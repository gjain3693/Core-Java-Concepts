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9C9" w:rsidRPr="008166F8" w:rsidRDefault="00D349E1"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1: </w:t>
      </w:r>
      <w:r w:rsidR="007460F4" w:rsidRPr="008166F8">
        <w:rPr>
          <w:rFonts w:asciiTheme="minorHAnsi" w:hAnsiTheme="minorHAnsi" w:cs="Arial"/>
          <w:b/>
        </w:rPr>
        <w:t>Main Method</w:t>
      </w:r>
    </w:p>
    <w:p w:rsidR="007460F4" w:rsidRPr="008166F8" w:rsidRDefault="007460F4" w:rsidP="007460F4">
      <w:pPr>
        <w:spacing w:after="0" w:line="240" w:lineRule="auto"/>
        <w:rPr>
          <w:rFonts w:eastAsia="Times New Roman" w:cs="Times New Roman"/>
          <w:sz w:val="24"/>
          <w:szCs w:val="24"/>
        </w:rPr>
      </w:pPr>
      <w:r w:rsidRPr="008166F8">
        <w:rPr>
          <w:rFonts w:eastAsia="Times New Roman" w:cs="Arial"/>
          <w:sz w:val="24"/>
          <w:szCs w:val="24"/>
          <w:shd w:val="clear" w:color="auto" w:fill="FFFFFF"/>
        </w:rPr>
        <w:t>What if I create main method for java as </w:t>
      </w:r>
    </w:p>
    <w:p w:rsidR="007460F4" w:rsidRPr="008166F8" w:rsidRDefault="007460F4" w:rsidP="007460F4">
      <w:pPr>
        <w:shd w:val="clear" w:color="auto" w:fill="FFFFFF"/>
        <w:spacing w:after="0" w:line="240" w:lineRule="auto"/>
        <w:rPr>
          <w:rFonts w:eastAsia="Times New Roman" w:cs="Arial"/>
          <w:sz w:val="24"/>
          <w:szCs w:val="24"/>
        </w:rPr>
      </w:pPr>
    </w:p>
    <w:p w:rsidR="007460F4" w:rsidRPr="008166F8" w:rsidRDefault="007460F4" w:rsidP="007460F4">
      <w:pPr>
        <w:shd w:val="clear" w:color="auto" w:fill="FFFFFF"/>
        <w:spacing w:after="0" w:line="240" w:lineRule="auto"/>
        <w:rPr>
          <w:rFonts w:eastAsia="Times New Roman" w:cs="Arial"/>
          <w:sz w:val="24"/>
          <w:szCs w:val="24"/>
        </w:rPr>
      </w:pPr>
      <w:r w:rsidRPr="008166F8">
        <w:rPr>
          <w:rFonts w:eastAsia="Times New Roman" w:cs="Arial"/>
          <w:sz w:val="24"/>
          <w:szCs w:val="24"/>
        </w:rPr>
        <w:t>public static void Test(String ars[]) {</w:t>
      </w:r>
    </w:p>
    <w:p w:rsidR="007460F4" w:rsidRPr="008166F8" w:rsidRDefault="007460F4" w:rsidP="007460F4">
      <w:pPr>
        <w:shd w:val="clear" w:color="auto" w:fill="FFFFFF"/>
        <w:spacing w:after="0" w:line="240" w:lineRule="auto"/>
        <w:rPr>
          <w:rFonts w:eastAsia="Times New Roman" w:cs="Arial"/>
          <w:sz w:val="24"/>
          <w:szCs w:val="24"/>
        </w:rPr>
      </w:pPr>
      <w:r w:rsidRPr="008166F8">
        <w:rPr>
          <w:rFonts w:eastAsia="Times New Roman" w:cs="Arial"/>
          <w:sz w:val="24"/>
          <w:szCs w:val="24"/>
        </w:rPr>
        <w:t>}</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Code will be compile but will not run</w:t>
      </w:r>
    </w:p>
    <w:p w:rsidR="007460F4" w:rsidRPr="008166F8" w:rsidRDefault="007460F4" w:rsidP="008739C9">
      <w:pPr>
        <w:pStyle w:val="NormalWeb"/>
        <w:shd w:val="clear" w:color="auto" w:fill="FFFFFF"/>
        <w:spacing w:before="0" w:beforeAutospacing="0" w:after="240" w:afterAutospacing="0"/>
        <w:textAlignment w:val="baseline"/>
        <w:rPr>
          <w:rFonts w:asciiTheme="minorHAnsi" w:hAnsiTheme="minorHAnsi" w:cs="Arial"/>
        </w:rPr>
      </w:pPr>
    </w:p>
    <w:p w:rsidR="008739C9" w:rsidRPr="008166F8" w:rsidRDefault="00BB4899"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2: </w:t>
      </w:r>
      <w:r w:rsidR="008739C9" w:rsidRPr="008166F8">
        <w:rPr>
          <w:rFonts w:asciiTheme="minorHAnsi" w:hAnsiTheme="minorHAnsi" w:cs="Arial"/>
          <w:b/>
        </w:rPr>
        <w:t>Getter and Setter</w:t>
      </w:r>
    </w:p>
    <w:p w:rsidR="0053673E" w:rsidRPr="008166F8" w:rsidRDefault="0053673E"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Getter &amp; Setter</w:t>
      </w:r>
    </w:p>
    <w:p w:rsidR="00276CAA"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The idea of getters and setters are to control access to variables in a class.</w:t>
      </w:r>
    </w:p>
    <w:p w:rsidR="008739C9" w:rsidRPr="008166F8" w:rsidRDefault="008739C9" w:rsidP="00A47A64">
      <w:pPr>
        <w:pStyle w:val="NormalWeb"/>
        <w:numPr>
          <w:ilvl w:val="0"/>
          <w:numId w:val="1"/>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rPr>
        <w:t xml:space="preserve"> That way, if the value needs to be changed internally to be represented in a different way, you can do so without breaking any code outside the class.</w:t>
      </w:r>
    </w:p>
    <w:p w:rsidR="008739C9" w:rsidRPr="008166F8" w:rsidRDefault="008739C9" w:rsidP="008739C9">
      <w:pPr>
        <w:pStyle w:val="NormalWeb"/>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b/>
        </w:rPr>
        <w:t xml:space="preserve">For example, </w:t>
      </w:r>
      <w:r w:rsidRPr="008166F8">
        <w:rPr>
          <w:rFonts w:asciiTheme="minorHAnsi" w:hAnsiTheme="minorHAnsi" w:cs="Arial"/>
        </w:rPr>
        <w:t>let's say you had a class with a distance variable, and it was measured in inches. A few months pass, you're using this class in a lot of places and you suddenly realize you needed to represent that value in centimeters. If you didn't use a getter and a setter, you would have to track down every use of the class and convert there. If you used a getter and a setter, you can just change those methods and everything that uses the class won't break.</w:t>
      </w:r>
    </w:p>
    <w:p w:rsidR="00276CAA" w:rsidRPr="008166F8" w:rsidRDefault="00D06032" w:rsidP="008739C9">
      <w:pPr>
        <w:pStyle w:val="NormalWeb"/>
        <w:shd w:val="clear" w:color="auto" w:fill="FFFFFF"/>
        <w:spacing w:before="0" w:beforeAutospacing="0" w:after="240" w:afterAutospacing="0"/>
        <w:textAlignment w:val="baseline"/>
        <w:rPr>
          <w:rFonts w:asciiTheme="minorHAnsi" w:hAnsiTheme="minorHAnsi" w:cs="Arial"/>
          <w:b/>
        </w:rPr>
      </w:pPr>
      <w:r w:rsidRPr="008166F8">
        <w:rPr>
          <w:rFonts w:asciiTheme="minorHAnsi" w:hAnsiTheme="minorHAnsi" w:cs="Arial"/>
          <w:b/>
        </w:rPr>
        <w:t xml:space="preserve">Topic 3: </w:t>
      </w:r>
      <w:r w:rsidR="00276CAA" w:rsidRPr="008166F8">
        <w:rPr>
          <w:rFonts w:asciiTheme="minorHAnsi" w:hAnsiTheme="minorHAnsi" w:cs="Arial"/>
          <w:b/>
        </w:rPr>
        <w:t>Constructor</w:t>
      </w:r>
    </w:p>
    <w:p w:rsidR="00276CAA" w:rsidRPr="008166F8" w:rsidRDefault="00276CAA"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shd w:val="clear" w:color="auto" w:fill="FFFFFF"/>
        </w:rPr>
      </w:pPr>
      <w:r w:rsidRPr="008166F8">
        <w:rPr>
          <w:rFonts w:asciiTheme="minorHAnsi" w:hAnsiTheme="minorHAnsi" w:cs="Arial"/>
          <w:shd w:val="clear" w:color="auto" w:fill="FFFFFF"/>
        </w:rPr>
        <w:t>Constructors are the only way to set</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final</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instan</w:t>
      </w:r>
      <w:r w:rsidR="00C83F79" w:rsidRPr="008166F8">
        <w:rPr>
          <w:rFonts w:asciiTheme="minorHAnsi" w:hAnsiTheme="minorHAnsi" w:cs="Arial"/>
          <w:shd w:val="clear" w:color="auto" w:fill="FFFFFF"/>
        </w:rPr>
        <w:t>ce variables</w:t>
      </w:r>
      <w:r w:rsidRPr="008166F8">
        <w:rPr>
          <w:rFonts w:asciiTheme="minorHAnsi" w:hAnsiTheme="minorHAnsi" w:cs="Arial"/>
          <w:shd w:val="clear" w:color="auto" w:fill="FFFFFF"/>
        </w:rPr>
        <w:t>.</w:t>
      </w:r>
    </w:p>
    <w:p w:rsidR="00C83F79" w:rsidRPr="008166F8" w:rsidRDefault="00C83F79"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A class with</w:t>
      </w:r>
      <w:r w:rsidRPr="008166F8">
        <w:rPr>
          <w:rStyle w:val="apple-converted-space"/>
          <w:rFonts w:asciiTheme="minorHAnsi" w:hAnsiTheme="minorHAnsi" w:cs="Arial"/>
          <w:shd w:val="clear" w:color="auto" w:fill="FFFFFF"/>
        </w:rPr>
        <w:t> </w:t>
      </w:r>
      <w:r w:rsidRPr="008166F8">
        <w:rPr>
          <w:rStyle w:val="HTMLCode"/>
          <w:rFonts w:asciiTheme="minorHAnsi" w:hAnsiTheme="minorHAnsi" w:cs="Consolas"/>
          <w:sz w:val="24"/>
          <w:szCs w:val="24"/>
          <w:bdr w:val="none" w:sz="0" w:space="0" w:color="auto" w:frame="1"/>
          <w:shd w:val="clear" w:color="auto" w:fill="EFF0F1"/>
        </w:rPr>
        <w:t>private</w:t>
      </w:r>
      <w:r w:rsidRPr="008166F8">
        <w:rPr>
          <w:rStyle w:val="apple-converted-space"/>
          <w:rFonts w:asciiTheme="minorHAnsi" w:hAnsiTheme="minorHAnsi" w:cs="Arial"/>
          <w:shd w:val="clear" w:color="auto" w:fill="FFFFFF"/>
        </w:rPr>
        <w:t> </w:t>
      </w:r>
      <w:r w:rsidRPr="008166F8">
        <w:rPr>
          <w:rFonts w:asciiTheme="minorHAnsi" w:hAnsiTheme="minorHAnsi" w:cs="Arial"/>
          <w:shd w:val="clear" w:color="auto" w:fill="FFFFFF"/>
        </w:rPr>
        <w:t>constructor cannot be sub classed.</w:t>
      </w:r>
    </w:p>
    <w:p w:rsidR="00034E68" w:rsidRPr="008166F8" w:rsidRDefault="00034E68"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If your class is a subclass and the base class doesn't have a default constructor, then you need a constructor in your class to call the super class constructor.</w:t>
      </w:r>
    </w:p>
    <w:p w:rsidR="004B2AD8" w:rsidRPr="008166F8" w:rsidRDefault="004B2AD8" w:rsidP="00A47A64">
      <w:pPr>
        <w:pStyle w:val="NormalWeb"/>
        <w:numPr>
          <w:ilvl w:val="0"/>
          <w:numId w:val="2"/>
        </w:numPr>
        <w:shd w:val="clear" w:color="auto" w:fill="FFFFFF"/>
        <w:spacing w:before="0" w:beforeAutospacing="0" w:after="240" w:afterAutospacing="0"/>
        <w:textAlignment w:val="baseline"/>
        <w:rPr>
          <w:rStyle w:val="apple-converted-space"/>
          <w:rFonts w:asciiTheme="minorHAnsi" w:hAnsiTheme="minorHAnsi" w:cs="Arial"/>
        </w:rPr>
      </w:pPr>
      <w:r w:rsidRPr="008166F8">
        <w:rPr>
          <w:rFonts w:asciiTheme="minorHAnsi" w:hAnsiTheme="minorHAnsi" w:cs="Arial"/>
          <w:shd w:val="clear" w:color="auto" w:fill="FFFFFF"/>
        </w:rPr>
        <w:t>In Java you don't manage the memory yourself (at least not directly anyway) so this is the purpose of the constructor.</w:t>
      </w:r>
      <w:r w:rsidRPr="008166F8">
        <w:rPr>
          <w:rStyle w:val="apple-converted-space"/>
          <w:rFonts w:asciiTheme="minorHAnsi" w:hAnsiTheme="minorHAnsi" w:cs="Arial"/>
          <w:shd w:val="clear" w:color="auto" w:fill="FFFFFF"/>
        </w:rPr>
        <w:t> </w:t>
      </w:r>
    </w:p>
    <w:p w:rsidR="00BB52BF" w:rsidRPr="008166F8" w:rsidRDefault="00BB52BF" w:rsidP="00A47A64">
      <w:pPr>
        <w:pStyle w:val="NormalWeb"/>
        <w:numPr>
          <w:ilvl w:val="0"/>
          <w:numId w:val="2"/>
        </w:numPr>
        <w:shd w:val="clear" w:color="auto" w:fill="FFFFFF"/>
        <w:spacing w:before="0" w:beforeAutospacing="0" w:after="240" w:afterAutospacing="0"/>
        <w:textAlignment w:val="baseline"/>
        <w:rPr>
          <w:rFonts w:asciiTheme="minorHAnsi" w:hAnsiTheme="minorHAnsi" w:cs="Arial"/>
        </w:rPr>
      </w:pPr>
      <w:r w:rsidRPr="008166F8">
        <w:rPr>
          <w:rFonts w:asciiTheme="minorHAnsi" w:hAnsiTheme="minorHAnsi" w:cs="Arial"/>
          <w:shd w:val="clear" w:color="auto" w:fill="FFFFFF"/>
        </w:rPr>
        <w:t>Essentially a constructor is just a special method that implicitly returns an object of its containing type. You should generally use constructors for creating objects</w:t>
      </w:r>
    </w:p>
    <w:p w:rsidR="008F3E11" w:rsidRPr="008166F8" w:rsidRDefault="00FD53AB" w:rsidP="008739C9">
      <w:pPr>
        <w:rPr>
          <w:rFonts w:cs="Arial"/>
          <w:sz w:val="24"/>
          <w:szCs w:val="24"/>
          <w:shd w:val="clear" w:color="auto" w:fill="FFFFFF"/>
        </w:rPr>
      </w:pPr>
      <w:r w:rsidRPr="008166F8">
        <w:rPr>
          <w:b/>
          <w:sz w:val="24"/>
          <w:szCs w:val="24"/>
        </w:rPr>
        <w:t>Example</w:t>
      </w:r>
      <w:r w:rsidRPr="008166F8">
        <w:rPr>
          <w:sz w:val="24"/>
          <w:szCs w:val="24"/>
        </w:rPr>
        <w:t>:</w:t>
      </w:r>
      <w:r w:rsidRPr="008166F8">
        <w:rPr>
          <w:rFonts w:cs="Arial"/>
          <w:sz w:val="24"/>
          <w:szCs w:val="24"/>
          <w:shd w:val="clear" w:color="auto" w:fill="FFFFFF"/>
        </w:rPr>
        <w:t xml:space="preserve"> Created a specific rule that is again enforced by the system: a new object of class Person cannot be created unless you give a first name and last name:</w:t>
      </w:r>
    </w:p>
    <w:p w:rsidR="00BF0B5A" w:rsidRDefault="00BF0B5A" w:rsidP="008739C9">
      <w:pPr>
        <w:rPr>
          <w:rFonts w:cs="Arial"/>
          <w:b/>
          <w:sz w:val="24"/>
          <w:szCs w:val="24"/>
          <w:shd w:val="clear" w:color="auto" w:fill="FFFFFF"/>
        </w:rPr>
      </w:pPr>
    </w:p>
    <w:p w:rsidR="009922BA" w:rsidRPr="008166F8" w:rsidRDefault="00DB7B79" w:rsidP="008739C9">
      <w:pPr>
        <w:rPr>
          <w:rFonts w:cs="Arial"/>
          <w:b/>
          <w:sz w:val="24"/>
          <w:szCs w:val="24"/>
          <w:shd w:val="clear" w:color="auto" w:fill="FFFFFF"/>
        </w:rPr>
      </w:pPr>
      <w:r w:rsidRPr="008166F8">
        <w:rPr>
          <w:rFonts w:cs="Arial"/>
          <w:b/>
          <w:sz w:val="24"/>
          <w:szCs w:val="24"/>
          <w:shd w:val="clear" w:color="auto" w:fill="FFFFFF"/>
        </w:rPr>
        <w:lastRenderedPageBreak/>
        <w:t xml:space="preserve">Topic 4: </w:t>
      </w:r>
      <w:r w:rsidR="009922BA" w:rsidRPr="008166F8">
        <w:rPr>
          <w:rFonts w:cs="Arial"/>
          <w:b/>
          <w:sz w:val="24"/>
          <w:szCs w:val="24"/>
          <w:shd w:val="clear" w:color="auto" w:fill="FFFFFF"/>
        </w:rPr>
        <w:t>Immutable Class</w:t>
      </w:r>
    </w:p>
    <w:p w:rsidR="009922BA" w:rsidRPr="008166F8" w:rsidRDefault="009922BA" w:rsidP="009922BA">
      <w:pPr>
        <w:spacing w:before="100" w:beforeAutospacing="1" w:after="100" w:afterAutospacing="1" w:line="240" w:lineRule="auto"/>
        <w:rPr>
          <w:rFonts w:eastAsia="Times New Roman" w:cs="Times New Roman"/>
          <w:b/>
          <w:bCs/>
          <w:sz w:val="24"/>
          <w:szCs w:val="24"/>
        </w:rPr>
      </w:pPr>
      <w:r w:rsidRPr="008166F8">
        <w:rPr>
          <w:rFonts w:eastAsia="Times New Roman" w:cs="Times New Roman"/>
          <w:b/>
          <w:bCs/>
          <w:sz w:val="24"/>
          <w:szCs w:val="24"/>
        </w:rPr>
        <w:t>Q1) What is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Immutable class is a class which once created, it’s contents cannot be changed. Immutable objects are the objects whose state cannot be changed once constructed. e.g. String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Q2) How to create an immutable class?</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To create an immutable class following steps should be followed:</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Create a final class.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Set the values of properties using constructor only.</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Make the properties of the class final and private</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 not provide any setters for these properties.</w:t>
      </w:r>
    </w:p>
    <w:p w:rsidR="009922BA" w:rsidRPr="008166F8" w:rsidRDefault="009922BA" w:rsidP="00A47A64">
      <w:pPr>
        <w:numPr>
          <w:ilvl w:val="0"/>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If the instance fields include references to mutable objects, don't allow those objects to be changed: </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Don't provide methods that modify the mutable objects.</w:t>
      </w:r>
    </w:p>
    <w:p w:rsidR="009922BA" w:rsidRPr="008166F8" w:rsidRDefault="009922BA" w:rsidP="00A47A64">
      <w:pPr>
        <w:numPr>
          <w:ilvl w:val="1"/>
          <w:numId w:val="3"/>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 xml:space="preserve">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public final class FinalPersonClass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private final String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private final int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FinalPersonClass(final String name, final int age)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this.name =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this.age =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int getAge()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return age;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String getName()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return name;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 </w:t>
      </w:r>
    </w:p>
    <w:p w:rsidR="009922BA" w:rsidRPr="008166F8" w:rsidRDefault="009922BA" w:rsidP="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w:t>
      </w:r>
    </w:p>
    <w:p w:rsidR="0064767B" w:rsidRPr="008166F8" w:rsidRDefault="0064767B" w:rsidP="009922BA">
      <w:pPr>
        <w:spacing w:before="100" w:beforeAutospacing="1" w:after="100" w:afterAutospacing="1" w:line="240" w:lineRule="auto"/>
        <w:rPr>
          <w:rFonts w:eastAsia="Times New Roman" w:cs="Times New Roman"/>
          <w:b/>
          <w:bCs/>
          <w:sz w:val="24"/>
          <w:szCs w:val="24"/>
        </w:rPr>
      </w:pPr>
    </w:p>
    <w:p w:rsidR="00C619CB" w:rsidRPr="008166F8" w:rsidRDefault="00C619CB" w:rsidP="009922BA">
      <w:pPr>
        <w:spacing w:before="100" w:beforeAutospacing="1" w:after="100" w:afterAutospacing="1" w:line="240" w:lineRule="auto"/>
        <w:rPr>
          <w:rFonts w:eastAsia="Times New Roman" w:cs="Times New Roman"/>
          <w:b/>
          <w:bCs/>
          <w:sz w:val="24"/>
          <w:szCs w:val="24"/>
        </w:rPr>
      </w:pP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Q3) Immutable objects are automatically thread-safe –true/false?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True. Since the sta</w:t>
      </w:r>
      <w:r w:rsidR="001B5A16" w:rsidRPr="008166F8">
        <w:rPr>
          <w:rFonts w:eastAsia="Times New Roman" w:cs="Times New Roman"/>
          <w:sz w:val="24"/>
          <w:szCs w:val="24"/>
        </w:rPr>
        <w:t>te of the immutable objects can</w:t>
      </w:r>
      <w:r w:rsidRPr="008166F8">
        <w:rPr>
          <w:rFonts w:eastAsia="Times New Roman" w:cs="Times New Roman"/>
          <w:sz w:val="24"/>
          <w:szCs w:val="24"/>
        </w:rPr>
        <w:t>not be changed once they are created they are automatically synchronized/thread-safe.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Q4) Which classes in java are immutable?</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Ans)</w:t>
      </w:r>
      <w:r w:rsidRPr="008166F8">
        <w:rPr>
          <w:rFonts w:eastAsia="Times New Roman" w:cs="Times New Roman"/>
          <w:sz w:val="24"/>
          <w:szCs w:val="24"/>
        </w:rPr>
        <w:t xml:space="preserve"> All wrapper classes in java.lang are immutable – </w:t>
      </w:r>
      <w:r w:rsidRPr="008166F8">
        <w:rPr>
          <w:rFonts w:eastAsia="Times New Roman" w:cs="Times New Roman"/>
          <w:sz w:val="24"/>
          <w:szCs w:val="24"/>
        </w:rPr>
        <w:br/>
        <w:t>String, Integer, Boolean, Character, Byte, Short, Long, Float, Double, BigDecimal, BigInteger</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t xml:space="preserve">Q5) What are the advantages of immutability? </w:t>
      </w:r>
    </w:p>
    <w:p w:rsidR="009922BA" w:rsidRPr="008166F8" w:rsidRDefault="009922BA" w:rsidP="009922BA">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Ans)</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Immutable objects are automatically thread-safe, the overhead caused due to use of synchronisation is avoided.</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Once created the st</w:t>
      </w:r>
      <w:r w:rsidR="002F6849" w:rsidRPr="008166F8">
        <w:rPr>
          <w:rFonts w:eastAsia="Times New Roman" w:cs="Times New Roman"/>
          <w:sz w:val="24"/>
          <w:szCs w:val="24"/>
        </w:rPr>
        <w:t>ate of the immutable object can</w:t>
      </w:r>
      <w:r w:rsidRPr="008166F8">
        <w:rPr>
          <w:rFonts w:eastAsia="Times New Roman" w:cs="Times New Roman"/>
          <w:sz w:val="24"/>
          <w:szCs w:val="24"/>
        </w:rPr>
        <w:t>not be changed so there is no possibility of them getting into an inconsistent state.</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references to the immutable objects can be easily shared or cached without having to copy o</w:t>
      </w:r>
      <w:r w:rsidR="003343A3" w:rsidRPr="008166F8">
        <w:rPr>
          <w:rFonts w:eastAsia="Times New Roman" w:cs="Times New Roman"/>
          <w:sz w:val="24"/>
          <w:szCs w:val="24"/>
        </w:rPr>
        <w:t>r clone them as there state can</w:t>
      </w:r>
      <w:r w:rsidRPr="008166F8">
        <w:rPr>
          <w:rFonts w:eastAsia="Times New Roman" w:cs="Times New Roman"/>
          <w:sz w:val="24"/>
          <w:szCs w:val="24"/>
        </w:rPr>
        <w:t>not be changed ever after construction.</w:t>
      </w:r>
    </w:p>
    <w:p w:rsidR="009922BA" w:rsidRPr="008166F8" w:rsidRDefault="009922BA" w:rsidP="00A47A64">
      <w:pPr>
        <w:numPr>
          <w:ilvl w:val="0"/>
          <w:numId w:val="4"/>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best use of the immutable objects is as the keys of a map.</w:t>
      </w:r>
    </w:p>
    <w:p w:rsidR="00063516" w:rsidRPr="008166F8" w:rsidRDefault="00C51C99"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Topic 5: </w:t>
      </w:r>
      <w:r w:rsidR="00063516" w:rsidRPr="008166F8">
        <w:rPr>
          <w:rFonts w:eastAsia="Times New Roman" w:cs="Times New Roman"/>
          <w:b/>
          <w:sz w:val="24"/>
          <w:szCs w:val="24"/>
        </w:rPr>
        <w:t>Abstract Class/Method</w:t>
      </w:r>
    </w:p>
    <w:p w:rsidR="00063516" w:rsidRPr="008166F8" w:rsidRDefault="00063516" w:rsidP="00063516">
      <w:pPr>
        <w:spacing w:after="0" w:line="240" w:lineRule="auto"/>
        <w:rPr>
          <w:rFonts w:eastAsia="Times New Roman" w:cs="Times New Roman"/>
          <w:sz w:val="24"/>
          <w:szCs w:val="24"/>
        </w:rPr>
      </w:pP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 have abstract and non-abstract methods (method with body).</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Abstract class provide 0 to 100 % abstraction</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It cannot be instantiated.</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If you are extending any abstract class that have abstract method, you must either provide the implementation of the method or make this class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If there is any abstract method in a class, that class must be abstract.</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Java Abstract class can implement interfaces without even providing the implementation of interface methods.</w:t>
      </w:r>
    </w:p>
    <w:p w:rsidR="00063516" w:rsidRPr="008166F8" w:rsidRDefault="00063516" w:rsidP="00A47A64">
      <w:pPr>
        <w:pStyle w:val="ListParagraph"/>
        <w:numPr>
          <w:ilvl w:val="0"/>
          <w:numId w:val="5"/>
        </w:numPr>
        <w:spacing w:after="0" w:line="240" w:lineRule="auto"/>
        <w:rPr>
          <w:rFonts w:eastAsia="Times New Roman" w:cs="Times New Roman"/>
          <w:sz w:val="24"/>
          <w:szCs w:val="24"/>
        </w:rPr>
      </w:pPr>
      <w:r w:rsidRPr="008166F8">
        <w:rPr>
          <w:rFonts w:eastAsia="Times New Roman" w:cs="Times New Roman"/>
          <w:sz w:val="24"/>
          <w:szCs w:val="24"/>
        </w:rPr>
        <w:t>We can run abstract class in java like any other class if it has main() method.</w:t>
      </w:r>
    </w:p>
    <w:p w:rsidR="00063516" w:rsidRPr="008166F8" w:rsidRDefault="00063516" w:rsidP="00063516">
      <w:pPr>
        <w:spacing w:after="0" w:line="240" w:lineRule="auto"/>
        <w:rPr>
          <w:rFonts w:eastAsia="Times New Roman" w:cs="Times New Roman"/>
          <w:sz w:val="24"/>
          <w:szCs w:val="24"/>
        </w:rPr>
      </w:pPr>
    </w:p>
    <w:p w:rsidR="00063516" w:rsidRPr="008166F8" w:rsidRDefault="00632D2C" w:rsidP="00063516">
      <w:pPr>
        <w:spacing w:after="0" w:line="240" w:lineRule="auto"/>
        <w:rPr>
          <w:rFonts w:eastAsia="Times New Roman" w:cs="Times New Roman"/>
          <w:b/>
          <w:sz w:val="24"/>
          <w:szCs w:val="24"/>
        </w:rPr>
      </w:pPr>
      <w:r w:rsidRPr="008166F8">
        <w:rPr>
          <w:rFonts w:eastAsia="Times New Roman" w:cs="Times New Roman"/>
          <w:b/>
          <w:sz w:val="24"/>
          <w:szCs w:val="24"/>
        </w:rPr>
        <w:t xml:space="preserve">Ques </w:t>
      </w:r>
      <w:r w:rsidR="00063516" w:rsidRPr="008166F8">
        <w:rPr>
          <w:rFonts w:eastAsia="Times New Roman" w:cs="Times New Roman"/>
          <w:b/>
          <w:sz w:val="24"/>
          <w:szCs w:val="24"/>
        </w:rPr>
        <w:t>Why Abstract Class is used in Java?</w:t>
      </w:r>
    </w:p>
    <w:p w:rsidR="00063516" w:rsidRPr="008166F8" w:rsidRDefault="00D57A39"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I</w:t>
      </w:r>
      <w:r w:rsidR="00063516" w:rsidRPr="008166F8">
        <w:rPr>
          <w:rFonts w:eastAsia="Times New Roman" w:cs="Times New Roman"/>
          <w:sz w:val="24"/>
          <w:szCs w:val="24"/>
        </w:rPr>
        <w:t>ts providing Data hiding and forces the programmer to implement all the methods in Abstract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The abstract class will hold common functionality for all classes that extend it.</w:t>
      </w:r>
    </w:p>
    <w:p w:rsidR="00063516" w:rsidRPr="008166F8" w:rsidRDefault="00F1499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b/>
          <w:sz w:val="24"/>
          <w:szCs w:val="24"/>
        </w:rPr>
        <w:t>Example</w:t>
      </w:r>
      <w:r w:rsidRPr="008166F8">
        <w:rPr>
          <w:rFonts w:eastAsia="Times New Roman" w:cs="Times New Roman"/>
          <w:sz w:val="24"/>
          <w:szCs w:val="24"/>
        </w:rPr>
        <w:t>:</w:t>
      </w:r>
      <w:r w:rsidR="003768C8" w:rsidRPr="008166F8">
        <w:rPr>
          <w:rFonts w:eastAsia="Times New Roman" w:cs="Times New Roman"/>
          <w:sz w:val="24"/>
          <w:szCs w:val="24"/>
        </w:rPr>
        <w:t xml:space="preserve"> </w:t>
      </w:r>
      <w:r w:rsidR="00063516" w:rsidRPr="008166F8">
        <w:rPr>
          <w:rFonts w:eastAsia="Times New Roman" w:cs="Times New Roman"/>
          <w:sz w:val="24"/>
          <w:szCs w:val="24"/>
        </w:rPr>
        <w:t>All animals move and breathe and reproduce so these can be put into the Animal Class.</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Abstract classes permit providing a partial set of default implementations of methods in a class. Since they're incomplete, they can't be instantiated and used as they stand, but they can be subclassed to add the missing details in a way that's specific to that particular implementations, and those subclasses can be instantiated</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lastRenderedPageBreak/>
        <w:t>Without abstract classes, you would have to provide dummy implementations of the methods you intend to override ... which could be done, but then there'd be the risk of forgetting to implement one of them. Having some methods remain entirely abstract ensures that the real implementations have to fill in the gaps, or continue to be abstract themselves and force their descendents to do so.</w:t>
      </w:r>
    </w:p>
    <w:p w:rsidR="00063516" w:rsidRPr="008166F8" w:rsidRDefault="00063516" w:rsidP="00A47A64">
      <w:pPr>
        <w:pStyle w:val="ListParagraph"/>
        <w:numPr>
          <w:ilvl w:val="0"/>
          <w:numId w:val="6"/>
        </w:numPr>
        <w:spacing w:after="0" w:line="240" w:lineRule="auto"/>
        <w:rPr>
          <w:rFonts w:eastAsia="Times New Roman" w:cs="Times New Roman"/>
          <w:sz w:val="24"/>
          <w:szCs w:val="24"/>
        </w:rPr>
      </w:pPr>
      <w:r w:rsidRPr="008166F8">
        <w:rPr>
          <w:rFonts w:eastAsia="Times New Roman" w:cs="Times New Roman"/>
          <w:sz w:val="24"/>
          <w:szCs w:val="24"/>
        </w:rPr>
        <w:t>When you make things implement the same abstract class, you are saying, these things are alike at a high level, but they vary in the particulars of how they do things. An abstract method is how you say, "Here's something that all the things that extend this class have to do, but they each get to specify how exactly they will do it." example Audi&gt;&gt;class drive method and Volvo also has drive method</w:t>
      </w:r>
    </w:p>
    <w:p w:rsidR="00063516" w:rsidRPr="008166F8" w:rsidRDefault="00063516" w:rsidP="00063516">
      <w:pPr>
        <w:spacing w:after="0" w:line="240" w:lineRule="auto"/>
        <w:rPr>
          <w:rFonts w:eastAsia="Times New Roman" w:cs="Times New Roman"/>
          <w:sz w:val="24"/>
          <w:szCs w:val="24"/>
        </w:rPr>
      </w:pPr>
    </w:p>
    <w:p w:rsidR="00063516" w:rsidRPr="008166F8" w:rsidRDefault="006D591F" w:rsidP="006D591F">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Can we declare a final method in abstract class?</w:t>
      </w:r>
    </w:p>
    <w:p w:rsidR="00063516" w:rsidRPr="008166F8" w:rsidRDefault="00B23A87" w:rsidP="00063516">
      <w:pPr>
        <w:spacing w:after="0" w:line="240" w:lineRule="auto"/>
        <w:rPr>
          <w:rFonts w:eastAsia="Times New Roman" w:cs="Times New Roman"/>
          <w:sz w:val="24"/>
          <w:szCs w:val="24"/>
        </w:rPr>
      </w:pPr>
      <w:r w:rsidRPr="008166F8">
        <w:rPr>
          <w:rFonts w:eastAsia="Times New Roman" w:cs="Times New Roman"/>
          <w:sz w:val="24"/>
          <w:szCs w:val="24"/>
        </w:rPr>
        <w:t xml:space="preserve">Ans. </w:t>
      </w:r>
      <w:r w:rsidR="00063516" w:rsidRPr="008166F8">
        <w:rPr>
          <w:rFonts w:eastAsia="Times New Roman" w:cs="Times New Roman"/>
          <w:sz w:val="24"/>
          <w:szCs w:val="24"/>
        </w:rPr>
        <w:t>It will give "illegal combination of modifiers: abstract and final" error. ... If we extend the abstract class th</w:t>
      </w:r>
      <w:r w:rsidR="000B5C86" w:rsidRPr="008166F8">
        <w:rPr>
          <w:rFonts w:eastAsia="Times New Roman" w:cs="Times New Roman"/>
          <w:sz w:val="24"/>
          <w:szCs w:val="24"/>
        </w:rPr>
        <w:t>en only it has meaning, so what</w:t>
      </w:r>
      <w:r w:rsidR="00063516" w:rsidRPr="008166F8">
        <w:rPr>
          <w:rFonts w:eastAsia="Times New Roman" w:cs="Times New Roman"/>
          <w:sz w:val="24"/>
          <w:szCs w:val="24"/>
        </w:rPr>
        <w:t>ever methods we declare or defined in Abstract call it will over ride in subclass. So we can declare a method as final in Abstract class, and it will be over ridden in subclass.</w:t>
      </w:r>
    </w:p>
    <w:p w:rsidR="00063516" w:rsidRPr="008166F8" w:rsidRDefault="00063516" w:rsidP="00063516">
      <w:pPr>
        <w:spacing w:after="0" w:line="240" w:lineRule="auto"/>
        <w:rPr>
          <w:rFonts w:eastAsia="Times New Roman" w:cs="Times New Roman"/>
          <w:sz w:val="24"/>
          <w:szCs w:val="24"/>
        </w:rPr>
      </w:pPr>
    </w:p>
    <w:p w:rsidR="00063516" w:rsidRPr="008166F8" w:rsidRDefault="00A53609" w:rsidP="00A53609">
      <w:pPr>
        <w:spacing w:after="0" w:line="240" w:lineRule="auto"/>
        <w:rPr>
          <w:rFonts w:eastAsia="Times New Roman" w:cs="Times New Roman"/>
          <w:b/>
          <w:sz w:val="24"/>
          <w:szCs w:val="24"/>
        </w:rPr>
      </w:pPr>
      <w:r w:rsidRPr="008166F8">
        <w:rPr>
          <w:rFonts w:eastAsia="Times New Roman" w:cs="Times New Roman"/>
          <w:sz w:val="24"/>
          <w:szCs w:val="24"/>
        </w:rPr>
        <w:t xml:space="preserve">Ques </w:t>
      </w:r>
      <w:r w:rsidR="00063516" w:rsidRPr="008166F8">
        <w:rPr>
          <w:rFonts w:eastAsia="Times New Roman" w:cs="Times New Roman"/>
          <w:b/>
          <w:sz w:val="24"/>
          <w:szCs w:val="24"/>
        </w:rPr>
        <w:t>Can an abstract class have a static method?</w:t>
      </w:r>
    </w:p>
    <w:p w:rsidR="00063516" w:rsidRPr="008166F8" w:rsidRDefault="00B147B8" w:rsidP="00063516">
      <w:pPr>
        <w:spacing w:after="0" w:line="240" w:lineRule="auto"/>
        <w:rPr>
          <w:rFonts w:eastAsia="Times New Roman" w:cs="Times New Roman"/>
          <w:sz w:val="24"/>
          <w:szCs w:val="24"/>
        </w:rPr>
      </w:pPr>
      <w:r w:rsidRPr="008166F8">
        <w:rPr>
          <w:rFonts w:eastAsia="Times New Roman" w:cs="Times New Roman"/>
          <w:sz w:val="24"/>
          <w:szCs w:val="24"/>
        </w:rPr>
        <w:t xml:space="preserve">Ans. </w:t>
      </w:r>
      <w:r w:rsidR="00063516" w:rsidRPr="008166F8">
        <w:rPr>
          <w:rFonts w:eastAsia="Times New Roman" w:cs="Times New Roman"/>
          <w:sz w:val="24"/>
          <w:szCs w:val="24"/>
        </w:rPr>
        <w:t>However, for the same reason, you can't declare a static method to be abstract. Normally, the compiler can guarantee that an abstract method will have a real implementation any time that it is called, because you can't create an instance of an abstract class. ... You cannot create an abstract static method</w:t>
      </w:r>
    </w:p>
    <w:p w:rsidR="00063516" w:rsidRPr="008166F8" w:rsidRDefault="00063516">
      <w:pPr>
        <w:rPr>
          <w:b/>
          <w:sz w:val="24"/>
          <w:szCs w:val="24"/>
        </w:rPr>
      </w:pPr>
    </w:p>
    <w:p w:rsidR="00063516" w:rsidRPr="008166F8" w:rsidRDefault="009572B2">
      <w:pPr>
        <w:rPr>
          <w:rFonts w:eastAsia="Times New Roman" w:cs="Times New Roman"/>
          <w:b/>
          <w:sz w:val="24"/>
          <w:szCs w:val="24"/>
        </w:rPr>
      </w:pPr>
      <w:r w:rsidRPr="008166F8">
        <w:rPr>
          <w:rFonts w:eastAsia="Times New Roman" w:cs="Times New Roman"/>
          <w:b/>
          <w:sz w:val="24"/>
          <w:szCs w:val="24"/>
        </w:rPr>
        <w:t xml:space="preserve">Topic 6: </w:t>
      </w:r>
      <w:r w:rsidR="00117C93" w:rsidRPr="008166F8">
        <w:rPr>
          <w:rFonts w:eastAsia="Times New Roman" w:cs="Times New Roman"/>
          <w:b/>
          <w:sz w:val="24"/>
          <w:szCs w:val="24"/>
        </w:rPr>
        <w:t>Singleton</w:t>
      </w:r>
      <w:r w:rsidR="00E9581E" w:rsidRPr="008166F8">
        <w:rPr>
          <w:rFonts w:eastAsia="Times New Roman" w:cs="Times New Roman"/>
          <w:b/>
          <w:sz w:val="24"/>
          <w:szCs w:val="24"/>
        </w:rPr>
        <w:t xml:space="preserv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We can make constructor as private. So that We cannot create an object outside of the class.</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This property is useful to create singleton class in java.</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Singleton pattern helps us to keep only one instance of a class at any time.</w:t>
      </w:r>
    </w:p>
    <w:p w:rsidR="00564514" w:rsidRPr="008166F8" w:rsidRDefault="00564514" w:rsidP="00A47A64">
      <w:pPr>
        <w:numPr>
          <w:ilvl w:val="0"/>
          <w:numId w:val="7"/>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 purpose of singleton is to control object creation by keeping private constructor.</w:t>
      </w:r>
    </w:p>
    <w:p w:rsidR="002E259C" w:rsidRPr="008166F8" w:rsidRDefault="005833C8">
      <w:pPr>
        <w:rPr>
          <w:sz w:val="24"/>
          <w:szCs w:val="24"/>
        </w:rPr>
      </w:pPr>
      <w:r w:rsidRPr="008166F8">
        <w:rPr>
          <w:b/>
          <w:sz w:val="24"/>
          <w:szCs w:val="24"/>
        </w:rPr>
        <w:t>For example</w:t>
      </w:r>
      <w:r w:rsidRPr="008166F8">
        <w:rPr>
          <w:sz w:val="24"/>
          <w:szCs w:val="24"/>
        </w:rPr>
        <w:t>, if you have a license for only one connection for your database or your JDBC driver has trouble with multithreading, the Singleton makes sure that only one connection is made or that only one thread can access the connection at a time.</w:t>
      </w:r>
    </w:p>
    <w:p w:rsidR="005F2063" w:rsidRPr="008166F8" w:rsidRDefault="005F2063">
      <w:pPr>
        <w:rPr>
          <w:rFonts w:eastAsia="Times New Roman" w:cs="Times New Roman"/>
          <w:b/>
          <w:sz w:val="24"/>
          <w:szCs w:val="24"/>
        </w:rPr>
      </w:pPr>
      <w:r w:rsidRPr="008166F8">
        <w:rPr>
          <w:rStyle w:val="Strong"/>
          <w:sz w:val="24"/>
          <w:szCs w:val="24"/>
        </w:rPr>
        <w:t>Normal class vs Singleton class</w:t>
      </w:r>
      <w:r w:rsidRPr="008166F8">
        <w:rPr>
          <w:sz w:val="24"/>
          <w:szCs w:val="24"/>
        </w:rPr>
        <w:t>: Difference in normal and singleton class in terms of instantiation is that, For normal class we use constructor, whereas for singleton class we use getInstance() method (Example code:I). In general, to avoid confusion we may also use the class name as method name while defining this method (Example code:II).</w:t>
      </w:r>
    </w:p>
    <w:p w:rsidR="00F402FA" w:rsidRPr="008166F8" w:rsidRDefault="00F402FA">
      <w:pPr>
        <w:rPr>
          <w:b/>
          <w:sz w:val="24"/>
          <w:szCs w:val="24"/>
        </w:rPr>
      </w:pPr>
    </w:p>
    <w:p w:rsidR="006A748D" w:rsidRDefault="006A748D">
      <w:pPr>
        <w:rPr>
          <w:b/>
          <w:sz w:val="24"/>
          <w:szCs w:val="24"/>
        </w:rPr>
      </w:pPr>
    </w:p>
    <w:p w:rsidR="00117C93" w:rsidRPr="008166F8" w:rsidRDefault="008A6C64">
      <w:pPr>
        <w:rPr>
          <w:b/>
          <w:sz w:val="24"/>
          <w:szCs w:val="24"/>
        </w:rPr>
      </w:pPr>
      <w:bookmarkStart w:id="0" w:name="_GoBack"/>
      <w:bookmarkEnd w:id="0"/>
      <w:r w:rsidRPr="008166F8">
        <w:rPr>
          <w:b/>
          <w:sz w:val="24"/>
          <w:szCs w:val="24"/>
        </w:rPr>
        <w:lastRenderedPageBreak/>
        <w:t>Topic 7: Interface</w:t>
      </w:r>
    </w:p>
    <w:p w:rsidR="008648AF" w:rsidRPr="008166F8" w:rsidRDefault="008648AF" w:rsidP="00A47A64">
      <w:pPr>
        <w:pStyle w:val="ListParagraph"/>
        <w:numPr>
          <w:ilvl w:val="1"/>
          <w:numId w:val="4"/>
        </w:numPr>
        <w:rPr>
          <w:b/>
          <w:sz w:val="24"/>
          <w:szCs w:val="24"/>
        </w:rPr>
      </w:pPr>
      <w:r w:rsidRPr="008166F8">
        <w:rPr>
          <w:sz w:val="24"/>
          <w:szCs w:val="24"/>
        </w:rPr>
        <w:t xml:space="preserve">An </w:t>
      </w:r>
      <w:r w:rsidRPr="008166F8">
        <w:rPr>
          <w:b/>
          <w:bCs/>
          <w:sz w:val="24"/>
          <w:szCs w:val="24"/>
        </w:rPr>
        <w:t>interface in java</w:t>
      </w:r>
      <w:r w:rsidRPr="008166F8">
        <w:rPr>
          <w:sz w:val="24"/>
          <w:szCs w:val="24"/>
        </w:rPr>
        <w:t xml:space="preserve"> is a blueprint of a class. It has static constants and abstract methods.</w:t>
      </w:r>
    </w:p>
    <w:p w:rsidR="008648AF" w:rsidRPr="008166F8" w:rsidRDefault="00352E05" w:rsidP="00A47A64">
      <w:pPr>
        <w:pStyle w:val="ListParagraph"/>
        <w:numPr>
          <w:ilvl w:val="1"/>
          <w:numId w:val="4"/>
        </w:numPr>
        <w:rPr>
          <w:b/>
          <w:sz w:val="24"/>
          <w:szCs w:val="24"/>
        </w:rPr>
      </w:pPr>
      <w:r w:rsidRPr="008166F8">
        <w:rPr>
          <w:sz w:val="24"/>
          <w:szCs w:val="24"/>
        </w:rPr>
        <w:t xml:space="preserve">The interface in java is </w:t>
      </w:r>
      <w:r w:rsidRPr="008166F8">
        <w:rPr>
          <w:rStyle w:val="Strong"/>
          <w:sz w:val="24"/>
          <w:szCs w:val="24"/>
        </w:rPr>
        <w:t>a mechanism to achieve abstraction</w:t>
      </w:r>
      <w:r w:rsidRPr="008166F8">
        <w:rPr>
          <w:sz w:val="24"/>
          <w:szCs w:val="24"/>
        </w:rPr>
        <w:t>. There can be only abstract methods in the java interface not method body</w:t>
      </w:r>
    </w:p>
    <w:p w:rsidR="00352E05" w:rsidRPr="008166F8" w:rsidRDefault="00A62A0B" w:rsidP="007960D6">
      <w:pPr>
        <w:rPr>
          <w:b/>
          <w:sz w:val="24"/>
          <w:szCs w:val="24"/>
        </w:rPr>
      </w:pPr>
      <w:r w:rsidRPr="008166F8">
        <w:rPr>
          <w:b/>
          <w:sz w:val="24"/>
          <w:szCs w:val="24"/>
        </w:rPr>
        <w:t xml:space="preserve">Ques </w:t>
      </w:r>
      <w:r w:rsidR="007960D6" w:rsidRPr="008166F8">
        <w:rPr>
          <w:b/>
          <w:sz w:val="24"/>
          <w:szCs w:val="24"/>
        </w:rPr>
        <w:t>Why use Interface?</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used to achieve abstraction.</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By interface, we can support the functionality of multiple inheritance.</w:t>
      </w:r>
    </w:p>
    <w:p w:rsidR="003D3D6A" w:rsidRPr="008166F8" w:rsidRDefault="003D3D6A" w:rsidP="00A47A64">
      <w:pPr>
        <w:numPr>
          <w:ilvl w:val="0"/>
          <w:numId w:val="8"/>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can be used to achieve loose coupling.</w:t>
      </w:r>
    </w:p>
    <w:p w:rsidR="0048108D" w:rsidRPr="008166F8" w:rsidRDefault="0048108D" w:rsidP="0048108D">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Marked or Tagged interface</w:t>
      </w:r>
    </w:p>
    <w:p w:rsidR="0048108D" w:rsidRPr="008166F8" w:rsidRDefault="0048108D" w:rsidP="0048108D">
      <w:pPr>
        <w:spacing w:before="100" w:beforeAutospacing="1" w:after="100" w:afterAutospacing="1" w:line="240" w:lineRule="auto"/>
        <w:rPr>
          <w:sz w:val="24"/>
          <w:szCs w:val="24"/>
        </w:rPr>
      </w:pPr>
      <w:r w:rsidRPr="008166F8">
        <w:rPr>
          <w:sz w:val="24"/>
          <w:szCs w:val="24"/>
        </w:rPr>
        <w:t>An interface that have no member is known as marker or tagged interface. For example: Serializable, Cloneable, Remote etc. They are used to provide some essential information to the JVM so that JVM may perform some useful operation.</w:t>
      </w:r>
    </w:p>
    <w:p w:rsidR="0048108D" w:rsidRPr="008166F8" w:rsidRDefault="0048108D" w:rsidP="0048108D">
      <w:pPr>
        <w:spacing w:after="0" w:line="240" w:lineRule="auto"/>
        <w:ind w:left="360"/>
        <w:rPr>
          <w:rFonts w:eastAsia="Times New Roman" w:cs="Times New Roman"/>
          <w:sz w:val="24"/>
          <w:szCs w:val="24"/>
        </w:rPr>
      </w:pPr>
      <w:r w:rsidRPr="008166F8">
        <w:rPr>
          <w:rFonts w:eastAsia="Times New Roman" w:cs="Times New Roman"/>
          <w:sz w:val="24"/>
          <w:szCs w:val="24"/>
        </w:rPr>
        <w:t>public interface Serializable{  </w:t>
      </w:r>
    </w:p>
    <w:p w:rsidR="0048108D" w:rsidRPr="008166F8" w:rsidRDefault="0048108D" w:rsidP="0048108D">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750615" w:rsidRPr="008166F8" w:rsidRDefault="001A79B0" w:rsidP="001A79B0">
      <w:pPr>
        <w:spacing w:before="100" w:beforeAutospacing="1" w:after="100" w:afterAutospacing="1" w:line="240" w:lineRule="auto"/>
        <w:rPr>
          <w:rFonts w:eastAsia="Times New Roman" w:cs="Times New Roman"/>
          <w:b/>
          <w:sz w:val="24"/>
          <w:szCs w:val="24"/>
        </w:rPr>
      </w:pPr>
      <w:r w:rsidRPr="008166F8">
        <w:rPr>
          <w:rFonts w:eastAsia="Times New Roman" w:cs="Times New Roman"/>
          <w:b/>
          <w:sz w:val="24"/>
          <w:szCs w:val="24"/>
        </w:rPr>
        <w:t>Nested Interface</w:t>
      </w:r>
    </w:p>
    <w:p w:rsidR="00E52F31" w:rsidRPr="008166F8" w:rsidRDefault="00FB61FA" w:rsidP="001A79B0">
      <w:pPr>
        <w:spacing w:before="100" w:beforeAutospacing="1" w:after="100" w:afterAutospacing="1" w:line="240" w:lineRule="auto"/>
        <w:rPr>
          <w:sz w:val="24"/>
          <w:szCs w:val="24"/>
        </w:rPr>
      </w:pPr>
      <w:r w:rsidRPr="008166F8">
        <w:rPr>
          <w:sz w:val="24"/>
          <w:szCs w:val="24"/>
        </w:rPr>
        <w:t>An interface can have another interface i.e. known as nested interface.</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interface printable{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void print();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interface MessagePrintable{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void msg();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  </w:t>
      </w:r>
    </w:p>
    <w:p w:rsidR="007B3E7B" w:rsidRPr="008166F8" w:rsidRDefault="007B3E7B" w:rsidP="007B3E7B">
      <w:pPr>
        <w:spacing w:before="100" w:beforeAutospacing="1" w:after="100" w:afterAutospacing="1" w:line="240" w:lineRule="auto"/>
        <w:ind w:left="360"/>
        <w:rPr>
          <w:rFonts w:eastAsia="Times New Roman" w:cs="Times New Roman"/>
          <w:sz w:val="24"/>
          <w:szCs w:val="24"/>
        </w:rPr>
      </w:pPr>
      <w:r w:rsidRPr="008166F8">
        <w:rPr>
          <w:rFonts w:eastAsia="Times New Roman" w:cs="Times New Roman"/>
          <w:sz w:val="24"/>
          <w:szCs w:val="24"/>
        </w:rPr>
        <w:t>}  </w:t>
      </w:r>
    </w:p>
    <w:p w:rsidR="008253C7" w:rsidRPr="008166F8" w:rsidRDefault="008253C7" w:rsidP="007B3E7B">
      <w:pPr>
        <w:spacing w:before="100" w:beforeAutospacing="1" w:after="100" w:afterAutospacing="1" w:line="240" w:lineRule="auto"/>
        <w:ind w:left="360"/>
        <w:rPr>
          <w:rFonts w:eastAsia="Times New Roman" w:cs="Times New Roman"/>
          <w:sz w:val="24"/>
          <w:szCs w:val="24"/>
        </w:rPr>
      </w:pPr>
      <w:r w:rsidRPr="008166F8">
        <w:rPr>
          <w:rStyle w:val="tgc"/>
          <w:b/>
          <w:bCs/>
          <w:sz w:val="24"/>
          <w:szCs w:val="24"/>
        </w:rPr>
        <w:t>Inner interface</w:t>
      </w:r>
      <w:r w:rsidRPr="008166F8">
        <w:rPr>
          <w:rStyle w:val="tgc"/>
          <w:sz w:val="24"/>
          <w:szCs w:val="24"/>
        </w:rPr>
        <w:t xml:space="preserve"> is also called </w:t>
      </w:r>
      <w:r w:rsidRPr="008166F8">
        <w:rPr>
          <w:rStyle w:val="tgc"/>
          <w:b/>
          <w:bCs/>
          <w:sz w:val="24"/>
          <w:szCs w:val="24"/>
        </w:rPr>
        <w:t>nested interface</w:t>
      </w:r>
      <w:r w:rsidRPr="008166F8">
        <w:rPr>
          <w:rStyle w:val="tgc"/>
          <w:sz w:val="24"/>
          <w:szCs w:val="24"/>
        </w:rPr>
        <w:t xml:space="preserve">, which means declare an </w:t>
      </w:r>
      <w:r w:rsidRPr="008166F8">
        <w:rPr>
          <w:rStyle w:val="tgc"/>
          <w:b/>
          <w:bCs/>
          <w:sz w:val="24"/>
          <w:szCs w:val="24"/>
        </w:rPr>
        <w:t>interface</w:t>
      </w:r>
      <w:r w:rsidRPr="008166F8">
        <w:rPr>
          <w:rStyle w:val="tgc"/>
          <w:sz w:val="24"/>
          <w:szCs w:val="24"/>
        </w:rPr>
        <w:t xml:space="preserve"> inside of another </w:t>
      </w:r>
      <w:r w:rsidRPr="008166F8">
        <w:rPr>
          <w:rStyle w:val="tgc"/>
          <w:b/>
          <w:bCs/>
          <w:sz w:val="24"/>
          <w:szCs w:val="24"/>
        </w:rPr>
        <w:t>interface</w:t>
      </w:r>
      <w:r w:rsidRPr="008166F8">
        <w:rPr>
          <w:rStyle w:val="tgc"/>
          <w:sz w:val="24"/>
          <w:szCs w:val="24"/>
        </w:rPr>
        <w:t xml:space="preserve">. For example, the Entry </w:t>
      </w:r>
      <w:r w:rsidRPr="008166F8">
        <w:rPr>
          <w:rStyle w:val="tgc"/>
          <w:b/>
          <w:bCs/>
          <w:sz w:val="24"/>
          <w:szCs w:val="24"/>
        </w:rPr>
        <w:t>interface</w:t>
      </w:r>
      <w:r w:rsidRPr="008166F8">
        <w:rPr>
          <w:rStyle w:val="tgc"/>
          <w:sz w:val="24"/>
          <w:szCs w:val="24"/>
        </w:rPr>
        <w:t xml:space="preserve"> is declared in the Map </w:t>
      </w:r>
      <w:r w:rsidRPr="008166F8">
        <w:rPr>
          <w:rStyle w:val="tgc"/>
          <w:b/>
          <w:bCs/>
          <w:sz w:val="24"/>
          <w:szCs w:val="24"/>
        </w:rPr>
        <w:t>interface</w:t>
      </w:r>
      <w:r w:rsidRPr="008166F8">
        <w:rPr>
          <w:rStyle w:val="tgc"/>
          <w:sz w:val="24"/>
          <w:szCs w:val="24"/>
        </w:rPr>
        <w:t xml:space="preserve">. There are several compelling reasons for using </w:t>
      </w:r>
      <w:r w:rsidRPr="008166F8">
        <w:rPr>
          <w:rStyle w:val="tgc"/>
          <w:b/>
          <w:bCs/>
          <w:sz w:val="24"/>
          <w:szCs w:val="24"/>
        </w:rPr>
        <w:t>inner interface</w:t>
      </w:r>
      <w:r w:rsidRPr="008166F8">
        <w:rPr>
          <w:rStyle w:val="tgc"/>
          <w:sz w:val="24"/>
          <w:szCs w:val="24"/>
        </w:rPr>
        <w:t>: It is a way of logically grouping interfaces that are only used in one place.</w:t>
      </w:r>
    </w:p>
    <w:p w:rsidR="00CB7A8B" w:rsidRPr="008166F8" w:rsidRDefault="0027015A"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b/>
          <w:bCs/>
          <w:sz w:val="24"/>
          <w:szCs w:val="24"/>
        </w:rPr>
        <w:lastRenderedPageBreak/>
        <w:t xml:space="preserve">Ques </w:t>
      </w:r>
      <w:r w:rsidR="00CB7A8B" w:rsidRPr="008166F8">
        <w:rPr>
          <w:rFonts w:eastAsia="Times New Roman" w:cs="Times New Roman"/>
          <w:b/>
          <w:bCs/>
          <w:sz w:val="24"/>
          <w:szCs w:val="24"/>
        </w:rPr>
        <w:t>Why Use Inner Interface?</w:t>
      </w:r>
    </w:p>
    <w:p w:rsidR="00CB7A8B" w:rsidRPr="008166F8" w:rsidRDefault="00CB7A8B" w:rsidP="00CB7A8B">
      <w:p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There are several compelling reasons for using inner interface: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is a way of logically grouping interfaces that are only used in one place.</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It increases encapsulation.</w:t>
      </w:r>
    </w:p>
    <w:p w:rsidR="00CB7A8B" w:rsidRPr="008166F8" w:rsidRDefault="00CB7A8B" w:rsidP="00A47A64">
      <w:pPr>
        <w:numPr>
          <w:ilvl w:val="0"/>
          <w:numId w:val="9"/>
        </w:numPr>
        <w:spacing w:before="100" w:beforeAutospacing="1" w:after="100" w:afterAutospacing="1" w:line="240" w:lineRule="auto"/>
        <w:rPr>
          <w:rFonts w:eastAsia="Times New Roman" w:cs="Times New Roman"/>
          <w:sz w:val="24"/>
          <w:szCs w:val="24"/>
        </w:rPr>
      </w:pPr>
      <w:r w:rsidRPr="008166F8">
        <w:rPr>
          <w:rFonts w:eastAsia="Times New Roman" w:cs="Times New Roman"/>
          <w:sz w:val="24"/>
          <w:szCs w:val="24"/>
        </w:rPr>
        <w:t>Nested interfaces can lead to more readable and maintainable code.</w:t>
      </w:r>
    </w:p>
    <w:p w:rsidR="00CB7A8B" w:rsidRPr="008166F8" w:rsidRDefault="00B70C39" w:rsidP="001A79B0">
      <w:pPr>
        <w:spacing w:before="100" w:beforeAutospacing="1" w:after="100" w:afterAutospacing="1" w:line="240" w:lineRule="auto"/>
        <w:rPr>
          <w:sz w:val="24"/>
          <w:szCs w:val="24"/>
        </w:rPr>
      </w:pPr>
      <w:r w:rsidRPr="008166F8">
        <w:rPr>
          <w:sz w:val="24"/>
          <w:szCs w:val="24"/>
        </w:rPr>
        <w:t>One example of inner interface used in java standard library is java.util.Map and Java.util.Map.Entry. Here java.util.Map is used also as a namespace. Entry does not belong to the global scope, which means there are many other entities that are Entries and are not necessary Map’s entries. This indicates that Entry represents entries related to the Map.</w:t>
      </w:r>
    </w:p>
    <w:p w:rsidR="0090120C" w:rsidRPr="008166F8" w:rsidRDefault="00B8486F" w:rsidP="0090120C">
      <w:pPr>
        <w:pStyle w:val="NormalWeb"/>
        <w:rPr>
          <w:rFonts w:asciiTheme="minorHAnsi" w:hAnsiTheme="minorHAnsi"/>
        </w:rPr>
      </w:pPr>
      <w:r w:rsidRPr="008166F8">
        <w:rPr>
          <w:rStyle w:val="Strong"/>
          <w:rFonts w:asciiTheme="minorHAnsi" w:hAnsiTheme="minorHAnsi"/>
        </w:rPr>
        <w:t xml:space="preserve">Ques </w:t>
      </w:r>
      <w:r w:rsidR="0090120C" w:rsidRPr="008166F8">
        <w:rPr>
          <w:rStyle w:val="Strong"/>
          <w:rFonts w:asciiTheme="minorHAnsi" w:hAnsiTheme="minorHAnsi"/>
        </w:rPr>
        <w:t>How Inner Interface Works?</w:t>
      </w:r>
    </w:p>
    <w:p w:rsidR="0090120C" w:rsidRPr="008166F8" w:rsidRDefault="0090120C" w:rsidP="0090120C">
      <w:pPr>
        <w:pStyle w:val="NormalWeb"/>
        <w:rPr>
          <w:rFonts w:asciiTheme="minorHAnsi" w:hAnsiTheme="minorHAnsi"/>
        </w:rPr>
      </w:pPr>
      <w:r w:rsidRPr="008166F8">
        <w:rPr>
          <w:rFonts w:asciiTheme="minorHAnsi" w:hAnsiTheme="minorHAnsi"/>
        </w:rPr>
        <w:t>To figure out how inner interface works, we can compare it with nested classes. Nested classes can be considered as a regular method declared in outer class. Since a method can be declared as static or non-static, similarly nested classes can be static and non-static. Static class is like a static method, it can only access outer class members through objects. Non-static class can access any member of the outer class.</w:t>
      </w:r>
    </w:p>
    <w:p w:rsidR="00FB61FA" w:rsidRPr="008166F8" w:rsidRDefault="00553E86" w:rsidP="001A79B0">
      <w:pPr>
        <w:spacing w:before="100" w:beforeAutospacing="1" w:after="100" w:afterAutospacing="1" w:line="240" w:lineRule="auto"/>
        <w:rPr>
          <w:b/>
          <w:sz w:val="24"/>
          <w:szCs w:val="24"/>
        </w:rPr>
      </w:pPr>
      <w:r w:rsidRPr="008166F8">
        <w:rPr>
          <w:sz w:val="24"/>
          <w:szCs w:val="24"/>
        </w:rPr>
        <w:t xml:space="preserve">Ques </w:t>
      </w:r>
      <w:r w:rsidR="008A6BD1" w:rsidRPr="008166F8">
        <w:rPr>
          <w:b/>
          <w:sz w:val="24"/>
          <w:szCs w:val="24"/>
        </w:rPr>
        <w:t>Can we define variables in interface in Java?</w:t>
      </w:r>
    </w:p>
    <w:p w:rsidR="008A6BD1" w:rsidRPr="008166F8" w:rsidRDefault="00332D0C" w:rsidP="001A79B0">
      <w:pPr>
        <w:spacing w:before="100" w:beforeAutospacing="1" w:after="100" w:afterAutospacing="1" w:line="240" w:lineRule="auto"/>
        <w:rPr>
          <w:rStyle w:val="tgc"/>
          <w:sz w:val="24"/>
          <w:szCs w:val="24"/>
        </w:rPr>
      </w:pPr>
      <w:r w:rsidRPr="008166F8">
        <w:rPr>
          <w:rStyle w:val="tgc"/>
          <w:b/>
          <w:bCs/>
          <w:sz w:val="24"/>
          <w:szCs w:val="24"/>
        </w:rPr>
        <w:t>Ans :</w:t>
      </w:r>
      <w:r w:rsidR="00BC11A0" w:rsidRPr="008166F8">
        <w:rPr>
          <w:rStyle w:val="tgc"/>
          <w:b/>
          <w:bCs/>
          <w:sz w:val="24"/>
          <w:szCs w:val="24"/>
        </w:rPr>
        <w:t xml:space="preserve"> </w:t>
      </w:r>
      <w:r w:rsidR="008A6BD1" w:rsidRPr="008166F8">
        <w:rPr>
          <w:rStyle w:val="tgc"/>
          <w:b/>
          <w:bCs/>
          <w:sz w:val="24"/>
          <w:szCs w:val="24"/>
        </w:rPr>
        <w:t>interface</w:t>
      </w:r>
      <w:r w:rsidR="008A6BD1" w:rsidRPr="008166F8">
        <w:rPr>
          <w:rStyle w:val="tgc"/>
          <w:sz w:val="24"/>
          <w:szCs w:val="24"/>
        </w:rPr>
        <w:t xml:space="preserve"> doesn't allow you to </w:t>
      </w:r>
      <w:r w:rsidR="008A6BD1" w:rsidRPr="008166F8">
        <w:rPr>
          <w:rStyle w:val="tgc"/>
          <w:b/>
          <w:bCs/>
          <w:sz w:val="24"/>
          <w:szCs w:val="24"/>
        </w:rPr>
        <w:t>declare</w:t>
      </w:r>
      <w:r w:rsidR="008A6BD1" w:rsidRPr="008166F8">
        <w:rPr>
          <w:rStyle w:val="tgc"/>
          <w:sz w:val="24"/>
          <w:szCs w:val="24"/>
        </w:rPr>
        <w:t xml:space="preserve"> any instance </w:t>
      </w:r>
      <w:r w:rsidR="008A6BD1" w:rsidRPr="008166F8">
        <w:rPr>
          <w:rStyle w:val="tgc"/>
          <w:b/>
          <w:bCs/>
          <w:sz w:val="24"/>
          <w:szCs w:val="24"/>
        </w:rPr>
        <w:t>variables</w:t>
      </w:r>
      <w:r w:rsidR="008A6BD1" w:rsidRPr="008166F8">
        <w:rPr>
          <w:rStyle w:val="tgc"/>
          <w:sz w:val="24"/>
          <w:szCs w:val="24"/>
        </w:rPr>
        <w:t xml:space="preserve">. Using a </w:t>
      </w:r>
      <w:r w:rsidR="008A6BD1" w:rsidRPr="008166F8">
        <w:rPr>
          <w:rStyle w:val="tgc"/>
          <w:b/>
          <w:bCs/>
          <w:sz w:val="24"/>
          <w:szCs w:val="24"/>
        </w:rPr>
        <w:t>variable declared</w:t>
      </w:r>
      <w:r w:rsidR="008A6BD1" w:rsidRPr="008166F8">
        <w:rPr>
          <w:rStyle w:val="tgc"/>
          <w:sz w:val="24"/>
          <w:szCs w:val="24"/>
        </w:rPr>
        <w:t xml:space="preserve"> in an </w:t>
      </w:r>
      <w:r w:rsidR="008A6BD1" w:rsidRPr="008166F8">
        <w:rPr>
          <w:rStyle w:val="tgc"/>
          <w:b/>
          <w:bCs/>
          <w:sz w:val="24"/>
          <w:szCs w:val="24"/>
        </w:rPr>
        <w:t>interface</w:t>
      </w:r>
      <w:r w:rsidR="008A6BD1" w:rsidRPr="008166F8">
        <w:rPr>
          <w:rStyle w:val="tgc"/>
          <w:sz w:val="24"/>
          <w:szCs w:val="24"/>
        </w:rPr>
        <w:t xml:space="preserve"> as an instance </w:t>
      </w:r>
      <w:r w:rsidR="008A6BD1" w:rsidRPr="008166F8">
        <w:rPr>
          <w:rStyle w:val="tgc"/>
          <w:b/>
          <w:bCs/>
          <w:sz w:val="24"/>
          <w:szCs w:val="24"/>
        </w:rPr>
        <w:t>variable</w:t>
      </w:r>
      <w:r w:rsidR="008A6BD1" w:rsidRPr="008166F8">
        <w:rPr>
          <w:rStyle w:val="tgc"/>
          <w:sz w:val="24"/>
          <w:szCs w:val="24"/>
        </w:rPr>
        <w:t xml:space="preserve"> will return a compile time error. You </w:t>
      </w:r>
      <w:r w:rsidR="008A6BD1" w:rsidRPr="008166F8">
        <w:rPr>
          <w:rStyle w:val="tgc"/>
          <w:b/>
          <w:bCs/>
          <w:sz w:val="24"/>
          <w:szCs w:val="24"/>
        </w:rPr>
        <w:t>can declare</w:t>
      </w:r>
      <w:r w:rsidR="008A6BD1" w:rsidRPr="008166F8">
        <w:rPr>
          <w:rStyle w:val="tgc"/>
          <w:sz w:val="24"/>
          <w:szCs w:val="24"/>
        </w:rPr>
        <w:t xml:space="preserve"> a constant </w:t>
      </w:r>
      <w:r w:rsidR="008A6BD1" w:rsidRPr="008166F8">
        <w:rPr>
          <w:rStyle w:val="tgc"/>
          <w:b/>
          <w:bCs/>
          <w:sz w:val="24"/>
          <w:szCs w:val="24"/>
        </w:rPr>
        <w:t>variable</w:t>
      </w:r>
      <w:r w:rsidR="008A6BD1" w:rsidRPr="008166F8">
        <w:rPr>
          <w:rStyle w:val="tgc"/>
          <w:sz w:val="24"/>
          <w:szCs w:val="24"/>
        </w:rPr>
        <w:t xml:space="preserve">, using static final which is different from an instance </w:t>
      </w:r>
      <w:r w:rsidR="008A6BD1" w:rsidRPr="008166F8">
        <w:rPr>
          <w:rStyle w:val="tgc"/>
          <w:b/>
          <w:bCs/>
          <w:sz w:val="24"/>
          <w:szCs w:val="24"/>
        </w:rPr>
        <w:t>variable</w:t>
      </w:r>
      <w:r w:rsidR="008A6BD1" w:rsidRPr="008166F8">
        <w:rPr>
          <w:rStyle w:val="tgc"/>
          <w:sz w:val="24"/>
          <w:szCs w:val="24"/>
        </w:rPr>
        <w:t>.</w:t>
      </w:r>
    </w:p>
    <w:p w:rsidR="00332D0C" w:rsidRPr="008166F8" w:rsidRDefault="006A624C" w:rsidP="00332D0C">
      <w:pPr>
        <w:spacing w:before="100" w:beforeAutospacing="1" w:after="100" w:afterAutospacing="1" w:line="240" w:lineRule="auto"/>
        <w:outlineLvl w:val="0"/>
        <w:rPr>
          <w:b/>
          <w:sz w:val="24"/>
          <w:szCs w:val="24"/>
        </w:rPr>
      </w:pPr>
      <w:r w:rsidRPr="008166F8">
        <w:rPr>
          <w:sz w:val="24"/>
          <w:szCs w:val="24"/>
        </w:rPr>
        <w:t xml:space="preserve">Ques </w:t>
      </w:r>
      <w:hyperlink r:id="rId6" w:history="1">
        <w:r w:rsidR="00332D0C" w:rsidRPr="008166F8">
          <w:rPr>
            <w:b/>
            <w:sz w:val="24"/>
            <w:szCs w:val="24"/>
          </w:rPr>
          <w:t>Why are interface variables static and final by default?</w:t>
        </w:r>
      </w:hyperlink>
    </w:p>
    <w:p w:rsidR="00C44778" w:rsidRPr="008166F8" w:rsidRDefault="00C44778" w:rsidP="00332D0C">
      <w:pPr>
        <w:spacing w:before="100" w:beforeAutospacing="1" w:after="100" w:afterAutospacing="1" w:line="240" w:lineRule="auto"/>
        <w:outlineLvl w:val="0"/>
        <w:rPr>
          <w:sz w:val="24"/>
          <w:szCs w:val="24"/>
        </w:rPr>
      </w:pPr>
      <w:r w:rsidRPr="008166F8">
        <w:rPr>
          <w:sz w:val="24"/>
          <w:szCs w:val="24"/>
        </w:rPr>
        <w:t xml:space="preserve">Ans: </w:t>
      </w:r>
      <w:r w:rsidR="00166F2C" w:rsidRPr="008166F8">
        <w:rPr>
          <w:sz w:val="24"/>
          <w:szCs w:val="24"/>
        </w:rPr>
        <w:t>Interface variables are static because Java interfaces cannot be instantiated in their own right; the value of the variable must be assigned in a static context in which no instance exists. The final modifier ensures the value assigned to the interface variable is a true constant that cannot be re-assigned by program code.</w:t>
      </w:r>
    </w:p>
    <w:p w:rsidR="008D6B26" w:rsidRPr="008166F8" w:rsidRDefault="003D450B" w:rsidP="00332D0C">
      <w:pPr>
        <w:spacing w:before="100" w:beforeAutospacing="1" w:after="100" w:afterAutospacing="1" w:line="240" w:lineRule="auto"/>
        <w:outlineLvl w:val="0"/>
        <w:rPr>
          <w:b/>
          <w:sz w:val="24"/>
          <w:szCs w:val="24"/>
        </w:rPr>
      </w:pPr>
      <w:r w:rsidRPr="008166F8">
        <w:rPr>
          <w:b/>
          <w:sz w:val="24"/>
          <w:szCs w:val="24"/>
        </w:rPr>
        <w:t xml:space="preserve">Ques </w:t>
      </w:r>
      <w:r w:rsidR="008D6B26" w:rsidRPr="008166F8">
        <w:rPr>
          <w:b/>
          <w:sz w:val="24"/>
          <w:szCs w:val="24"/>
        </w:rPr>
        <w:t>Can you define private and protected modifiers for variables in interfaces?</w:t>
      </w:r>
    </w:p>
    <w:p w:rsidR="008D6B26" w:rsidRPr="008166F8" w:rsidRDefault="008D6B26" w:rsidP="00332D0C">
      <w:pPr>
        <w:spacing w:before="100" w:beforeAutospacing="1" w:after="100" w:afterAutospacing="1" w:line="240" w:lineRule="auto"/>
        <w:outlineLvl w:val="0"/>
        <w:rPr>
          <w:sz w:val="24"/>
          <w:szCs w:val="24"/>
        </w:rPr>
      </w:pPr>
      <w:r w:rsidRPr="008166F8">
        <w:rPr>
          <w:sz w:val="24"/>
          <w:szCs w:val="24"/>
        </w:rPr>
        <w:t xml:space="preserve">Ans: </w:t>
      </w:r>
      <w:r w:rsidR="00A52C4F" w:rsidRPr="008166F8">
        <w:rPr>
          <w:rStyle w:val="tgc"/>
          <w:sz w:val="24"/>
          <w:szCs w:val="24"/>
        </w:rPr>
        <w:t xml:space="preserve">You should use an abstract class instead of an </w:t>
      </w:r>
      <w:r w:rsidR="00A52C4F" w:rsidRPr="008166F8">
        <w:rPr>
          <w:rStyle w:val="tgc"/>
          <w:b/>
          <w:bCs/>
          <w:sz w:val="24"/>
          <w:szCs w:val="24"/>
        </w:rPr>
        <w:t>interface</w:t>
      </w:r>
      <w:r w:rsidR="00A52C4F" w:rsidRPr="008166F8">
        <w:rPr>
          <w:rStyle w:val="tgc"/>
          <w:sz w:val="24"/>
          <w:szCs w:val="24"/>
        </w:rPr>
        <w:t xml:space="preserve"> if you want to </w:t>
      </w:r>
      <w:r w:rsidR="00A52C4F" w:rsidRPr="008166F8">
        <w:rPr>
          <w:rStyle w:val="tgc"/>
          <w:b/>
          <w:bCs/>
          <w:sz w:val="24"/>
          <w:szCs w:val="24"/>
        </w:rPr>
        <w:t>declare</w:t>
      </w:r>
      <w:r w:rsidR="00A52C4F" w:rsidRPr="008166F8">
        <w:rPr>
          <w:rStyle w:val="tgc"/>
          <w:sz w:val="24"/>
          <w:szCs w:val="24"/>
        </w:rPr>
        <w:t xml:space="preserve"> its fields. as you have </w:t>
      </w:r>
      <w:r w:rsidR="00A52C4F" w:rsidRPr="008166F8">
        <w:rPr>
          <w:rStyle w:val="tgc"/>
          <w:b/>
          <w:bCs/>
          <w:sz w:val="24"/>
          <w:szCs w:val="24"/>
        </w:rPr>
        <w:t>declare variable</w:t>
      </w:r>
      <w:r w:rsidR="00A52C4F" w:rsidRPr="008166F8">
        <w:rPr>
          <w:rStyle w:val="tgc"/>
          <w:sz w:val="24"/>
          <w:szCs w:val="24"/>
        </w:rPr>
        <w:t xml:space="preserve"> in test </w:t>
      </w:r>
      <w:r w:rsidR="00A52C4F" w:rsidRPr="008166F8">
        <w:rPr>
          <w:rStyle w:val="tgc"/>
          <w:b/>
          <w:bCs/>
          <w:sz w:val="24"/>
          <w:szCs w:val="24"/>
        </w:rPr>
        <w:t>interface</w:t>
      </w:r>
      <w:r w:rsidR="00A52C4F" w:rsidRPr="008166F8">
        <w:rPr>
          <w:rStyle w:val="tgc"/>
          <w:sz w:val="24"/>
          <w:szCs w:val="24"/>
        </w:rPr>
        <w:t xml:space="preserve"> with </w:t>
      </w:r>
      <w:r w:rsidR="00A52C4F" w:rsidRPr="008166F8">
        <w:rPr>
          <w:rStyle w:val="tgc"/>
          <w:b/>
          <w:bCs/>
          <w:sz w:val="24"/>
          <w:szCs w:val="24"/>
        </w:rPr>
        <w:t>private and protected</w:t>
      </w:r>
      <w:r w:rsidR="00A52C4F" w:rsidRPr="008166F8">
        <w:rPr>
          <w:rStyle w:val="tgc"/>
          <w:sz w:val="24"/>
          <w:szCs w:val="24"/>
        </w:rPr>
        <w:t xml:space="preserve"> it </w:t>
      </w:r>
      <w:r w:rsidR="00A52C4F" w:rsidRPr="008166F8">
        <w:rPr>
          <w:rStyle w:val="tgc"/>
          <w:b/>
          <w:bCs/>
          <w:sz w:val="24"/>
          <w:szCs w:val="24"/>
        </w:rPr>
        <w:t>will</w:t>
      </w:r>
      <w:r w:rsidR="00A52C4F" w:rsidRPr="008166F8">
        <w:rPr>
          <w:rStyle w:val="tgc"/>
          <w:sz w:val="24"/>
          <w:szCs w:val="24"/>
        </w:rPr>
        <w:t xml:space="preserve"> give error. if you do not specify the </w:t>
      </w:r>
      <w:r w:rsidR="00A52C4F" w:rsidRPr="008166F8">
        <w:rPr>
          <w:rStyle w:val="tgc"/>
          <w:b/>
          <w:bCs/>
          <w:sz w:val="24"/>
          <w:szCs w:val="24"/>
        </w:rPr>
        <w:t>modifier</w:t>
      </w:r>
      <w:r w:rsidR="00A52C4F" w:rsidRPr="008166F8">
        <w:rPr>
          <w:rStyle w:val="tgc"/>
          <w:sz w:val="24"/>
          <w:szCs w:val="24"/>
        </w:rPr>
        <w:t xml:space="preserve"> the compiler </w:t>
      </w:r>
      <w:r w:rsidR="00A52C4F" w:rsidRPr="008166F8">
        <w:rPr>
          <w:rStyle w:val="tgc"/>
          <w:b/>
          <w:bCs/>
          <w:sz w:val="24"/>
          <w:szCs w:val="24"/>
        </w:rPr>
        <w:t>will</w:t>
      </w:r>
      <w:r w:rsidR="00A52C4F" w:rsidRPr="008166F8">
        <w:rPr>
          <w:rStyle w:val="tgc"/>
          <w:sz w:val="24"/>
          <w:szCs w:val="24"/>
        </w:rPr>
        <w:t xml:space="preserve"> add public static final automatically.</w:t>
      </w:r>
    </w:p>
    <w:p w:rsidR="008A6BD1" w:rsidRPr="008166F8" w:rsidRDefault="008A6BD1" w:rsidP="001A79B0">
      <w:pPr>
        <w:spacing w:before="100" w:beforeAutospacing="1" w:after="100" w:afterAutospacing="1" w:line="240" w:lineRule="auto"/>
        <w:rPr>
          <w:rFonts w:eastAsia="Times New Roman" w:cs="Times New Roman"/>
          <w:b/>
          <w:sz w:val="24"/>
          <w:szCs w:val="24"/>
        </w:rPr>
      </w:pPr>
    </w:p>
    <w:p w:rsidR="009C4329" w:rsidRPr="008166F8" w:rsidRDefault="009C4329" w:rsidP="001A79B0">
      <w:pPr>
        <w:spacing w:before="100" w:beforeAutospacing="1" w:after="100" w:afterAutospacing="1" w:line="240" w:lineRule="auto"/>
        <w:rPr>
          <w:rFonts w:eastAsia="Times New Roman" w:cs="Times New Roman"/>
          <w:b/>
          <w:sz w:val="24"/>
          <w:szCs w:val="24"/>
        </w:rPr>
      </w:pPr>
    </w:p>
    <w:p w:rsidR="00E72071" w:rsidRPr="008166F8" w:rsidRDefault="00B22777" w:rsidP="00B22777">
      <w:pPr>
        <w:spacing w:before="100" w:beforeAutospacing="1" w:after="100" w:afterAutospacing="1" w:line="240" w:lineRule="auto"/>
        <w:ind w:left="720"/>
        <w:rPr>
          <w:b/>
          <w:sz w:val="24"/>
          <w:szCs w:val="24"/>
        </w:rPr>
      </w:pPr>
      <w:r w:rsidRPr="008166F8">
        <w:rPr>
          <w:b/>
          <w:sz w:val="24"/>
          <w:szCs w:val="24"/>
        </w:rPr>
        <w:lastRenderedPageBreak/>
        <w:t>Note:</w:t>
      </w:r>
    </w:p>
    <w:p w:rsidR="007960D6" w:rsidRPr="008166F8" w:rsidRDefault="00B22777" w:rsidP="00A47A64">
      <w:pPr>
        <w:pStyle w:val="ListParagraph"/>
        <w:numPr>
          <w:ilvl w:val="1"/>
          <w:numId w:val="8"/>
        </w:numPr>
        <w:spacing w:before="100" w:beforeAutospacing="1" w:after="100" w:afterAutospacing="1" w:line="240" w:lineRule="auto"/>
        <w:rPr>
          <w:sz w:val="24"/>
          <w:szCs w:val="24"/>
        </w:rPr>
      </w:pPr>
      <w:r w:rsidRPr="008166F8">
        <w:rPr>
          <w:b/>
          <w:sz w:val="24"/>
          <w:szCs w:val="24"/>
        </w:rPr>
        <w:t xml:space="preserve"> </w:t>
      </w:r>
      <w:r w:rsidR="00800707" w:rsidRPr="008166F8">
        <w:rPr>
          <w:sz w:val="24"/>
          <w:szCs w:val="24"/>
        </w:rPr>
        <w:t>Java 8, we can have method body in interface. But we need to make it default method.</w:t>
      </w:r>
    </w:p>
    <w:p w:rsidR="00E72071" w:rsidRPr="008166F8" w:rsidRDefault="00E72071" w:rsidP="00A47A64">
      <w:pPr>
        <w:pStyle w:val="ListParagraph"/>
        <w:numPr>
          <w:ilvl w:val="1"/>
          <w:numId w:val="8"/>
        </w:numPr>
        <w:spacing w:before="100" w:beforeAutospacing="1" w:after="100" w:afterAutospacing="1" w:line="240" w:lineRule="auto"/>
        <w:rPr>
          <w:sz w:val="24"/>
          <w:szCs w:val="24"/>
        </w:rPr>
      </w:pPr>
      <w:r w:rsidRPr="008166F8">
        <w:rPr>
          <w:sz w:val="24"/>
          <w:szCs w:val="24"/>
        </w:rPr>
        <w:t>Java 8, we can have static method in interface.</w:t>
      </w:r>
    </w:p>
    <w:p w:rsidR="00D238D4" w:rsidRPr="008166F8" w:rsidRDefault="00D238D4" w:rsidP="00B22777">
      <w:pPr>
        <w:spacing w:before="100" w:beforeAutospacing="1" w:after="100" w:afterAutospacing="1" w:line="240" w:lineRule="auto"/>
        <w:ind w:left="720"/>
        <w:rPr>
          <w:sz w:val="24"/>
          <w:szCs w:val="24"/>
        </w:rPr>
      </w:pPr>
    </w:p>
    <w:p w:rsidR="00D238D4" w:rsidRPr="008166F8" w:rsidRDefault="00356E9E" w:rsidP="00356E9E">
      <w:pPr>
        <w:spacing w:before="100" w:beforeAutospacing="1" w:after="100" w:afterAutospacing="1" w:line="240" w:lineRule="auto"/>
        <w:rPr>
          <w:b/>
          <w:sz w:val="24"/>
          <w:szCs w:val="24"/>
        </w:rPr>
      </w:pPr>
      <w:r w:rsidRPr="008166F8">
        <w:rPr>
          <w:b/>
          <w:sz w:val="24"/>
          <w:szCs w:val="24"/>
        </w:rPr>
        <w:t>Topic 8:</w:t>
      </w:r>
      <w:r w:rsidR="00200215" w:rsidRPr="008166F8">
        <w:rPr>
          <w:b/>
          <w:sz w:val="24"/>
          <w:szCs w:val="24"/>
        </w:rPr>
        <w:t xml:space="preserve"> 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1. Tight coupling is when a group of classes are highly dependent on one another.</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2. This scenario arises when a class assumes too many responsibilities, or when one concern is spread over many classes rather than having its own class.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3. Loose coupling is achieved by means of a design that promotes single-responsibility and separation of concerns.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4. A loosely-coupled class can be consumed and tested independently of other (concrete) classes.</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5. Interfaces are a powerful tool to use for decoupling.</w:t>
      </w:r>
    </w:p>
    <w:p w:rsidR="00200215" w:rsidRPr="008166F8" w:rsidRDefault="00200215" w:rsidP="00200215">
      <w:pPr>
        <w:spacing w:before="100" w:beforeAutospacing="1" w:after="100" w:afterAutospacing="1" w:line="240" w:lineRule="auto"/>
        <w:rPr>
          <w:rFonts w:eastAsia="Times New Roman" w:cs="Times New Roman"/>
          <w:sz w:val="24"/>
          <w:szCs w:val="24"/>
        </w:rPr>
      </w:pPr>
      <w:r w:rsidRPr="008166F8">
        <w:rPr>
          <w:rFonts w:eastAsia="Times New Roman" w:cs="Arial"/>
          <w:sz w:val="24"/>
          <w:szCs w:val="24"/>
        </w:rPr>
        <w:t>6. how often do changes in class A force related changes in class B</w:t>
      </w:r>
    </w:p>
    <w:p w:rsidR="00200215" w:rsidRPr="008166F8" w:rsidRDefault="00200215" w:rsidP="00200215">
      <w:pPr>
        <w:spacing w:before="100" w:beforeAutospacing="1" w:after="100" w:afterAutospacing="1" w:line="240" w:lineRule="auto"/>
        <w:rPr>
          <w:rFonts w:eastAsia="Times New Roman" w:cs="Arial"/>
          <w:sz w:val="24"/>
          <w:szCs w:val="24"/>
        </w:rPr>
      </w:pPr>
      <w:r w:rsidRPr="008166F8">
        <w:rPr>
          <w:rFonts w:eastAsia="Times New Roman" w:cs="Arial"/>
          <w:sz w:val="24"/>
          <w:szCs w:val="24"/>
        </w:rPr>
        <w:t>6. Example of tight coupling:</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CustomerRepository</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private readonly Database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CustomerRepository(Database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this.database =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void Add(string CustomerName)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database.AddRow("Customer", CustomerName);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Database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lastRenderedPageBreak/>
        <w:t xml:space="preserve">    public void AddRow(string Table, string Value)</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0D0DEF" w:rsidRPr="008166F8" w:rsidRDefault="000D0DEF" w:rsidP="000D0DE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0D0DEF" w:rsidRPr="008166F8" w:rsidRDefault="000D0DEF" w:rsidP="00200215">
      <w:pPr>
        <w:spacing w:before="100" w:beforeAutospacing="1" w:after="100" w:afterAutospacing="1" w:line="240" w:lineRule="auto"/>
        <w:rPr>
          <w:rFonts w:eastAsia="Times New Roman" w:cs="Times New Roman"/>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7. Example of loose coupling:</w:t>
      </w:r>
    </w:p>
    <w:p w:rsidR="00CF2A00" w:rsidRPr="008166F8" w:rsidRDefault="00CF2A00"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CustomerRepository</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private readonly IDatabase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CustomerRepository(IDatabase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this.database = 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void Add(string CustomerName)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database.AddRow("Customer", CustomerName);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interface IDatabase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void AddRow(string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class Database : IDatabase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public void AddRow(string Table, string Value)</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 xml:space="preserve">    }</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r w:rsidRPr="008166F8">
        <w:rPr>
          <w:rFonts w:eastAsia="Times New Roman" w:cs="Consolas"/>
          <w:sz w:val="24"/>
          <w:szCs w:val="24"/>
        </w:rPr>
        <w:t>}</w:t>
      </w:r>
    </w:p>
    <w:p w:rsidR="00200215" w:rsidRPr="008166F8" w:rsidRDefault="00200215" w:rsidP="002002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4"/>
          <w:szCs w:val="24"/>
        </w:rPr>
      </w:pP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Explanation of the concept without any code:</w:t>
      </w: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Tight</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Think of your skin. It's stuck to your body. It fits like a glove. But what if you wanted to change your skin colour from say white to black? Can you imagine just how painful it would be to peel off your skin, dye it, and then to paste it back on etc? Changing your skin is difficult because it is tightly coupled to your body. You just can't make changes easily. You would have to fundamentally redesign a human being in order to make this possible. </w:t>
      </w:r>
      <w:r w:rsidRPr="008166F8">
        <w:rPr>
          <w:rFonts w:eastAsia="Times New Roman" w:cs="Arial"/>
          <w:i/>
          <w:iCs/>
          <w:sz w:val="24"/>
          <w:szCs w:val="24"/>
          <w:bdr w:val="none" w:sz="0" w:space="0" w:color="auto" w:frame="1"/>
        </w:rPr>
        <w:t>Key Point #1</w:t>
      </w:r>
      <w:r w:rsidRPr="008166F8">
        <w:rPr>
          <w:rFonts w:eastAsia="Times New Roman" w:cs="Arial"/>
          <w:sz w:val="24"/>
          <w:szCs w:val="24"/>
          <w:bdr w:val="none" w:sz="0" w:space="0" w:color="auto" w:frame="1"/>
        </w:rPr>
        <w:t xml:space="preserve"> In other </w:t>
      </w:r>
      <w:r w:rsidRPr="008166F8">
        <w:rPr>
          <w:rFonts w:eastAsia="Times New Roman" w:cs="Arial"/>
          <w:sz w:val="24"/>
          <w:szCs w:val="24"/>
          <w:bdr w:val="none" w:sz="0" w:space="0" w:color="auto" w:frame="1"/>
        </w:rPr>
        <w:lastRenderedPageBreak/>
        <w:t>words, </w:t>
      </w:r>
      <w:r w:rsidRPr="008166F8">
        <w:rPr>
          <w:rFonts w:eastAsia="Times New Roman" w:cs="Arial"/>
          <w:b/>
          <w:bCs/>
          <w:iCs/>
          <w:sz w:val="24"/>
          <w:szCs w:val="24"/>
          <w:bdr w:val="none" w:sz="0" w:space="0" w:color="auto" w:frame="1"/>
        </w:rPr>
        <w:t>if you want to change the skin, you would also HAVE TO change the design of your body</w:t>
      </w:r>
      <w:r w:rsidRPr="008166F8">
        <w:rPr>
          <w:rFonts w:eastAsia="Times New Roman" w:cs="Arial"/>
          <w:sz w:val="24"/>
          <w:szCs w:val="24"/>
          <w:bdr w:val="none" w:sz="0" w:space="0" w:color="auto" w:frame="1"/>
        </w:rPr>
        <w:t> as well because the two are joined together - they are tightly coupled. God was not a good object oriented programmer.</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p>
    <w:p w:rsidR="00200215" w:rsidRPr="008166F8" w:rsidRDefault="00F60AC7"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Loose</w:t>
      </w:r>
      <w:r w:rsidR="00200215" w:rsidRPr="008166F8">
        <w:rPr>
          <w:rFonts w:eastAsia="Times New Roman" w:cs="Arial"/>
          <w:b/>
          <w:bCs/>
          <w:sz w:val="24"/>
          <w:szCs w:val="24"/>
          <w:bdr w:val="none" w:sz="0" w:space="0" w:color="auto" w:frame="1"/>
        </w:rPr>
        <w:t xml:space="preserve">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Now think of getting dressed in the morning. You don't like blue? No problems: you can put a red shirt on instead. You can do this easily and effortlessly because the shirt is not really connected to your body the same way as your skin. </w:t>
      </w:r>
      <w:r w:rsidRPr="008166F8">
        <w:rPr>
          <w:rFonts w:eastAsia="Times New Roman" w:cs="Arial"/>
          <w:i/>
          <w:iCs/>
          <w:sz w:val="24"/>
          <w:szCs w:val="24"/>
          <w:bdr w:val="none" w:sz="0" w:space="0" w:color="auto" w:frame="1"/>
        </w:rPr>
        <w:t>The shirt doesn't know or care about what body it is going on</w:t>
      </w:r>
      <w:r w:rsidRPr="008166F8">
        <w:rPr>
          <w:rFonts w:eastAsia="Times New Roman" w:cs="Arial"/>
          <w:sz w:val="24"/>
          <w:szCs w:val="24"/>
          <w:bdr w:val="none" w:sz="0" w:space="0" w:color="auto" w:frame="1"/>
        </w:rPr>
        <w:t>. In other words, you can change your clothes, without really changing your body. That's key point #2.</w:t>
      </w:r>
      <w:r w:rsidRPr="008166F8">
        <w:rPr>
          <w:rFonts w:eastAsia="Times New Roman" w:cs="Arial"/>
          <w:b/>
          <w:bCs/>
          <w:i/>
          <w:iCs/>
          <w:sz w:val="24"/>
          <w:szCs w:val="24"/>
          <w:bdr w:val="none" w:sz="0" w:space="0" w:color="auto" w:frame="1"/>
        </w:rPr>
        <w:t>If you change your shirt, then you are not forced to change your body</w:t>
      </w:r>
      <w:r w:rsidRPr="008166F8">
        <w:rPr>
          <w:rFonts w:eastAsia="Times New Roman" w:cs="Arial"/>
          <w:sz w:val="24"/>
          <w:szCs w:val="24"/>
          <w:bdr w:val="none" w:sz="0" w:space="0" w:color="auto" w:frame="1"/>
        </w:rPr>
        <w:t> - when you can do that, then you have loose coupling. When you can't do that, then you have tight coupling.</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That's the basic concept in a nutshell.</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Arial"/>
          <w:sz w:val="24"/>
          <w:szCs w:val="24"/>
          <w:bdr w:val="none" w:sz="0" w:space="0" w:color="auto" w:frame="1"/>
        </w:rPr>
      </w:pPr>
      <w:r w:rsidRPr="008166F8">
        <w:rPr>
          <w:rFonts w:eastAsia="Times New Roman" w:cs="Arial"/>
          <w:b/>
          <w:bCs/>
          <w:sz w:val="24"/>
          <w:szCs w:val="24"/>
          <w:bdr w:val="none" w:sz="0" w:space="0" w:color="auto" w:frame="1"/>
        </w:rPr>
        <w:t>Why is all of this important?</w:t>
      </w:r>
    </w:p>
    <w:p w:rsidR="00200215" w:rsidRPr="008166F8" w:rsidRDefault="00200215" w:rsidP="0020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eastAsia="Times New Roman" w:cs="Arial"/>
          <w:sz w:val="24"/>
          <w:szCs w:val="24"/>
          <w:bdr w:val="none" w:sz="0" w:space="0" w:color="auto" w:frame="1"/>
        </w:rPr>
      </w:pPr>
      <w:r w:rsidRPr="008166F8">
        <w:rPr>
          <w:rFonts w:eastAsia="Times New Roman" w:cs="Arial"/>
          <w:sz w:val="24"/>
          <w:szCs w:val="24"/>
          <w:bdr w:val="none" w:sz="0" w:space="0" w:color="auto" w:frame="1"/>
        </w:rPr>
        <w:t>It's important because software changes all the time. Generally speaking you want to be able to easily modify your code. If somebody wants their car in black, you shouldn't have to reconfigure the engine in order to make that change. That's why you want things loosely coupled. Because then it's easy to change.</w:t>
      </w:r>
    </w:p>
    <w:p w:rsidR="00200215" w:rsidRPr="008166F8" w:rsidRDefault="000F46E8" w:rsidP="00356E9E">
      <w:pPr>
        <w:spacing w:before="100" w:beforeAutospacing="1" w:after="100" w:afterAutospacing="1" w:line="240" w:lineRule="auto"/>
        <w:rPr>
          <w:sz w:val="24"/>
          <w:szCs w:val="24"/>
        </w:rPr>
      </w:pPr>
      <w:r w:rsidRPr="008166F8">
        <w:rPr>
          <w:b/>
          <w:sz w:val="24"/>
          <w:szCs w:val="24"/>
        </w:rPr>
        <w:t>Topic 9:</w:t>
      </w:r>
      <w:r w:rsidR="00C907B9" w:rsidRPr="008166F8">
        <w:rPr>
          <w:b/>
          <w:sz w:val="24"/>
          <w:szCs w:val="24"/>
        </w:rPr>
        <w:t xml:space="preserve"> </w:t>
      </w:r>
      <w:r w:rsidR="00C907B9" w:rsidRPr="008166F8">
        <w:rPr>
          <w:b/>
          <w:bCs/>
          <w:sz w:val="24"/>
          <w:szCs w:val="24"/>
        </w:rPr>
        <w:t>Abstraction</w:t>
      </w:r>
      <w:r w:rsidR="00C907B9" w:rsidRPr="008166F8">
        <w:rPr>
          <w:sz w:val="24"/>
          <w:szCs w:val="24"/>
        </w:rPr>
        <w:t> </w:t>
      </w:r>
    </w:p>
    <w:p w:rsidR="007F1C50" w:rsidRPr="008166F8" w:rsidRDefault="007F1C50" w:rsidP="007F1C50">
      <w:pPr>
        <w:rPr>
          <w:sz w:val="24"/>
          <w:szCs w:val="24"/>
        </w:rPr>
      </w:pPr>
      <w:r w:rsidRPr="008166F8">
        <w:rPr>
          <w:b/>
          <w:bCs/>
          <w:sz w:val="24"/>
          <w:szCs w:val="24"/>
        </w:rPr>
        <w:t>1. Abstraction</w:t>
      </w:r>
      <w:r w:rsidRPr="008166F8">
        <w:rPr>
          <w:sz w:val="24"/>
          <w:szCs w:val="24"/>
        </w:rPr>
        <w:t> is the process of </w:t>
      </w:r>
      <w:r w:rsidRPr="008166F8">
        <w:rPr>
          <w:b/>
          <w:bCs/>
          <w:sz w:val="24"/>
          <w:szCs w:val="24"/>
        </w:rPr>
        <w:t>abstraction in Java</w:t>
      </w:r>
      <w:r w:rsidRPr="008166F8">
        <w:rPr>
          <w:sz w:val="24"/>
          <w:szCs w:val="24"/>
        </w:rPr>
        <w:t> is used to hide certain details and only show the essential features of the object</w:t>
      </w:r>
    </w:p>
    <w:p w:rsidR="007F1C50" w:rsidRPr="008166F8" w:rsidRDefault="007F1C50" w:rsidP="007F1C50">
      <w:pPr>
        <w:rPr>
          <w:sz w:val="24"/>
          <w:szCs w:val="24"/>
        </w:rPr>
      </w:pPr>
      <w:r w:rsidRPr="008166F8">
        <w:rPr>
          <w:sz w:val="24"/>
          <w:szCs w:val="24"/>
        </w:rPr>
        <w:t>2. Another way, it shows only important things to the user and hides the internal details for example sending sms, you just type the text and send the message. You don't know the internal processing about the message delivery.</w:t>
      </w:r>
    </w:p>
    <w:p w:rsidR="007F1C50" w:rsidRPr="008166F8" w:rsidRDefault="007F1C50" w:rsidP="00DC04CB">
      <w:pPr>
        <w:rPr>
          <w:b/>
          <w:bCs/>
          <w:sz w:val="24"/>
          <w:szCs w:val="24"/>
        </w:rPr>
      </w:pPr>
      <w:r w:rsidRPr="008166F8">
        <w:rPr>
          <w:sz w:val="24"/>
          <w:szCs w:val="24"/>
        </w:rPr>
        <w:t>3. Ways to achieve Abst</w:t>
      </w:r>
      <w:r w:rsidR="00EE66E3" w:rsidRPr="008166F8">
        <w:rPr>
          <w:sz w:val="24"/>
          <w:szCs w:val="24"/>
        </w:rPr>
        <w:t>r</w:t>
      </w:r>
      <w:r w:rsidRPr="008166F8">
        <w:rPr>
          <w:sz w:val="24"/>
          <w:szCs w:val="24"/>
        </w:rPr>
        <w:t>action</w:t>
      </w:r>
    </w:p>
    <w:p w:rsidR="007F1C50" w:rsidRPr="008166F8" w:rsidRDefault="007F1C50" w:rsidP="007F1C50">
      <w:pPr>
        <w:pStyle w:val="NormalWeb"/>
        <w:jc w:val="both"/>
        <w:rPr>
          <w:rFonts w:asciiTheme="minorHAnsi" w:hAnsiTheme="minorHAnsi"/>
        </w:rPr>
      </w:pPr>
      <w:r w:rsidRPr="008166F8">
        <w:rPr>
          <w:rFonts w:asciiTheme="minorHAnsi" w:hAnsiTheme="minorHAnsi"/>
        </w:rPr>
        <w:t>There are two ways to achieve abstraction in java</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Abstract class (0 to 100%)</w:t>
      </w:r>
    </w:p>
    <w:p w:rsidR="007F1C50" w:rsidRPr="008166F8" w:rsidRDefault="007F1C50" w:rsidP="00A47A64">
      <w:pPr>
        <w:numPr>
          <w:ilvl w:val="0"/>
          <w:numId w:val="10"/>
        </w:numPr>
        <w:spacing w:before="60" w:after="100" w:afterAutospacing="1" w:line="345" w:lineRule="atLeast"/>
        <w:jc w:val="both"/>
        <w:rPr>
          <w:sz w:val="24"/>
          <w:szCs w:val="24"/>
        </w:rPr>
      </w:pPr>
      <w:r w:rsidRPr="008166F8">
        <w:rPr>
          <w:sz w:val="24"/>
          <w:szCs w:val="24"/>
        </w:rPr>
        <w:t>Interface (100%)</w:t>
      </w:r>
    </w:p>
    <w:p w:rsidR="007F1C50" w:rsidRPr="008166F8" w:rsidRDefault="007F1C50" w:rsidP="007F1C50">
      <w:pPr>
        <w:spacing w:after="0" w:line="240" w:lineRule="auto"/>
        <w:jc w:val="both"/>
        <w:rPr>
          <w:sz w:val="24"/>
          <w:szCs w:val="24"/>
        </w:rPr>
      </w:pPr>
      <w:r w:rsidRPr="008166F8">
        <w:rPr>
          <w:sz w:val="24"/>
          <w:szCs w:val="24"/>
        </w:rPr>
        <w:t>4.  An abstract class can have data member, abstract method, method body, constructor and even main() method.</w:t>
      </w:r>
    </w:p>
    <w:p w:rsidR="007F1C50" w:rsidRPr="008166F8" w:rsidRDefault="007F1C50" w:rsidP="007F1C50">
      <w:pPr>
        <w:rPr>
          <w:sz w:val="24"/>
          <w:szCs w:val="24"/>
        </w:rPr>
      </w:pPr>
      <w:r w:rsidRPr="008166F8">
        <w:rPr>
          <w:sz w:val="24"/>
          <w:szCs w:val="24"/>
          <w:bdr w:val="none" w:sz="0" w:space="0" w:color="auto" w:frame="1"/>
        </w:rPr>
        <w:br/>
      </w:r>
    </w:p>
    <w:p w:rsidR="007F1C50" w:rsidRPr="008166F8" w:rsidRDefault="007F1C50" w:rsidP="007F1C50">
      <w:pPr>
        <w:rPr>
          <w:sz w:val="24"/>
          <w:szCs w:val="24"/>
        </w:rPr>
      </w:pPr>
      <w:r w:rsidRPr="008166F8">
        <w:rPr>
          <w:sz w:val="24"/>
          <w:szCs w:val="24"/>
        </w:rPr>
        <w:lastRenderedPageBreak/>
        <w:t>5. Advantages of Abstraction By using abstraction, we can separate the things that can be grouped to another type.</w:t>
      </w:r>
      <w:r w:rsidRPr="008166F8">
        <w:rPr>
          <w:sz w:val="24"/>
          <w:szCs w:val="24"/>
        </w:rPr>
        <w:br/>
      </w:r>
      <w:r w:rsidRPr="008166F8">
        <w:rPr>
          <w:sz w:val="24"/>
          <w:szCs w:val="24"/>
        </w:rPr>
        <w:br/>
        <w:t>Frequently changing properties and methods can be grouped to a separate type so that the main type need not undergo changes. This adds strength to the OOAD principle -"Code should be open for Extension but closed for Modification".</w:t>
      </w:r>
    </w:p>
    <w:p w:rsidR="007F1C50" w:rsidRPr="008166F8" w:rsidRDefault="007F1C50" w:rsidP="007F1C50">
      <w:pPr>
        <w:rPr>
          <w:sz w:val="24"/>
          <w:szCs w:val="24"/>
        </w:rPr>
      </w:pPr>
      <w:r w:rsidRPr="008166F8">
        <w:rPr>
          <w:sz w:val="24"/>
          <w:szCs w:val="24"/>
        </w:rPr>
        <w:t>6. Summary:</w:t>
      </w:r>
    </w:p>
    <w:p w:rsidR="00C907B9" w:rsidRPr="008166F8" w:rsidRDefault="007F1C50" w:rsidP="007F1C50">
      <w:pPr>
        <w:spacing w:before="100" w:beforeAutospacing="1" w:after="100" w:afterAutospacing="1" w:line="240" w:lineRule="auto"/>
        <w:rPr>
          <w:sz w:val="24"/>
          <w:szCs w:val="24"/>
        </w:rPr>
      </w:pPr>
      <w:r w:rsidRPr="008166F8">
        <w:rPr>
          <w:sz w:val="24"/>
          <w:szCs w:val="24"/>
        </w:rPr>
        <w:t>-    Use abstraction if you know something needs to be in class but implementation of that varies.</w:t>
      </w:r>
      <w:r w:rsidRPr="008166F8">
        <w:rPr>
          <w:sz w:val="24"/>
          <w:szCs w:val="24"/>
        </w:rPr>
        <w:br/>
        <w:t>-     In Java you </w:t>
      </w:r>
      <w:r w:rsidRPr="008166F8">
        <w:rPr>
          <w:sz w:val="24"/>
          <w:szCs w:val="24"/>
          <w:bdr w:val="none" w:sz="0" w:space="0" w:color="auto" w:frame="1"/>
        </w:rPr>
        <w:t>cannot create instance of abstract class </w:t>
      </w:r>
      <w:r w:rsidRPr="008166F8">
        <w:rPr>
          <w:sz w:val="24"/>
          <w:szCs w:val="24"/>
        </w:rPr>
        <w:t>, its compiler error.</w:t>
      </w:r>
      <w:r w:rsidRPr="008166F8">
        <w:rPr>
          <w:sz w:val="24"/>
          <w:szCs w:val="24"/>
        </w:rPr>
        <w:br/>
        <w:t>-    abstract is a keyword in java.</w:t>
      </w:r>
      <w:r w:rsidRPr="008166F8">
        <w:rPr>
          <w:sz w:val="24"/>
          <w:szCs w:val="24"/>
        </w:rPr>
        <w:br/>
        <w:t>-    A class automatically becomes abstract class when any of its method declared as abstract.</w:t>
      </w:r>
      <w:r w:rsidRPr="008166F8">
        <w:rPr>
          <w:sz w:val="24"/>
          <w:szCs w:val="24"/>
        </w:rPr>
        <w:br/>
        <w:t>-     abstract method doesn't have method body.</w:t>
      </w:r>
      <w:r w:rsidRPr="008166F8">
        <w:rPr>
          <w:sz w:val="24"/>
          <w:szCs w:val="24"/>
        </w:rPr>
        <w:br/>
        <w:t>-    </w:t>
      </w:r>
      <w:r w:rsidRPr="008166F8">
        <w:rPr>
          <w:sz w:val="24"/>
          <w:szCs w:val="24"/>
          <w:bdr w:val="none" w:sz="0" w:space="0" w:color="auto" w:frame="1"/>
        </w:rPr>
        <w:t>Variable cannot be made abstract</w:t>
      </w:r>
      <w:r w:rsidRPr="008166F8">
        <w:rPr>
          <w:sz w:val="24"/>
          <w:szCs w:val="24"/>
        </w:rPr>
        <w:t>, its only behavior or methods which would be abstract.</w:t>
      </w:r>
      <w:r w:rsidRPr="008166F8">
        <w:rPr>
          <w:sz w:val="24"/>
          <w:szCs w:val="24"/>
        </w:rPr>
        <w:br/>
        <w:t>-    If a class extends an abstract class or interface it has to provide implementation to all its abstract method to be a concrete class. Alternatively this class can also be abstract.</w:t>
      </w:r>
    </w:p>
    <w:p w:rsidR="00C907B9" w:rsidRPr="008166F8" w:rsidRDefault="00DB21EA" w:rsidP="00DB21EA">
      <w:pPr>
        <w:rPr>
          <w:b/>
          <w:sz w:val="24"/>
          <w:szCs w:val="24"/>
        </w:rPr>
      </w:pPr>
      <w:r w:rsidRPr="008166F8">
        <w:rPr>
          <w:b/>
          <w:sz w:val="24"/>
          <w:szCs w:val="24"/>
        </w:rPr>
        <w:t>Topic 10</w:t>
      </w:r>
      <w:r w:rsidR="00E16ADB" w:rsidRPr="008166F8">
        <w:rPr>
          <w:b/>
          <w:sz w:val="24"/>
          <w:szCs w:val="24"/>
        </w:rPr>
        <w:t xml:space="preserve">: </w:t>
      </w:r>
      <w:r w:rsidR="00784F93" w:rsidRPr="008166F8">
        <w:rPr>
          <w:b/>
          <w:sz w:val="24"/>
          <w:szCs w:val="24"/>
        </w:rPr>
        <w:t>Encapsulation</w:t>
      </w:r>
    </w:p>
    <w:p w:rsidR="00B243C7" w:rsidRPr="008166F8" w:rsidRDefault="00B243C7" w:rsidP="00B243C7">
      <w:pPr>
        <w:spacing w:before="100" w:beforeAutospacing="1" w:after="100" w:afterAutospacing="1"/>
        <w:rPr>
          <w:sz w:val="24"/>
          <w:szCs w:val="24"/>
        </w:rPr>
      </w:pPr>
      <w:r w:rsidRPr="008166F8">
        <w:rPr>
          <w:b/>
          <w:bCs/>
          <w:sz w:val="24"/>
          <w:szCs w:val="24"/>
        </w:rPr>
        <w:t>Encapsulation</w:t>
      </w:r>
      <w:r w:rsidRPr="008166F8">
        <w:rPr>
          <w:sz w:val="24"/>
          <w:szCs w:val="24"/>
        </w:rPr>
        <w:t> is one of the four fundamental OOP concepts. The other three are inheritance, polymorphism, and abstraction. </w:t>
      </w:r>
      <w:r w:rsidRPr="008166F8">
        <w:rPr>
          <w:b/>
          <w:bCs/>
          <w:sz w:val="24"/>
          <w:szCs w:val="24"/>
        </w:rPr>
        <w:t>Encapsulation in Java</w:t>
      </w:r>
      <w:r w:rsidRPr="008166F8">
        <w:rPr>
          <w:sz w:val="24"/>
          <w:szCs w:val="24"/>
        </w:rPr>
        <w:t> is a mechanism of wrapping the data (variables) and code acting on the data (methods) together as a single unit. ... Declare the variables of a class as private.</w:t>
      </w:r>
    </w:p>
    <w:p w:rsidR="00B243C7" w:rsidRPr="008166F8" w:rsidRDefault="001E27AB" w:rsidP="00B243C7">
      <w:pPr>
        <w:rPr>
          <w:b/>
          <w:sz w:val="24"/>
          <w:szCs w:val="24"/>
        </w:rPr>
      </w:pPr>
      <w:r w:rsidRPr="008166F8">
        <w:rPr>
          <w:b/>
          <w:sz w:val="24"/>
          <w:szCs w:val="24"/>
        </w:rPr>
        <w:t>Ques</w:t>
      </w:r>
      <w:r w:rsidRPr="008166F8">
        <w:rPr>
          <w:sz w:val="24"/>
          <w:szCs w:val="24"/>
        </w:rPr>
        <w:t xml:space="preserve"> </w:t>
      </w:r>
      <w:r w:rsidR="00B243C7" w:rsidRPr="008166F8">
        <w:rPr>
          <w:b/>
          <w:sz w:val="24"/>
          <w:szCs w:val="24"/>
        </w:rPr>
        <w:t>How do we achieve encapsulation in Java?</w:t>
      </w:r>
    </w:p>
    <w:p w:rsidR="00B243C7" w:rsidRPr="008166F8" w:rsidRDefault="00B243C7" w:rsidP="00B243C7">
      <w:pPr>
        <w:rPr>
          <w:sz w:val="24"/>
          <w:szCs w:val="24"/>
        </w:rPr>
      </w:pPr>
      <w:r w:rsidRPr="008166F8">
        <w:rPr>
          <w:b/>
          <w:bCs/>
          <w:sz w:val="24"/>
          <w:szCs w:val="24"/>
        </w:rPr>
        <w:t>Encapsulation in java is achieved by using private members and public methods.</w:t>
      </w:r>
    </w:p>
    <w:p w:rsidR="00B243C7" w:rsidRPr="008166F8" w:rsidRDefault="00B243C7" w:rsidP="00A47A64">
      <w:pPr>
        <w:numPr>
          <w:ilvl w:val="0"/>
          <w:numId w:val="11"/>
        </w:numPr>
        <w:spacing w:after="60" w:line="240" w:lineRule="auto"/>
        <w:ind w:left="0"/>
        <w:rPr>
          <w:sz w:val="24"/>
          <w:szCs w:val="24"/>
        </w:rPr>
      </w:pPr>
      <w:r w:rsidRPr="008166F8">
        <w:rPr>
          <w:sz w:val="24"/>
          <w:szCs w:val="24"/>
        </w:rPr>
        <w:t>Make members of a class as private.</w:t>
      </w:r>
    </w:p>
    <w:p w:rsidR="00B243C7" w:rsidRPr="008166F8" w:rsidRDefault="00B243C7" w:rsidP="00A47A64">
      <w:pPr>
        <w:numPr>
          <w:ilvl w:val="0"/>
          <w:numId w:val="11"/>
        </w:numPr>
        <w:spacing w:after="60" w:line="240" w:lineRule="auto"/>
        <w:ind w:left="0"/>
        <w:rPr>
          <w:sz w:val="24"/>
          <w:szCs w:val="24"/>
        </w:rPr>
      </w:pPr>
      <w:r w:rsidRPr="008166F8">
        <w:rPr>
          <w:sz w:val="24"/>
          <w:szCs w:val="24"/>
        </w:rPr>
        <w:t>Define public setter and getter methods to modify and view the variables' values and access them outside the class only through getters and setters.</w:t>
      </w:r>
    </w:p>
    <w:p w:rsidR="00B243C7" w:rsidRPr="008166F8" w:rsidRDefault="00B243C7" w:rsidP="00B243C7">
      <w:pPr>
        <w:spacing w:after="0"/>
        <w:rPr>
          <w:sz w:val="24"/>
          <w:szCs w:val="24"/>
        </w:rPr>
      </w:pPr>
    </w:p>
    <w:p w:rsidR="00B243C7" w:rsidRPr="008166F8" w:rsidRDefault="00B243C7" w:rsidP="00B243C7">
      <w:pPr>
        <w:rPr>
          <w:sz w:val="24"/>
          <w:szCs w:val="24"/>
        </w:rPr>
      </w:pPr>
      <w:r w:rsidRPr="008166F8">
        <w:rPr>
          <w:sz w:val="24"/>
          <w:szCs w:val="24"/>
        </w:rPr>
        <w:t>it is also known as </w:t>
      </w:r>
      <w:r w:rsidRPr="008166F8">
        <w:rPr>
          <w:b/>
          <w:bCs/>
          <w:sz w:val="24"/>
          <w:szCs w:val="24"/>
        </w:rPr>
        <w:t>data hiding</w:t>
      </w:r>
      <w:r w:rsidRPr="008166F8">
        <w:rPr>
          <w:sz w:val="24"/>
          <w:szCs w:val="24"/>
        </w:rPr>
        <w:t>.</w:t>
      </w:r>
    </w:p>
    <w:p w:rsidR="00B243C7" w:rsidRPr="008166F8" w:rsidRDefault="00B243C7" w:rsidP="00B243C7">
      <w:pPr>
        <w:pStyle w:val="Heading2"/>
        <w:spacing w:before="48" w:after="48" w:line="360" w:lineRule="atLeast"/>
        <w:ind w:right="48"/>
        <w:rPr>
          <w:rFonts w:asciiTheme="minorHAnsi" w:hAnsiTheme="minorHAnsi"/>
          <w:bCs w:val="0"/>
          <w:color w:val="auto"/>
          <w:spacing w:val="-15"/>
          <w:sz w:val="24"/>
          <w:szCs w:val="24"/>
        </w:rPr>
      </w:pPr>
      <w:r w:rsidRPr="008166F8">
        <w:rPr>
          <w:rFonts w:asciiTheme="minorHAnsi" w:hAnsiTheme="minorHAnsi"/>
          <w:bCs w:val="0"/>
          <w:color w:val="auto"/>
          <w:spacing w:val="-15"/>
          <w:sz w:val="24"/>
          <w:szCs w:val="24"/>
        </w:rPr>
        <w:t>Benefits of Encapsulation</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The fields of a class can be made read-only or write-only.</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t>A class can have total control over what is stored in its fields.</w:t>
      </w:r>
    </w:p>
    <w:p w:rsidR="00B243C7" w:rsidRPr="008166F8" w:rsidRDefault="00B243C7" w:rsidP="00A47A64">
      <w:pPr>
        <w:pStyle w:val="NormalWeb"/>
        <w:numPr>
          <w:ilvl w:val="0"/>
          <w:numId w:val="12"/>
        </w:numPr>
        <w:spacing w:before="0" w:beforeAutospacing="0" w:after="240" w:afterAutospacing="0" w:line="360" w:lineRule="atLeast"/>
        <w:ind w:left="768" w:right="48"/>
        <w:jc w:val="both"/>
        <w:rPr>
          <w:rFonts w:asciiTheme="minorHAnsi" w:hAnsiTheme="minorHAnsi"/>
        </w:rPr>
      </w:pPr>
      <w:r w:rsidRPr="008166F8">
        <w:rPr>
          <w:rFonts w:asciiTheme="minorHAnsi" w:hAnsiTheme="minorHAnsi"/>
        </w:rPr>
        <w:lastRenderedPageBreak/>
        <w:t>The users of a class do not know how the class stores its data. A class can change the data type of a field and users of the class do not need to change any of their code.</w:t>
      </w:r>
    </w:p>
    <w:p w:rsidR="00B243C7" w:rsidRPr="008166F8" w:rsidRDefault="00B243C7" w:rsidP="00B243C7">
      <w:pPr>
        <w:pStyle w:val="NormalWeb"/>
        <w:spacing w:before="0" w:beforeAutospacing="0" w:after="390" w:afterAutospacing="0"/>
        <w:jc w:val="both"/>
        <w:rPr>
          <w:rFonts w:asciiTheme="minorHAnsi" w:hAnsiTheme="minorHAnsi" w:cs="Arial"/>
          <w:b/>
        </w:rPr>
      </w:pPr>
      <w:r w:rsidRPr="008166F8">
        <w:rPr>
          <w:rFonts w:asciiTheme="minorHAnsi" w:hAnsiTheme="minorHAnsi" w:cs="Arial"/>
          <w:b/>
        </w:rPr>
        <w:t>Encapsulation is:</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Binding the data with the code that manipulates it.</w:t>
      </w:r>
    </w:p>
    <w:p w:rsidR="00B243C7" w:rsidRPr="008166F8" w:rsidRDefault="00B243C7" w:rsidP="00A47A64">
      <w:pPr>
        <w:numPr>
          <w:ilvl w:val="0"/>
          <w:numId w:val="13"/>
        </w:numPr>
        <w:spacing w:before="100" w:beforeAutospacing="1" w:after="100" w:afterAutospacing="1" w:line="240" w:lineRule="auto"/>
        <w:ind w:left="600"/>
        <w:jc w:val="both"/>
        <w:rPr>
          <w:rFonts w:cs="Arial"/>
          <w:sz w:val="24"/>
          <w:szCs w:val="24"/>
        </w:rPr>
      </w:pPr>
      <w:r w:rsidRPr="008166F8">
        <w:rPr>
          <w:rFonts w:cs="Arial"/>
          <w:sz w:val="24"/>
          <w:szCs w:val="24"/>
        </w:rPr>
        <w:t>It keeps the data and the code safe from external interference</w:t>
      </w:r>
    </w:p>
    <w:p w:rsidR="00B243C7" w:rsidRPr="008166F8" w:rsidRDefault="002C55A4" w:rsidP="00B243C7">
      <w:pPr>
        <w:pStyle w:val="NormalWeb"/>
        <w:spacing w:before="0" w:beforeAutospacing="0" w:after="390" w:afterAutospacing="0"/>
        <w:rPr>
          <w:rFonts w:asciiTheme="minorHAnsi" w:hAnsiTheme="minorHAnsi" w:cs="Arial"/>
        </w:rPr>
      </w:pPr>
      <w:r w:rsidRPr="008166F8">
        <w:rPr>
          <w:rFonts w:asciiTheme="minorHAnsi" w:hAnsiTheme="minorHAnsi" w:cs="Arial"/>
          <w:b/>
        </w:rPr>
        <w:t>Example</w:t>
      </w:r>
      <w:r w:rsidR="00B243C7" w:rsidRPr="008166F8">
        <w:rPr>
          <w:rFonts w:asciiTheme="minorHAnsi" w:hAnsiTheme="minorHAnsi" w:cs="Arial"/>
        </w:rPr>
        <w:t xml:space="preserve"> a power steering mechanism of a car. Power steering of a car is a complex system, which internally have lots of components tightly coupled together, they work synchronously to turn the car in the desired direction. It even controls the power delivered by the engine to the steering wheel. But to the external world there is only one interface is available and rest of the complexity is hidden. Moreover, the steering unit in itself is complete and independent. It does not affect the functioning of any other mechanism.</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Similarly, same concept of encapsulation can be applied to code. Encapsulated code should have following characteristics: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Everyone knows how to access it.</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Can be easily used regardless of implementation details.</w:t>
      </w:r>
    </w:p>
    <w:p w:rsidR="00B243C7" w:rsidRPr="008166F8" w:rsidRDefault="00B243C7" w:rsidP="00A47A64">
      <w:pPr>
        <w:numPr>
          <w:ilvl w:val="0"/>
          <w:numId w:val="14"/>
        </w:numPr>
        <w:spacing w:before="100" w:beforeAutospacing="1" w:after="100" w:afterAutospacing="1" w:line="240" w:lineRule="auto"/>
        <w:ind w:left="600"/>
        <w:rPr>
          <w:rFonts w:cs="Arial"/>
          <w:sz w:val="24"/>
          <w:szCs w:val="24"/>
        </w:rPr>
      </w:pPr>
      <w:r w:rsidRPr="008166F8">
        <w:rPr>
          <w:rFonts w:cs="Arial"/>
          <w:sz w:val="24"/>
          <w:szCs w:val="24"/>
        </w:rPr>
        <w:t>There shouldn’t any side effects of the code, to the rest of the application.</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rPr>
        <w:t>The idea of encapsulation is to keep classes separated and prevent them from having tightly coupled with each other.</w:t>
      </w:r>
    </w:p>
    <w:p w:rsidR="00B243C7" w:rsidRPr="008166F8" w:rsidRDefault="00B243C7" w:rsidP="00B243C7">
      <w:pPr>
        <w:pStyle w:val="NormalWeb"/>
        <w:spacing w:before="0" w:beforeAutospacing="0" w:after="390" w:afterAutospacing="0"/>
        <w:rPr>
          <w:rFonts w:asciiTheme="minorHAnsi" w:hAnsiTheme="minorHAnsi" w:cs="Arial"/>
        </w:rPr>
      </w:pPr>
      <w:r w:rsidRPr="008166F8">
        <w:rPr>
          <w:rFonts w:asciiTheme="minorHAnsi" w:hAnsiTheme="minorHAnsi" w:cs="Arial"/>
          <w:b/>
        </w:rPr>
        <w:t>A live example</w:t>
      </w:r>
      <w:r w:rsidRPr="008166F8">
        <w:rPr>
          <w:rFonts w:asciiTheme="minorHAnsi" w:hAnsiTheme="minorHAnsi" w:cs="Arial"/>
        </w:rPr>
        <w:t xml:space="preserve"> of encapsulation is the class of java.util.Hashtable. User only knows that he can store data in the form of key/value pair in a Hashtable and that he can retrieve that data in the various ways. But the actual implementation like, how and where this data is actually stored, is hidden from the user. User can simply use Hashtable wherever he wants to store Key/Value pairs without bothering about its implementation.</w:t>
      </w:r>
    </w:p>
    <w:p w:rsidR="00B243C7" w:rsidRPr="008166F8" w:rsidRDefault="00B243C7" w:rsidP="00B243C7">
      <w:pPr>
        <w:pStyle w:val="NormalWeb"/>
        <w:spacing w:before="0" w:beforeAutospacing="0" w:after="0" w:afterAutospacing="0"/>
        <w:jc w:val="both"/>
        <w:textAlignment w:val="baseline"/>
        <w:rPr>
          <w:rFonts w:asciiTheme="minorHAnsi" w:hAnsiTheme="minorHAnsi"/>
        </w:rPr>
      </w:pPr>
      <w:r w:rsidRPr="008166F8">
        <w:rPr>
          <w:rFonts w:asciiTheme="minorHAnsi" w:hAnsiTheme="minorHAnsi"/>
          <w:b/>
          <w:bCs/>
          <w:bdr w:val="none" w:sz="0" w:space="0" w:color="auto" w:frame="1"/>
        </w:rPr>
        <w:t>Advantages of Encapsulation</w:t>
      </w:r>
      <w:r w:rsidRPr="008166F8">
        <w:rPr>
          <w:rFonts w:asciiTheme="minorHAnsi" w:hAnsiTheme="minorHAnsi"/>
        </w:rPr>
        <w:t>:</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Data Hiding:</w:t>
      </w:r>
      <w:r w:rsidRPr="008166F8">
        <w:rPr>
          <w:sz w:val="24"/>
          <w:szCs w:val="24"/>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Increased Flexibility:</w:t>
      </w:r>
      <w:r w:rsidRPr="008166F8">
        <w:rPr>
          <w:sz w:val="24"/>
          <w:szCs w:val="24"/>
        </w:rPr>
        <w:t> We can make the variables of the class as read-only or write-only depending on our requirement. If we wish to make the variables as read-only then we have to omit the setter methods like setName(), setAge() etc. from the above program or if we wish to make the variables as write-only then we have to omit the get methods like getName(), getAge() etc. from the above program</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lastRenderedPageBreak/>
        <w:t>Reusability:</w:t>
      </w:r>
      <w:r w:rsidRPr="008166F8">
        <w:rPr>
          <w:sz w:val="24"/>
          <w:szCs w:val="24"/>
        </w:rPr>
        <w:t> Encapsulation also improves the re-usability and easy to change with new requirements.</w:t>
      </w:r>
    </w:p>
    <w:p w:rsidR="00B243C7" w:rsidRPr="008166F8" w:rsidRDefault="00B243C7" w:rsidP="00A47A64">
      <w:pPr>
        <w:numPr>
          <w:ilvl w:val="0"/>
          <w:numId w:val="15"/>
        </w:numPr>
        <w:spacing w:after="0" w:line="240" w:lineRule="auto"/>
        <w:ind w:left="540"/>
        <w:jc w:val="both"/>
        <w:textAlignment w:val="baseline"/>
        <w:rPr>
          <w:sz w:val="24"/>
          <w:szCs w:val="24"/>
        </w:rPr>
      </w:pPr>
      <w:r w:rsidRPr="008166F8">
        <w:rPr>
          <w:b/>
          <w:bCs/>
          <w:sz w:val="24"/>
          <w:szCs w:val="24"/>
          <w:bdr w:val="none" w:sz="0" w:space="0" w:color="auto" w:frame="1"/>
        </w:rPr>
        <w:t>Testing code is easy:</w:t>
      </w:r>
      <w:r w:rsidRPr="008166F8">
        <w:rPr>
          <w:sz w:val="24"/>
          <w:szCs w:val="24"/>
        </w:rPr>
        <w:t> Encapsulated code is easy to test for unit testing.</w:t>
      </w:r>
    </w:p>
    <w:p w:rsidR="00B243C7" w:rsidRPr="008166F8" w:rsidRDefault="00B243C7" w:rsidP="00B243C7">
      <w:pPr>
        <w:pStyle w:val="Heading2"/>
        <w:spacing w:before="390" w:after="225"/>
        <w:ind w:left="120"/>
        <w:rPr>
          <w:rFonts w:asciiTheme="minorHAnsi" w:hAnsiTheme="minorHAnsi"/>
          <w:color w:val="auto"/>
          <w:sz w:val="24"/>
          <w:szCs w:val="24"/>
        </w:rPr>
      </w:pPr>
      <w:r w:rsidRPr="008166F8">
        <w:rPr>
          <w:rFonts w:asciiTheme="minorHAnsi" w:hAnsiTheme="minorHAnsi"/>
          <w:color w:val="auto"/>
          <w:sz w:val="24"/>
          <w:szCs w:val="24"/>
        </w:rPr>
        <w:t>Benefits of encapsulation</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Provides abstraction between an object and its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Protects an object from unwanted access by clients.</w:t>
      </w:r>
    </w:p>
    <w:p w:rsidR="00B243C7" w:rsidRPr="008166F8" w:rsidRDefault="00B243C7" w:rsidP="00A47A64">
      <w:pPr>
        <w:numPr>
          <w:ilvl w:val="0"/>
          <w:numId w:val="16"/>
        </w:numPr>
        <w:spacing w:before="75" w:after="0" w:line="432" w:lineRule="atLeast"/>
        <w:ind w:left="300" w:right="300"/>
        <w:jc w:val="both"/>
        <w:rPr>
          <w:sz w:val="24"/>
          <w:szCs w:val="24"/>
        </w:rPr>
      </w:pPr>
      <w:r w:rsidRPr="008166F8">
        <w:rPr>
          <w:sz w:val="24"/>
          <w:szCs w:val="24"/>
        </w:rPr>
        <w:t>Example: A bank application forbids (restrict) a client to change an Account's balance.</w:t>
      </w:r>
    </w:p>
    <w:p w:rsidR="00B243C7" w:rsidRPr="008166F8" w:rsidRDefault="00B243C7" w:rsidP="00B243C7">
      <w:pPr>
        <w:spacing w:line="240" w:lineRule="auto"/>
        <w:rPr>
          <w:sz w:val="24"/>
          <w:szCs w:val="24"/>
        </w:rPr>
      </w:pPr>
    </w:p>
    <w:p w:rsidR="00B243C7" w:rsidRPr="008166F8" w:rsidRDefault="00B243C7" w:rsidP="00B243C7">
      <w:pPr>
        <w:pStyle w:val="Heading2"/>
        <w:rPr>
          <w:rFonts w:asciiTheme="minorHAnsi" w:hAnsiTheme="minorHAnsi"/>
          <w:color w:val="auto"/>
          <w:sz w:val="24"/>
          <w:szCs w:val="24"/>
        </w:rPr>
      </w:pPr>
      <w:r w:rsidRPr="008166F8">
        <w:rPr>
          <w:rFonts w:asciiTheme="minorHAnsi" w:hAnsiTheme="minorHAnsi"/>
          <w:bCs w:val="0"/>
          <w:color w:val="auto"/>
          <w:sz w:val="24"/>
          <w:szCs w:val="24"/>
        </w:rPr>
        <w:t>Advantage of Encapsulation in Java and OOPS</w:t>
      </w:r>
    </w:p>
    <w:p w:rsidR="00B243C7" w:rsidRPr="008166F8" w:rsidRDefault="00B243C7" w:rsidP="00B243C7">
      <w:pPr>
        <w:rPr>
          <w:sz w:val="24"/>
          <w:szCs w:val="24"/>
        </w:rPr>
      </w:pPr>
      <w:r w:rsidRPr="008166F8">
        <w:rPr>
          <w:rFonts w:cs="Arial"/>
          <w:sz w:val="24"/>
          <w:szCs w:val="24"/>
        </w:rPr>
        <w:t>Here are few advantages of using </w:t>
      </w:r>
      <w:r w:rsidRPr="008166F8">
        <w:rPr>
          <w:rFonts w:cs="Arial"/>
          <w:b/>
          <w:bCs/>
          <w:sz w:val="24"/>
          <w:szCs w:val="24"/>
        </w:rPr>
        <w:t>Encapsulation</w:t>
      </w:r>
      <w:r w:rsidRPr="008166F8">
        <w:rPr>
          <w:rFonts w:cs="Arial"/>
          <w:sz w:val="24"/>
          <w:szCs w:val="24"/>
        </w:rPr>
        <w:t> while writing code in Java or any Object oriented programming language:</w:t>
      </w:r>
    </w:p>
    <w:p w:rsidR="00B243C7" w:rsidRPr="008166F8" w:rsidRDefault="00B243C7" w:rsidP="00B243C7">
      <w:pPr>
        <w:rPr>
          <w:sz w:val="24"/>
          <w:szCs w:val="24"/>
        </w:rPr>
      </w:pPr>
      <w:r w:rsidRPr="008166F8">
        <w:rPr>
          <w:rFonts w:cs="Arial"/>
          <w:sz w:val="24"/>
          <w:szCs w:val="24"/>
        </w:rPr>
        <w:t>1. Encapsulated Code is more flexible and easy to change with new requirements.</w:t>
      </w:r>
    </w:p>
    <w:p w:rsidR="00B243C7" w:rsidRPr="008166F8" w:rsidRDefault="00B243C7" w:rsidP="00B243C7">
      <w:pPr>
        <w:rPr>
          <w:sz w:val="24"/>
          <w:szCs w:val="24"/>
        </w:rPr>
      </w:pPr>
      <w:r w:rsidRPr="008166F8">
        <w:rPr>
          <w:rFonts w:cs="Arial"/>
          <w:sz w:val="24"/>
          <w:szCs w:val="24"/>
        </w:rPr>
        <w:t>2. Encapsulation in Java makes unit testing easy.</w:t>
      </w:r>
    </w:p>
    <w:p w:rsidR="00B243C7" w:rsidRPr="008166F8" w:rsidRDefault="00B243C7" w:rsidP="00B243C7">
      <w:pPr>
        <w:rPr>
          <w:sz w:val="24"/>
          <w:szCs w:val="24"/>
        </w:rPr>
      </w:pPr>
      <w:r w:rsidRPr="008166F8">
        <w:rPr>
          <w:rFonts w:cs="Arial"/>
          <w:sz w:val="24"/>
          <w:szCs w:val="24"/>
        </w:rPr>
        <w:t>3. Encapsulation in Java allows you to control who can access what.</w:t>
      </w:r>
    </w:p>
    <w:p w:rsidR="00B243C7" w:rsidRPr="008166F8" w:rsidRDefault="00B243C7" w:rsidP="00B243C7">
      <w:pPr>
        <w:rPr>
          <w:sz w:val="24"/>
          <w:szCs w:val="24"/>
        </w:rPr>
      </w:pPr>
      <w:r w:rsidRPr="008166F8">
        <w:rPr>
          <w:rFonts w:cs="Arial"/>
          <w:sz w:val="24"/>
          <w:szCs w:val="24"/>
        </w:rPr>
        <w:t>4. Encapsulation also helps to write immutable class in Java which is a good choice in multi-threading</w:t>
      </w:r>
      <w:r w:rsidR="00174317" w:rsidRPr="008166F8">
        <w:rPr>
          <w:rFonts w:cs="Arial"/>
          <w:sz w:val="24"/>
          <w:szCs w:val="24"/>
        </w:rPr>
        <w:t xml:space="preserve"> </w:t>
      </w:r>
      <w:r w:rsidRPr="008166F8">
        <w:rPr>
          <w:rFonts w:cs="Arial"/>
          <w:sz w:val="24"/>
          <w:szCs w:val="24"/>
        </w:rPr>
        <w:t>environment.</w:t>
      </w:r>
    </w:p>
    <w:p w:rsidR="00B243C7" w:rsidRPr="008166F8" w:rsidRDefault="00B243C7" w:rsidP="00B243C7">
      <w:pPr>
        <w:rPr>
          <w:sz w:val="24"/>
          <w:szCs w:val="24"/>
        </w:rPr>
      </w:pPr>
      <w:r w:rsidRPr="008166F8">
        <w:rPr>
          <w:rFonts w:cs="Arial"/>
          <w:sz w:val="24"/>
          <w:szCs w:val="24"/>
        </w:rPr>
        <w:t>5. Encapsulation reduces coupling of modules and increases cohesion inside a module because all piece of one thing</w:t>
      </w:r>
      <w:r w:rsidR="00295DE7" w:rsidRPr="008166F8">
        <w:rPr>
          <w:rFonts w:cs="Arial"/>
          <w:sz w:val="24"/>
          <w:szCs w:val="24"/>
        </w:rPr>
        <w:t xml:space="preserve"> </w:t>
      </w:r>
      <w:r w:rsidRPr="008166F8">
        <w:rPr>
          <w:rFonts w:cs="Arial"/>
          <w:sz w:val="24"/>
          <w:szCs w:val="24"/>
        </w:rPr>
        <w:t>is encapsulated in one place.</w:t>
      </w:r>
    </w:p>
    <w:p w:rsidR="00B243C7" w:rsidRPr="008166F8" w:rsidRDefault="00B243C7" w:rsidP="00B243C7">
      <w:pPr>
        <w:rPr>
          <w:sz w:val="24"/>
          <w:szCs w:val="24"/>
        </w:rPr>
      </w:pPr>
      <w:r w:rsidRPr="008166F8">
        <w:rPr>
          <w:rFonts w:cs="Arial"/>
          <w:sz w:val="24"/>
          <w:szCs w:val="24"/>
        </w:rPr>
        <w:t>6. Encapsulation allows you to change one part of code without affecting other parts of code.</w:t>
      </w:r>
    </w:p>
    <w:p w:rsidR="00B243C7" w:rsidRPr="008166F8" w:rsidRDefault="00B243C7" w:rsidP="00B243C7">
      <w:pPr>
        <w:pStyle w:val="Heading3"/>
        <w:rPr>
          <w:rFonts w:asciiTheme="minorHAnsi" w:hAnsiTheme="minorHAnsi"/>
          <w:color w:val="auto"/>
          <w:sz w:val="24"/>
          <w:szCs w:val="24"/>
        </w:rPr>
      </w:pPr>
      <w:r w:rsidRPr="008166F8">
        <w:rPr>
          <w:rFonts w:asciiTheme="minorHAnsi" w:hAnsiTheme="minorHAnsi"/>
          <w:bCs w:val="0"/>
          <w:color w:val="auto"/>
          <w:sz w:val="24"/>
          <w:szCs w:val="24"/>
        </w:rPr>
        <w:t>Important points about encapsulation in Java.</w:t>
      </w:r>
    </w:p>
    <w:p w:rsidR="00B243C7" w:rsidRPr="008166F8" w:rsidRDefault="00B243C7" w:rsidP="00B243C7">
      <w:pPr>
        <w:rPr>
          <w:sz w:val="24"/>
          <w:szCs w:val="24"/>
        </w:rPr>
      </w:pPr>
      <w:r w:rsidRPr="008166F8">
        <w:rPr>
          <w:rFonts w:cs="Arial"/>
          <w:sz w:val="24"/>
          <w:szCs w:val="24"/>
        </w:rPr>
        <w:t>1. "Whatever changes encapsulate it" is a famous design principle.</w:t>
      </w:r>
    </w:p>
    <w:p w:rsidR="00B243C7" w:rsidRPr="008166F8" w:rsidRDefault="00B243C7" w:rsidP="00B243C7">
      <w:pPr>
        <w:rPr>
          <w:sz w:val="24"/>
          <w:szCs w:val="24"/>
        </w:rPr>
      </w:pPr>
      <w:r w:rsidRPr="008166F8">
        <w:rPr>
          <w:rFonts w:cs="Arial"/>
          <w:sz w:val="24"/>
          <w:szCs w:val="24"/>
        </w:rPr>
        <w:t>2. Encapsulation helps in loose coupling and high cohesion of code.</w:t>
      </w:r>
    </w:p>
    <w:p w:rsidR="00B243C7" w:rsidRPr="008166F8" w:rsidRDefault="00B243C7" w:rsidP="00B243C7">
      <w:pPr>
        <w:rPr>
          <w:sz w:val="24"/>
          <w:szCs w:val="24"/>
        </w:rPr>
      </w:pPr>
      <w:r w:rsidRPr="008166F8">
        <w:rPr>
          <w:rFonts w:cs="Arial"/>
          <w:sz w:val="24"/>
          <w:szCs w:val="24"/>
        </w:rPr>
        <w:t>3. Encapsulation in Java is achieved using access modifier </w:t>
      </w:r>
      <w:r w:rsidRPr="008166F8">
        <w:rPr>
          <w:rFonts w:cs="Courier New"/>
          <w:sz w:val="24"/>
          <w:szCs w:val="24"/>
        </w:rPr>
        <w:t>private</w:t>
      </w:r>
      <w:r w:rsidRPr="008166F8">
        <w:rPr>
          <w:rFonts w:cs="Arial"/>
          <w:sz w:val="24"/>
          <w:szCs w:val="24"/>
        </w:rPr>
        <w:t>, </w:t>
      </w:r>
      <w:r w:rsidRPr="008166F8">
        <w:rPr>
          <w:rFonts w:cs="Courier New"/>
          <w:sz w:val="24"/>
          <w:szCs w:val="24"/>
        </w:rPr>
        <w:t>protected</w:t>
      </w:r>
      <w:r w:rsidRPr="008166F8">
        <w:rPr>
          <w:rFonts w:cs="Arial"/>
          <w:sz w:val="24"/>
          <w:szCs w:val="24"/>
        </w:rPr>
        <w:t> and </w:t>
      </w:r>
      <w:r w:rsidRPr="008166F8">
        <w:rPr>
          <w:rFonts w:cs="Courier New"/>
          <w:sz w:val="24"/>
          <w:szCs w:val="24"/>
        </w:rPr>
        <w:t>public</w:t>
      </w:r>
      <w:r w:rsidRPr="008166F8">
        <w:rPr>
          <w:rFonts w:cs="Arial"/>
          <w:sz w:val="24"/>
          <w:szCs w:val="24"/>
        </w:rPr>
        <w:t>.</w:t>
      </w:r>
    </w:p>
    <w:p w:rsidR="00B243C7" w:rsidRPr="008166F8" w:rsidRDefault="00B243C7" w:rsidP="00B243C7">
      <w:pPr>
        <w:rPr>
          <w:sz w:val="24"/>
          <w:szCs w:val="24"/>
        </w:rPr>
      </w:pPr>
      <w:r w:rsidRPr="008166F8">
        <w:rPr>
          <w:rFonts w:cs="Arial"/>
          <w:sz w:val="24"/>
          <w:szCs w:val="24"/>
        </w:rPr>
        <w:t>4. Factory pattern , Singleton pattern in Java makes good use of Encapsulation.</w:t>
      </w:r>
    </w:p>
    <w:p w:rsidR="00B243C7" w:rsidRPr="008166F8" w:rsidRDefault="00B243C7" w:rsidP="00B243C7">
      <w:pPr>
        <w:spacing w:after="240"/>
        <w:rPr>
          <w:sz w:val="24"/>
          <w:szCs w:val="24"/>
        </w:rPr>
      </w:pPr>
    </w:p>
    <w:p w:rsidR="004D07D6" w:rsidRPr="008166F8" w:rsidRDefault="004D07D6" w:rsidP="00DB21EA">
      <w:pPr>
        <w:rPr>
          <w:b/>
          <w:sz w:val="24"/>
          <w:szCs w:val="24"/>
        </w:rPr>
      </w:pPr>
    </w:p>
    <w:p w:rsidR="00E16ADB" w:rsidRPr="008166F8" w:rsidRDefault="003D1725" w:rsidP="00DB21EA">
      <w:pPr>
        <w:rPr>
          <w:b/>
          <w:sz w:val="24"/>
          <w:szCs w:val="24"/>
        </w:rPr>
      </w:pPr>
      <w:r w:rsidRPr="008166F8">
        <w:rPr>
          <w:b/>
          <w:sz w:val="24"/>
          <w:szCs w:val="24"/>
        </w:rPr>
        <w:t>Topic 11 Throws (Exception)</w:t>
      </w:r>
    </w:p>
    <w:p w:rsidR="003D1725" w:rsidRPr="008166F8" w:rsidRDefault="003D1725" w:rsidP="003D1725">
      <w:pPr>
        <w:pStyle w:val="Heading2"/>
        <w:spacing w:before="0" w:after="240"/>
        <w:rPr>
          <w:rFonts w:asciiTheme="minorHAnsi" w:hAnsiTheme="minorHAnsi"/>
          <w:color w:val="auto"/>
          <w:sz w:val="24"/>
          <w:szCs w:val="24"/>
        </w:rPr>
      </w:pPr>
      <w:r w:rsidRPr="008166F8">
        <w:rPr>
          <w:rFonts w:asciiTheme="minorHAnsi" w:hAnsiTheme="minorHAnsi"/>
          <w:color w:val="auto"/>
          <w:sz w:val="24"/>
          <w:szCs w:val="24"/>
        </w:rPr>
        <w:lastRenderedPageBreak/>
        <w:t>Use of throws keyword in Java</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1. The </w:t>
      </w:r>
      <w:hyperlink r:id="rId7" w:tgtFrame="_blank" w:history="1">
        <w:r w:rsidRPr="008166F8">
          <w:rPr>
            <w:rStyle w:val="Hyperlink"/>
            <w:rFonts w:asciiTheme="minorHAnsi" w:hAnsiTheme="minorHAnsi" w:cs="Arial"/>
            <w:b/>
            <w:bCs/>
            <w:color w:val="auto"/>
          </w:rPr>
          <w:t>throws keyword</w:t>
        </w:r>
      </w:hyperlink>
      <w:r w:rsidRPr="008166F8">
        <w:rPr>
          <w:rFonts w:asciiTheme="minorHAnsi" w:hAnsiTheme="minorHAnsi" w:cs="Arial"/>
        </w:rPr>
        <w:t> is used in method declaration, in order to explicitly specify the exceptions that a particular method might throw. When a method declaration has one or more exceptions defined using throws clause then the method-call must handle all the defined exceptions.</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2. When defining a method you must include a throws clause to </w:t>
      </w:r>
      <w:hyperlink r:id="rId8" w:tgtFrame="_blank" w:history="1">
        <w:r w:rsidRPr="008166F8">
          <w:rPr>
            <w:rStyle w:val="Hyperlink"/>
            <w:rFonts w:asciiTheme="minorHAnsi" w:hAnsiTheme="minorHAnsi" w:cs="Arial"/>
            <w:b/>
            <w:bCs/>
            <w:color w:val="auto"/>
          </w:rPr>
          <w:t>declare those exceptions</w:t>
        </w:r>
      </w:hyperlink>
      <w:r w:rsidRPr="008166F8">
        <w:rPr>
          <w:rFonts w:asciiTheme="minorHAnsi" w:hAnsiTheme="minorHAnsi" w:cs="Arial"/>
        </w:rPr>
        <w:t> that might be thrown but doesn’t get caught in the method.</w:t>
      </w:r>
    </w:p>
    <w:p w:rsidR="003D1725" w:rsidRPr="008166F8" w:rsidRDefault="003D1725" w:rsidP="003D1725">
      <w:pPr>
        <w:pStyle w:val="NormalWeb"/>
        <w:spacing w:before="0" w:beforeAutospacing="0" w:after="390" w:afterAutospacing="0"/>
        <w:rPr>
          <w:rFonts w:asciiTheme="minorHAnsi" w:hAnsiTheme="minorHAnsi" w:cs="Arial"/>
        </w:rPr>
      </w:pPr>
      <w:r w:rsidRPr="008166F8">
        <w:rPr>
          <w:rFonts w:asciiTheme="minorHAnsi" w:hAnsiTheme="minorHAnsi" w:cs="Arial"/>
        </w:rPr>
        <w:t>3. If a method is using throws clause along with few exceptions then this implicitly tells other methods that – “ If you call me, you must handle these exceptions that I throw”.</w:t>
      </w:r>
    </w:p>
    <w:p w:rsidR="003D1725" w:rsidRPr="008166F8" w:rsidRDefault="003D1725" w:rsidP="003D1725">
      <w:pPr>
        <w:pStyle w:val="NormalWeb"/>
        <w:jc w:val="both"/>
        <w:rPr>
          <w:rFonts w:asciiTheme="minorHAnsi" w:hAnsiTheme="minorHAnsi"/>
        </w:rPr>
      </w:pPr>
      <w:r w:rsidRPr="008166F8">
        <w:rPr>
          <w:rFonts w:asciiTheme="minorHAnsi" w:hAnsiTheme="minorHAnsi"/>
        </w:rPr>
        <w:t>The </w:t>
      </w:r>
      <w:r w:rsidRPr="008166F8">
        <w:rPr>
          <w:rFonts w:asciiTheme="minorHAnsi" w:hAnsiTheme="minorHAnsi"/>
          <w:b/>
          <w:bCs/>
        </w:rPr>
        <w:t>Java throws keyword</w:t>
      </w:r>
      <w:r w:rsidRPr="008166F8">
        <w:rPr>
          <w:rFonts w:asciiTheme="minorHAnsi" w:hAnsiTheme="minorHAnsi"/>
        </w:rPr>
        <w:t> is used to declare an exception. It gives an</w:t>
      </w:r>
      <w:r w:rsidR="00DC4F87" w:rsidRPr="008166F8">
        <w:rPr>
          <w:rFonts w:asciiTheme="minorHAnsi" w:hAnsiTheme="minorHAnsi"/>
        </w:rPr>
        <w:t xml:space="preserve"> </w:t>
      </w:r>
      <w:r w:rsidRPr="008166F8">
        <w:rPr>
          <w:rFonts w:asciiTheme="minorHAnsi" w:hAnsiTheme="minorHAnsi"/>
        </w:rPr>
        <w:t>information to the programmer that there may occur an exception so it is better for the programmer to provide the exception handling code so that normal flow can be maintained.</w:t>
      </w:r>
    </w:p>
    <w:p w:rsidR="003D1725" w:rsidRPr="008166F8" w:rsidRDefault="003D1725" w:rsidP="003D1725">
      <w:pPr>
        <w:pStyle w:val="NormalWeb"/>
        <w:jc w:val="both"/>
        <w:rPr>
          <w:rFonts w:asciiTheme="minorHAnsi" w:hAnsiTheme="minorHAnsi"/>
        </w:rPr>
      </w:pPr>
      <w:r w:rsidRPr="008166F8">
        <w:rPr>
          <w:rFonts w:asciiTheme="minorHAnsi" w:hAnsiTheme="minorHAnsi"/>
        </w:rPr>
        <w:t>Exception Handling is mainly used to handle the checked exceptions. If there occurs any unchecked exception such as NullPointerException, it is programmers fault that he is not performing check up before the code being used.</w:t>
      </w:r>
    </w:p>
    <w:p w:rsidR="003D1725" w:rsidRPr="008166F8" w:rsidRDefault="0023724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r w:rsidR="003D1725" w:rsidRPr="008166F8">
        <w:rPr>
          <w:rFonts w:asciiTheme="minorHAnsi" w:hAnsiTheme="minorHAnsi" w:cs="Helvetica"/>
          <w:bCs w:val="0"/>
          <w:color w:val="auto"/>
          <w:sz w:val="24"/>
          <w:szCs w:val="24"/>
        </w:rPr>
        <w:t>Which exception should be declared</w:t>
      </w:r>
    </w:p>
    <w:p w:rsidR="003D1725" w:rsidRPr="008166F8" w:rsidRDefault="003D1725" w:rsidP="003D1725">
      <w:pPr>
        <w:pStyle w:val="NormalWeb"/>
        <w:jc w:val="both"/>
        <w:rPr>
          <w:rFonts w:asciiTheme="minorHAnsi" w:hAnsiTheme="minorHAnsi"/>
        </w:rPr>
      </w:pPr>
      <w:r w:rsidRPr="008166F8">
        <w:rPr>
          <w:rFonts w:asciiTheme="minorHAnsi" w:hAnsiTheme="minorHAnsi"/>
          <w:b/>
          <w:bCs/>
        </w:rPr>
        <w:t>Ans)</w:t>
      </w:r>
      <w:r w:rsidRPr="008166F8">
        <w:rPr>
          <w:rFonts w:asciiTheme="minorHAnsi" w:hAnsiTheme="minorHAnsi"/>
        </w:rPr>
        <w:t> checked exception only, because:</w:t>
      </w:r>
    </w:p>
    <w:p w:rsidR="003D1725" w:rsidRPr="008166F8" w:rsidRDefault="003D1725" w:rsidP="00A47A64">
      <w:pPr>
        <w:numPr>
          <w:ilvl w:val="0"/>
          <w:numId w:val="17"/>
        </w:numPr>
        <w:spacing w:before="60" w:after="100" w:afterAutospacing="1" w:line="345" w:lineRule="atLeast"/>
        <w:jc w:val="both"/>
        <w:rPr>
          <w:sz w:val="24"/>
          <w:szCs w:val="24"/>
        </w:rPr>
      </w:pPr>
      <w:r w:rsidRPr="008166F8">
        <w:rPr>
          <w:b/>
          <w:bCs/>
          <w:sz w:val="24"/>
          <w:szCs w:val="24"/>
        </w:rPr>
        <w:t>unchecked Exception:</w:t>
      </w:r>
      <w:r w:rsidRPr="008166F8">
        <w:rPr>
          <w:sz w:val="24"/>
          <w:szCs w:val="24"/>
        </w:rPr>
        <w:t> under your control so correct your code.</w:t>
      </w:r>
    </w:p>
    <w:p w:rsidR="003D1725" w:rsidRPr="008166F8" w:rsidRDefault="003D1725" w:rsidP="00A47A64">
      <w:pPr>
        <w:numPr>
          <w:ilvl w:val="0"/>
          <w:numId w:val="17"/>
        </w:numPr>
        <w:spacing w:before="60" w:after="100" w:afterAutospacing="1" w:line="345" w:lineRule="atLeast"/>
        <w:jc w:val="both"/>
        <w:rPr>
          <w:sz w:val="24"/>
          <w:szCs w:val="24"/>
        </w:rPr>
      </w:pPr>
      <w:r w:rsidRPr="008166F8">
        <w:rPr>
          <w:b/>
          <w:bCs/>
          <w:sz w:val="24"/>
          <w:szCs w:val="24"/>
        </w:rPr>
        <w:t>error:</w:t>
      </w:r>
      <w:r w:rsidRPr="008166F8">
        <w:rPr>
          <w:sz w:val="24"/>
          <w:szCs w:val="24"/>
        </w:rPr>
        <w:t> beyond your control e.g. you are unable to do anything if there occurs VirtualMachineError or StackOverflowError.</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Advantage of Java throws keyword</w:t>
      </w:r>
    </w:p>
    <w:p w:rsidR="003D1725" w:rsidRPr="008166F8" w:rsidRDefault="003D1725" w:rsidP="003D1725">
      <w:pPr>
        <w:pStyle w:val="NormalWeb"/>
        <w:jc w:val="both"/>
        <w:rPr>
          <w:rFonts w:asciiTheme="minorHAnsi" w:hAnsiTheme="minorHAnsi"/>
        </w:rPr>
      </w:pPr>
      <w:r w:rsidRPr="008166F8">
        <w:rPr>
          <w:rFonts w:asciiTheme="minorHAnsi" w:hAnsiTheme="minorHAnsi"/>
        </w:rPr>
        <w:t>Now Checked Exception can be propagated (forwarded in call stack).</w:t>
      </w:r>
    </w:p>
    <w:p w:rsidR="003D1725" w:rsidRPr="008166F8" w:rsidRDefault="003D1725" w:rsidP="003D1725">
      <w:pPr>
        <w:pStyle w:val="NormalWeb"/>
        <w:jc w:val="both"/>
        <w:rPr>
          <w:rFonts w:asciiTheme="minorHAnsi" w:hAnsiTheme="minorHAnsi"/>
        </w:rPr>
      </w:pPr>
      <w:r w:rsidRPr="008166F8">
        <w:rPr>
          <w:rFonts w:asciiTheme="minorHAnsi" w:hAnsiTheme="minorHAnsi"/>
        </w:rPr>
        <w:t>It provides information to the caller of the method about the exception.</w:t>
      </w:r>
    </w:p>
    <w:p w:rsidR="00D16411" w:rsidRPr="008166F8" w:rsidRDefault="00366348" w:rsidP="003D1725">
      <w:pPr>
        <w:pStyle w:val="NormalWeb"/>
        <w:jc w:val="both"/>
        <w:rPr>
          <w:rFonts w:asciiTheme="minorHAnsi" w:hAnsiTheme="minorHAnsi"/>
        </w:rPr>
      </w:pPr>
      <w:r w:rsidRPr="008166F8">
        <w:rPr>
          <w:rFonts w:asciiTheme="minorHAnsi" w:hAnsiTheme="minorHAnsi" w:cs="Arial"/>
          <w:b/>
        </w:rPr>
        <w:t xml:space="preserve">Note: </w:t>
      </w:r>
      <w:r w:rsidR="00D16411" w:rsidRPr="008166F8">
        <w:rPr>
          <w:rFonts w:asciiTheme="minorHAnsi" w:hAnsiTheme="minorHAnsi" w:cs="Arial"/>
        </w:rPr>
        <w:t>If you are calling a method that declares an exception, you must either caught or declare the exception</w:t>
      </w:r>
    </w:p>
    <w:p w:rsidR="003D1725" w:rsidRPr="008166F8" w:rsidRDefault="003D1725" w:rsidP="003D1725">
      <w:pPr>
        <w:pStyle w:val="NormalWeb"/>
        <w:jc w:val="both"/>
        <w:rPr>
          <w:rFonts w:asciiTheme="minorHAnsi" w:hAnsiTheme="minorHAnsi"/>
        </w:rPr>
      </w:pPr>
    </w:p>
    <w:p w:rsidR="008124FC" w:rsidRPr="008166F8" w:rsidRDefault="008124FC" w:rsidP="003D1725">
      <w:pPr>
        <w:jc w:val="both"/>
        <w:rPr>
          <w:sz w:val="24"/>
          <w:szCs w:val="24"/>
        </w:rPr>
      </w:pPr>
    </w:p>
    <w:p w:rsidR="003D1725" w:rsidRPr="008166F8" w:rsidRDefault="003D1725" w:rsidP="003D1725">
      <w:pPr>
        <w:jc w:val="both"/>
        <w:rPr>
          <w:rFonts w:cs="Times New Roman"/>
          <w:b/>
          <w:sz w:val="24"/>
          <w:szCs w:val="24"/>
        </w:rPr>
      </w:pPr>
      <w:r w:rsidRPr="008166F8">
        <w:rPr>
          <w:b/>
          <w:sz w:val="24"/>
          <w:szCs w:val="24"/>
        </w:rPr>
        <w:t>There are two cases:</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lastRenderedPageBreak/>
        <w:t>Case1:</w:t>
      </w:r>
      <w:r w:rsidR="001D4187" w:rsidRPr="008166F8">
        <w:rPr>
          <w:b/>
          <w:bCs/>
          <w:sz w:val="24"/>
          <w:szCs w:val="24"/>
        </w:rPr>
        <w:t xml:space="preserve"> </w:t>
      </w:r>
      <w:r w:rsidRPr="008166F8">
        <w:rPr>
          <w:sz w:val="24"/>
          <w:szCs w:val="24"/>
        </w:rPr>
        <w:t>You caught the exception i.e. handle the exception using try/catch.</w:t>
      </w:r>
    </w:p>
    <w:p w:rsidR="003D1725" w:rsidRPr="008166F8" w:rsidRDefault="003D1725" w:rsidP="00A47A64">
      <w:pPr>
        <w:numPr>
          <w:ilvl w:val="0"/>
          <w:numId w:val="18"/>
        </w:numPr>
        <w:spacing w:before="60" w:after="100" w:afterAutospacing="1" w:line="345" w:lineRule="atLeast"/>
        <w:jc w:val="both"/>
        <w:rPr>
          <w:sz w:val="24"/>
          <w:szCs w:val="24"/>
        </w:rPr>
      </w:pPr>
      <w:r w:rsidRPr="008166F8">
        <w:rPr>
          <w:b/>
          <w:bCs/>
          <w:sz w:val="24"/>
          <w:szCs w:val="24"/>
        </w:rPr>
        <w:t>Case2:</w:t>
      </w:r>
      <w:r w:rsidR="001D4187" w:rsidRPr="008166F8">
        <w:rPr>
          <w:b/>
          <w:bCs/>
          <w:sz w:val="24"/>
          <w:szCs w:val="24"/>
        </w:rPr>
        <w:t xml:space="preserve"> </w:t>
      </w:r>
      <w:r w:rsidRPr="008166F8">
        <w:rPr>
          <w:sz w:val="24"/>
          <w:szCs w:val="24"/>
        </w:rPr>
        <w:t>You declare the exception i.e. specifying throws with the method.</w:t>
      </w:r>
    </w:p>
    <w:p w:rsidR="003D1725" w:rsidRPr="008166F8" w:rsidRDefault="003D1725"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You declare the exception</w:t>
      </w:r>
    </w:p>
    <w:p w:rsidR="003D1725" w:rsidRPr="008166F8" w:rsidRDefault="003D1725" w:rsidP="00A47A64">
      <w:pPr>
        <w:numPr>
          <w:ilvl w:val="0"/>
          <w:numId w:val="19"/>
        </w:numPr>
        <w:spacing w:before="60" w:after="100" w:afterAutospacing="1" w:line="345" w:lineRule="atLeast"/>
        <w:jc w:val="both"/>
        <w:rPr>
          <w:rFonts w:cs="Times New Roman"/>
          <w:sz w:val="24"/>
          <w:szCs w:val="24"/>
        </w:rPr>
      </w:pPr>
      <w:r w:rsidRPr="008166F8">
        <w:rPr>
          <w:sz w:val="24"/>
          <w:szCs w:val="24"/>
        </w:rPr>
        <w:t>A)</w:t>
      </w:r>
      <w:r w:rsidR="009A52FE" w:rsidRPr="008166F8">
        <w:rPr>
          <w:sz w:val="24"/>
          <w:szCs w:val="24"/>
        </w:rPr>
        <w:t xml:space="preserve"> </w:t>
      </w:r>
      <w:r w:rsidRPr="008166F8">
        <w:rPr>
          <w:sz w:val="24"/>
          <w:szCs w:val="24"/>
        </w:rPr>
        <w:t>In case you declare the exception, if exception does not occur, the code will be executed fine.</w:t>
      </w:r>
    </w:p>
    <w:p w:rsidR="003D1725" w:rsidRPr="008166F8" w:rsidRDefault="003D1725" w:rsidP="00A47A64">
      <w:pPr>
        <w:numPr>
          <w:ilvl w:val="0"/>
          <w:numId w:val="19"/>
        </w:numPr>
        <w:spacing w:before="60" w:after="100" w:afterAutospacing="1" w:line="345" w:lineRule="atLeast"/>
        <w:jc w:val="both"/>
        <w:rPr>
          <w:sz w:val="24"/>
          <w:szCs w:val="24"/>
        </w:rPr>
      </w:pPr>
      <w:r w:rsidRPr="008166F8">
        <w:rPr>
          <w:sz w:val="24"/>
          <w:szCs w:val="24"/>
        </w:rPr>
        <w:t>B)</w:t>
      </w:r>
      <w:r w:rsidR="009A52FE" w:rsidRPr="008166F8">
        <w:rPr>
          <w:sz w:val="24"/>
          <w:szCs w:val="24"/>
        </w:rPr>
        <w:t xml:space="preserve"> </w:t>
      </w:r>
      <w:r w:rsidRPr="008166F8">
        <w:rPr>
          <w:sz w:val="24"/>
          <w:szCs w:val="24"/>
        </w:rPr>
        <w:t>In case you declare t</w:t>
      </w:r>
      <w:r w:rsidR="00357806" w:rsidRPr="008166F8">
        <w:rPr>
          <w:sz w:val="24"/>
          <w:szCs w:val="24"/>
        </w:rPr>
        <w:t>he exception if exception occur</w:t>
      </w:r>
      <w:r w:rsidRPr="008166F8">
        <w:rPr>
          <w:sz w:val="24"/>
          <w:szCs w:val="24"/>
        </w:rPr>
        <w:t>s, an exception will be thrown at runtime because throws does not handle the exception.</w:t>
      </w:r>
    </w:p>
    <w:p w:rsidR="003D1725" w:rsidRPr="008166F8" w:rsidRDefault="006A748D" w:rsidP="003D1725">
      <w:pPr>
        <w:pStyle w:val="Heading1"/>
        <w:spacing w:before="0" w:beforeAutospacing="0" w:after="0" w:afterAutospacing="0"/>
        <w:textAlignment w:val="baseline"/>
        <w:rPr>
          <w:rFonts w:asciiTheme="minorHAnsi" w:hAnsiTheme="minorHAnsi" w:cs="Arial"/>
          <w:sz w:val="24"/>
          <w:szCs w:val="24"/>
        </w:rPr>
      </w:pPr>
      <w:hyperlink r:id="rId9" w:tgtFrame="_blank" w:history="1">
        <w:r w:rsidR="003D1725" w:rsidRPr="008166F8">
          <w:rPr>
            <w:rStyle w:val="Hyperlink"/>
            <w:rFonts w:asciiTheme="minorHAnsi" w:hAnsiTheme="minorHAnsi" w:cs="Arial"/>
            <w:color w:val="auto"/>
            <w:sz w:val="24"/>
            <w:szCs w:val="24"/>
            <w:bdr w:val="none" w:sz="0" w:space="0" w:color="auto" w:frame="1"/>
          </w:rPr>
          <w:t>When to use throws in a Java method declaration?</w:t>
        </w:r>
      </w:hyperlink>
    </w:p>
    <w:p w:rsidR="003D1725" w:rsidRPr="008166F8" w:rsidRDefault="003D1725" w:rsidP="003D1725">
      <w:pPr>
        <w:jc w:val="both"/>
        <w:rPr>
          <w:rFonts w:cs="Times New Roman"/>
          <w:sz w:val="24"/>
          <w:szCs w:val="24"/>
        </w:rPr>
      </w:pPr>
      <w:r w:rsidRPr="008166F8">
        <w:rPr>
          <w:sz w:val="24"/>
          <w:szCs w:val="24"/>
        </w:rPr>
        <w:t>Ans--- ?</w:t>
      </w:r>
    </w:p>
    <w:p w:rsidR="003D1725" w:rsidRPr="008166F8" w:rsidRDefault="009A20FB" w:rsidP="003D1725">
      <w:pPr>
        <w:jc w:val="both"/>
        <w:rPr>
          <w:sz w:val="24"/>
          <w:szCs w:val="24"/>
        </w:rPr>
      </w:pPr>
      <w:r w:rsidRPr="008166F8">
        <w:rPr>
          <w:rFonts w:cs="Helvetica"/>
          <w:b/>
          <w:bCs/>
          <w:sz w:val="24"/>
          <w:szCs w:val="24"/>
        </w:rPr>
        <w:t>T</w:t>
      </w:r>
      <w:r w:rsidR="003D1725" w:rsidRPr="008166F8">
        <w:rPr>
          <w:rFonts w:cs="Helvetica"/>
          <w:b/>
          <w:bCs/>
          <w:sz w:val="24"/>
          <w:szCs w:val="24"/>
        </w:rPr>
        <w:t>hrows</w:t>
      </w:r>
      <w:r w:rsidR="003D1725" w:rsidRPr="008166F8">
        <w:rPr>
          <w:rFonts w:cs="Helvetica"/>
          <w:sz w:val="24"/>
          <w:szCs w:val="24"/>
        </w:rPr>
        <w:t> keyword is used to declare that a method may throw one or some exceptions. The caller has to catch the exceptions (catching is optional if the exceptions are of type unchecked exceptions).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rFonts w:cs="Helvetica"/>
          <w:sz w:val="24"/>
          <w:szCs w:val="24"/>
        </w:rPr>
        <w:t>A concrete method can declare </w:t>
      </w:r>
      <w:r w:rsidRPr="008166F8">
        <w:rPr>
          <w:rFonts w:cs="Helvetica"/>
          <w:b/>
          <w:bCs/>
          <w:sz w:val="24"/>
          <w:szCs w:val="24"/>
        </w:rPr>
        <w:t>throws</w:t>
      </w:r>
      <w:r w:rsidRPr="008166F8">
        <w:rPr>
          <w:rFonts w:cs="Helvetica"/>
          <w:sz w:val="24"/>
          <w:szCs w:val="24"/>
        </w:rPr>
        <w:t> clause if only if its body throws checked exceptions. Otherwise a compile error occurs.</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An interface’s method can declare </w:t>
      </w:r>
      <w:r w:rsidRPr="008166F8">
        <w:rPr>
          <w:rFonts w:cs="Helvetica"/>
          <w:b/>
          <w:bCs/>
          <w:sz w:val="24"/>
          <w:szCs w:val="24"/>
        </w:rPr>
        <w:t>throws</w:t>
      </w:r>
      <w:r w:rsidRPr="008166F8">
        <w:rPr>
          <w:rFonts w:cs="Helvetica"/>
          <w:sz w:val="24"/>
          <w:szCs w:val="24"/>
        </w:rPr>
        <w:t> clause freely.</w:t>
      </w:r>
    </w:p>
    <w:p w:rsidR="003D1725" w:rsidRPr="008166F8" w:rsidRDefault="003D1725" w:rsidP="00A47A64">
      <w:pPr>
        <w:numPr>
          <w:ilvl w:val="0"/>
          <w:numId w:val="20"/>
        </w:numPr>
        <w:spacing w:before="100" w:beforeAutospacing="1" w:after="100" w:afterAutospacing="1" w:line="270" w:lineRule="atLeast"/>
        <w:ind w:left="375"/>
        <w:rPr>
          <w:rFonts w:cs="Helvetica"/>
          <w:sz w:val="24"/>
          <w:szCs w:val="24"/>
        </w:rPr>
      </w:pPr>
      <w:r w:rsidRPr="008166F8">
        <w:rPr>
          <w:sz w:val="24"/>
          <w:szCs w:val="24"/>
        </w:rPr>
        <w:t> </w:t>
      </w:r>
      <w:r w:rsidRPr="008166F8">
        <w:rPr>
          <w:rFonts w:cs="Helvetica"/>
          <w:sz w:val="24"/>
          <w:szCs w:val="24"/>
        </w:rPr>
        <w:t>The </w:t>
      </w:r>
      <w:r w:rsidRPr="008166F8">
        <w:rPr>
          <w:rFonts w:cs="Helvetica"/>
          <w:b/>
          <w:bCs/>
          <w:sz w:val="24"/>
          <w:szCs w:val="24"/>
        </w:rPr>
        <w:t>throws</w:t>
      </w:r>
      <w:r w:rsidRPr="008166F8">
        <w:rPr>
          <w:rFonts w:cs="Helvetica"/>
          <w:sz w:val="24"/>
          <w:szCs w:val="24"/>
        </w:rPr>
        <w:t> clause can declare exceptions which are super types of the exception thrown by the </w:t>
      </w:r>
      <w:r w:rsidRPr="008166F8">
        <w:rPr>
          <w:rFonts w:cs="Helvetica"/>
          <w:b/>
          <w:bCs/>
          <w:sz w:val="24"/>
          <w:szCs w:val="24"/>
        </w:rPr>
        <w:t>throw</w:t>
      </w:r>
      <w:r w:rsidRPr="008166F8">
        <w:rPr>
          <w:rFonts w:cs="Helvetica"/>
          <w:sz w:val="24"/>
          <w:szCs w:val="24"/>
        </w:rPr>
        <w:t> statements, but not sub types.</w:t>
      </w:r>
    </w:p>
    <w:p w:rsidR="003D1725" w:rsidRPr="008166F8" w:rsidRDefault="00630D2D" w:rsidP="003D1725">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 w:val="0"/>
          <w:bCs w:val="0"/>
          <w:color w:val="auto"/>
          <w:sz w:val="24"/>
          <w:szCs w:val="24"/>
        </w:rPr>
        <w:t xml:space="preserve">Ques </w:t>
      </w:r>
      <w:r w:rsidR="003D1725" w:rsidRPr="008166F8">
        <w:rPr>
          <w:rFonts w:asciiTheme="minorHAnsi" w:hAnsiTheme="minorHAnsi" w:cs="Helvetica"/>
          <w:bCs w:val="0"/>
          <w:color w:val="auto"/>
          <w:sz w:val="24"/>
          <w:szCs w:val="24"/>
        </w:rPr>
        <w:t>Can we rethrow an exception?</w:t>
      </w:r>
    </w:p>
    <w:p w:rsidR="003D1725" w:rsidRPr="008166F8" w:rsidRDefault="003D1725" w:rsidP="003D1725">
      <w:pPr>
        <w:pStyle w:val="NormalWeb"/>
        <w:jc w:val="both"/>
        <w:rPr>
          <w:rFonts w:asciiTheme="minorHAnsi" w:hAnsiTheme="minorHAnsi"/>
        </w:rPr>
      </w:pPr>
      <w:r w:rsidRPr="008166F8">
        <w:rPr>
          <w:rFonts w:asciiTheme="minorHAnsi" w:hAnsiTheme="minorHAnsi"/>
        </w:rPr>
        <w:t>Yes, by throwing same exception in catch block.</w:t>
      </w:r>
    </w:p>
    <w:p w:rsidR="003D1725" w:rsidRPr="008166F8" w:rsidRDefault="003D1725" w:rsidP="003D1725">
      <w:pPr>
        <w:pStyle w:val="NormalWeb"/>
        <w:jc w:val="both"/>
        <w:rPr>
          <w:rFonts w:asciiTheme="minorHAnsi" w:hAnsiTheme="minorHAnsi"/>
        </w:rPr>
      </w:pPr>
      <w:r w:rsidRPr="008166F8">
        <w:rPr>
          <w:rFonts w:asciiTheme="minorHAnsi" w:hAnsiTheme="minorHAnsi" w:cs="Arial"/>
        </w:rPr>
        <w:t>Any method that is capable of causing exceptions must list all the exceptions possible during its execution, so that anyone calling that method gets a prior knowledge about which exceptions are to be handled. A method can do so by using the </w:t>
      </w:r>
      <w:r w:rsidRPr="008166F8">
        <w:rPr>
          <w:rFonts w:asciiTheme="minorHAnsi" w:hAnsiTheme="minorHAnsi" w:cs="Arial"/>
          <w:b/>
          <w:bCs/>
        </w:rPr>
        <w:t>throws</w:t>
      </w:r>
      <w:r w:rsidRPr="008166F8">
        <w:rPr>
          <w:rFonts w:asciiTheme="minorHAnsi" w:hAnsiTheme="minorHAnsi" w:cs="Arial"/>
        </w:rPr>
        <w:t> keyword.</w:t>
      </w:r>
    </w:p>
    <w:p w:rsidR="003D1725" w:rsidRPr="008166F8" w:rsidRDefault="003D1725" w:rsidP="003D1725">
      <w:pPr>
        <w:pStyle w:val="NormalWeb"/>
        <w:jc w:val="both"/>
        <w:rPr>
          <w:rFonts w:asciiTheme="minorHAnsi" w:hAnsiTheme="minorHAnsi"/>
          <w:b/>
        </w:rPr>
      </w:pPr>
      <w:r w:rsidRPr="008166F8">
        <w:rPr>
          <w:rFonts w:asciiTheme="minorHAnsi" w:hAnsiTheme="minorHAnsi" w:cs="Arial"/>
          <w:b/>
        </w:rPr>
        <w:t>Difference between throw and throws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7"/>
        <w:gridCol w:w="4833"/>
      </w:tblGrid>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B05619">
            <w:pPr>
              <w:jc w:val="center"/>
              <w:rPr>
                <w:rFonts w:cs="Arial"/>
                <w:b/>
                <w:bCs/>
                <w:sz w:val="24"/>
                <w:szCs w:val="24"/>
              </w:rPr>
            </w:pPr>
            <w:r w:rsidRPr="008166F8">
              <w:rPr>
                <w:rFonts w:cs="Arial"/>
                <w:b/>
                <w:bCs/>
                <w:sz w:val="24"/>
                <w:szCs w:val="24"/>
              </w:rPr>
              <w:t>T</w:t>
            </w:r>
            <w:r w:rsidR="003D1725" w:rsidRPr="008166F8">
              <w:rPr>
                <w:rFonts w:cs="Arial"/>
                <w:b/>
                <w:bCs/>
                <w:sz w:val="24"/>
                <w:szCs w:val="24"/>
              </w:rPr>
              <w:t>hrow</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b/>
                <w:bCs/>
                <w:sz w:val="24"/>
                <w:szCs w:val="24"/>
              </w:rPr>
            </w:pPr>
            <w:r w:rsidRPr="008166F8">
              <w:rPr>
                <w:rFonts w:cs="Arial"/>
                <w:b/>
                <w:bCs/>
                <w:sz w:val="24"/>
                <w:szCs w:val="24"/>
              </w:rPr>
              <w:t>throws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 keyword is used to throw an exception explicitly.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throws keyword is used to declare an exception possible during its execution.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 keyword is followed by an instance of Throwable class or one of its sub-classes.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throws keyword is followed by one or more Exception class names separated by commas.</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 xml:space="preserve">throw keyword is declared inside a method </w:t>
            </w:r>
            <w:r w:rsidRPr="008166F8">
              <w:rPr>
                <w:rFonts w:cs="Arial"/>
                <w:sz w:val="24"/>
                <w:szCs w:val="24"/>
              </w:rPr>
              <w:lastRenderedPageBreak/>
              <w:t>body.</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lastRenderedPageBreak/>
              <w:t xml:space="preserve">throws keyword is used with method signature </w:t>
            </w:r>
            <w:r w:rsidRPr="008166F8">
              <w:rPr>
                <w:rFonts w:cs="Arial"/>
                <w:sz w:val="24"/>
                <w:szCs w:val="24"/>
              </w:rPr>
              <w:lastRenderedPageBreak/>
              <w:t>(method declaration).</w:t>
            </w:r>
          </w:p>
        </w:tc>
      </w:tr>
      <w:tr w:rsidR="003D1725" w:rsidRPr="008166F8" w:rsidTr="003D1725">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lastRenderedPageBreak/>
              <w:t>We cannot throw multiple exceptions using throw keyword.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3D1725" w:rsidRPr="008166F8" w:rsidRDefault="003D1725">
            <w:pPr>
              <w:jc w:val="center"/>
              <w:rPr>
                <w:rFonts w:cs="Arial"/>
                <w:sz w:val="24"/>
                <w:szCs w:val="24"/>
              </w:rPr>
            </w:pPr>
            <w:r w:rsidRPr="008166F8">
              <w:rPr>
                <w:rFonts w:cs="Arial"/>
                <w:sz w:val="24"/>
                <w:szCs w:val="24"/>
              </w:rPr>
              <w:t>We can declare multiple exceptions (separated by commas) using throws keyword.</w:t>
            </w:r>
          </w:p>
        </w:tc>
      </w:tr>
    </w:tbl>
    <w:p w:rsidR="003D1725" w:rsidRPr="008166F8" w:rsidRDefault="003D1725" w:rsidP="00DB21EA">
      <w:pPr>
        <w:rPr>
          <w:b/>
          <w:sz w:val="24"/>
          <w:szCs w:val="24"/>
        </w:rPr>
      </w:pPr>
    </w:p>
    <w:p w:rsidR="00227E42" w:rsidRPr="008166F8" w:rsidRDefault="00786794" w:rsidP="00786794">
      <w:pPr>
        <w:pStyle w:val="Heading2"/>
        <w:spacing w:before="0" w:after="240"/>
        <w:rPr>
          <w:rFonts w:asciiTheme="minorHAnsi" w:hAnsiTheme="minorHAnsi" w:cs="Arial"/>
          <w:b w:val="0"/>
          <w:bCs w:val="0"/>
          <w:color w:val="auto"/>
          <w:sz w:val="24"/>
          <w:szCs w:val="24"/>
        </w:rPr>
      </w:pPr>
      <w:r w:rsidRPr="008166F8">
        <w:rPr>
          <w:rFonts w:asciiTheme="minorHAnsi" w:hAnsiTheme="minorHAnsi" w:cs="Arial"/>
          <w:color w:val="auto"/>
          <w:sz w:val="24"/>
          <w:szCs w:val="24"/>
        </w:rPr>
        <w:t>Topic 12: Cohesion</w:t>
      </w:r>
      <w:r w:rsidRPr="008166F8">
        <w:rPr>
          <w:rFonts w:asciiTheme="minorHAnsi" w:hAnsiTheme="minorHAnsi" w:cs="Arial"/>
          <w:b w:val="0"/>
          <w:bCs w:val="0"/>
          <w:color w:val="auto"/>
          <w:sz w:val="24"/>
          <w:szCs w:val="24"/>
        </w:rPr>
        <w:t> </w:t>
      </w:r>
    </w:p>
    <w:p w:rsidR="00786794" w:rsidRPr="008166F8" w:rsidRDefault="00786794" w:rsidP="00786794">
      <w:pPr>
        <w:pStyle w:val="Heading2"/>
        <w:spacing w:before="0" w:after="240"/>
        <w:rPr>
          <w:rFonts w:asciiTheme="minorHAnsi" w:hAnsiTheme="minorHAnsi"/>
          <w:color w:val="auto"/>
          <w:sz w:val="24"/>
          <w:szCs w:val="24"/>
        </w:rPr>
      </w:pPr>
      <w:r w:rsidRPr="008166F8">
        <w:rPr>
          <w:rFonts w:asciiTheme="minorHAnsi" w:hAnsiTheme="minorHAnsi" w:cs="Arial"/>
          <w:color w:val="auto"/>
          <w:sz w:val="24"/>
          <w:szCs w:val="24"/>
        </w:rPr>
        <w:t>Cohesion</w:t>
      </w:r>
      <w:r w:rsidRPr="008166F8">
        <w:rPr>
          <w:rFonts w:asciiTheme="minorHAnsi" w:hAnsiTheme="minorHAnsi" w:cs="Arial"/>
          <w:b w:val="0"/>
          <w:bCs w:val="0"/>
          <w:color w:val="auto"/>
          <w:sz w:val="24"/>
          <w:szCs w:val="24"/>
        </w:rPr>
        <w:t> is the OO principle most closely associated with making sure that a class is designed with a single, well-focused purpose</w:t>
      </w:r>
    </w:p>
    <w:p w:rsidR="00786794" w:rsidRPr="008166F8" w:rsidRDefault="00786794" w:rsidP="00786794">
      <w:pPr>
        <w:pStyle w:val="NormalWeb"/>
        <w:textAlignment w:val="baseline"/>
        <w:rPr>
          <w:rFonts w:asciiTheme="minorHAnsi" w:hAnsiTheme="minorHAnsi" w:cs="Helvetica"/>
          <w:b/>
        </w:rPr>
      </w:pPr>
      <w:r w:rsidRPr="008166F8">
        <w:rPr>
          <w:rFonts w:asciiTheme="minorHAnsi" w:hAnsiTheme="minorHAnsi" w:cs="Helvetica"/>
          <w:b/>
        </w:rPr>
        <w:t>Benefits of Higher Cohesion:</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Highly cohesive classes are much easier to maintain and less frequently changed.</w:t>
      </w:r>
    </w:p>
    <w:p w:rsidR="00786794" w:rsidRPr="008166F8" w:rsidRDefault="00786794" w:rsidP="00A47A64">
      <w:pPr>
        <w:numPr>
          <w:ilvl w:val="0"/>
          <w:numId w:val="21"/>
        </w:numPr>
        <w:spacing w:before="100" w:beforeAutospacing="1" w:after="100" w:afterAutospacing="1" w:line="240" w:lineRule="auto"/>
        <w:textAlignment w:val="baseline"/>
        <w:rPr>
          <w:rFonts w:cs="Helvetica"/>
          <w:sz w:val="24"/>
          <w:szCs w:val="24"/>
        </w:rPr>
      </w:pPr>
      <w:r w:rsidRPr="008166F8">
        <w:rPr>
          <w:rFonts w:cs="Helvetica"/>
          <w:sz w:val="24"/>
          <w:szCs w:val="24"/>
        </w:rPr>
        <w:t>Such classes are more usable than others as they are designed with a well-focused purpose.</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Cohesion is all about how a single class is designed.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term cohesion is used to indicate the degree to which a class has a single, well-focused purpose.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Keep in mind that coh</w:t>
      </w:r>
      <w:r w:rsidR="00BB2A92" w:rsidRPr="008166F8">
        <w:rPr>
          <w:sz w:val="24"/>
          <w:szCs w:val="24"/>
        </w:rPr>
        <w:t>esion is a subjective concept. </w:t>
      </w:r>
    </w:p>
    <w:p w:rsidR="00BB2A92" w:rsidRPr="008166F8" w:rsidRDefault="00786794" w:rsidP="00A47A64">
      <w:pPr>
        <w:pStyle w:val="ListParagraph"/>
        <w:numPr>
          <w:ilvl w:val="0"/>
          <w:numId w:val="21"/>
        </w:numPr>
        <w:spacing w:after="0"/>
        <w:rPr>
          <w:rFonts w:cs="Times New Roman"/>
          <w:sz w:val="24"/>
          <w:szCs w:val="24"/>
        </w:rPr>
      </w:pPr>
      <w:r w:rsidRPr="008166F8">
        <w:rPr>
          <w:sz w:val="24"/>
          <w:szCs w:val="24"/>
        </w:rPr>
        <w:t>The more focused a class is, the higher its cohesiveness - a good thing. </w:t>
      </w:r>
      <w:r w:rsidRPr="008166F8">
        <w:rPr>
          <w:sz w:val="24"/>
          <w:szCs w:val="24"/>
        </w:rPr>
        <w:br/>
      </w:r>
    </w:p>
    <w:p w:rsidR="00025F3A" w:rsidRPr="008166F8" w:rsidRDefault="00786794" w:rsidP="00025F3A">
      <w:pPr>
        <w:spacing w:after="0"/>
        <w:ind w:left="360"/>
        <w:rPr>
          <w:b/>
          <w:sz w:val="24"/>
          <w:szCs w:val="24"/>
        </w:rPr>
      </w:pPr>
      <w:r w:rsidRPr="008166F8">
        <w:rPr>
          <w:b/>
          <w:sz w:val="24"/>
          <w:szCs w:val="24"/>
        </w:rPr>
        <w:t>Benefit or Advantages of Cohesion </w:t>
      </w:r>
    </w:p>
    <w:p w:rsidR="00025F3A" w:rsidRPr="008166F8" w:rsidRDefault="00786794" w:rsidP="00A47A64">
      <w:pPr>
        <w:pStyle w:val="ListParagraph"/>
        <w:numPr>
          <w:ilvl w:val="1"/>
          <w:numId w:val="21"/>
        </w:numPr>
        <w:spacing w:after="0"/>
        <w:rPr>
          <w:rFonts w:cs="Times New Roman"/>
          <w:sz w:val="24"/>
          <w:szCs w:val="24"/>
        </w:rPr>
      </w:pPr>
      <w:r w:rsidRPr="008166F8">
        <w:rPr>
          <w:sz w:val="24"/>
          <w:szCs w:val="24"/>
        </w:rPr>
        <w:t>The key benefit of high cohesion is that such classes are typically much easier to maintain (and less frequently changed) than classes with low cohesion. </w:t>
      </w:r>
    </w:p>
    <w:p w:rsidR="00786794" w:rsidRPr="008166F8" w:rsidRDefault="00786794" w:rsidP="00A47A64">
      <w:pPr>
        <w:pStyle w:val="ListParagraph"/>
        <w:numPr>
          <w:ilvl w:val="1"/>
          <w:numId w:val="21"/>
        </w:numPr>
        <w:spacing w:after="0"/>
        <w:rPr>
          <w:rFonts w:cs="Times New Roman"/>
          <w:sz w:val="24"/>
          <w:szCs w:val="24"/>
        </w:rPr>
      </w:pPr>
      <w:r w:rsidRPr="008166F8">
        <w:rPr>
          <w:sz w:val="24"/>
          <w:szCs w:val="24"/>
        </w:rPr>
        <w:t>Another benefit of high cohesion is that classes with a well-focused purpose tend to be more reusable than other classes. </w:t>
      </w:r>
    </w:p>
    <w:p w:rsidR="00786794" w:rsidRPr="008166F8" w:rsidRDefault="00786794" w:rsidP="00786794">
      <w:pPr>
        <w:rPr>
          <w:sz w:val="24"/>
          <w:szCs w:val="24"/>
        </w:rPr>
      </w:pPr>
    </w:p>
    <w:p w:rsidR="00786794" w:rsidRPr="008166F8" w:rsidRDefault="00786794" w:rsidP="00786794">
      <w:pPr>
        <w:rPr>
          <w:sz w:val="24"/>
          <w:szCs w:val="24"/>
        </w:rPr>
      </w:pPr>
      <w:r w:rsidRPr="008166F8">
        <w:rPr>
          <w:b/>
          <w:sz w:val="24"/>
          <w:szCs w:val="24"/>
        </w:rPr>
        <w:t>Cohesion</w:t>
      </w:r>
      <w:r w:rsidRPr="008166F8">
        <w:rPr>
          <w:sz w:val="24"/>
          <w:szCs w:val="24"/>
        </w:rPr>
        <w:t xml:space="preserve"> is the degree to which components of a class belong together to fit a particular role. What we want to avoid is low cohesion where a class incorporates several different aspects. A class that tries to do many things comes with higher maintenance and lower reusability.</w:t>
      </w:r>
    </w:p>
    <w:p w:rsidR="00786794" w:rsidRPr="008166F8" w:rsidRDefault="00786794" w:rsidP="00786794">
      <w:pPr>
        <w:rPr>
          <w:sz w:val="24"/>
          <w:szCs w:val="24"/>
        </w:rPr>
      </w:pPr>
    </w:p>
    <w:p w:rsidR="00786794" w:rsidRPr="008166F8" w:rsidRDefault="00786794" w:rsidP="00786794">
      <w:pPr>
        <w:rPr>
          <w:sz w:val="24"/>
          <w:szCs w:val="24"/>
        </w:rPr>
      </w:pPr>
    </w:p>
    <w:p w:rsidR="001B4AFB" w:rsidRPr="008166F8" w:rsidRDefault="00786794" w:rsidP="00786794">
      <w:pPr>
        <w:rPr>
          <w:rFonts w:cs="Arial"/>
          <w:sz w:val="24"/>
          <w:szCs w:val="24"/>
        </w:rPr>
      </w:pPr>
      <w:r w:rsidRPr="008166F8">
        <w:rPr>
          <w:rFonts w:cs="Arial"/>
          <w:b/>
          <w:bCs/>
          <w:sz w:val="24"/>
          <w:szCs w:val="24"/>
        </w:rPr>
        <w:t>Cohesion</w:t>
      </w:r>
      <w:r w:rsidRPr="008166F8">
        <w:rPr>
          <w:rFonts w:cs="Arial"/>
          <w:sz w:val="24"/>
          <w:szCs w:val="24"/>
        </w:rPr>
        <w:br/>
      </w:r>
      <w:r w:rsidR="001B4AFB" w:rsidRPr="008166F8">
        <w:rPr>
          <w:rFonts w:cs="Arial"/>
          <w:sz w:val="24"/>
          <w:szCs w:val="24"/>
        </w:rPr>
        <w:t xml:space="preserve">1. </w:t>
      </w:r>
      <w:r w:rsidRPr="008166F8">
        <w:rPr>
          <w:rFonts w:cs="Arial"/>
          <w:sz w:val="24"/>
          <w:szCs w:val="24"/>
        </w:rPr>
        <w:t>While coupling has to do with how classes interact with each other, cohesion is all about how a single class is designed.</w:t>
      </w:r>
    </w:p>
    <w:p w:rsidR="001D4740" w:rsidRPr="008166F8" w:rsidRDefault="001B4AFB" w:rsidP="00786794">
      <w:pPr>
        <w:rPr>
          <w:rFonts w:cs="Arial"/>
          <w:sz w:val="24"/>
          <w:szCs w:val="24"/>
        </w:rPr>
      </w:pPr>
      <w:r w:rsidRPr="008166F8">
        <w:rPr>
          <w:rFonts w:cs="Arial"/>
          <w:sz w:val="24"/>
          <w:szCs w:val="24"/>
        </w:rPr>
        <w:lastRenderedPageBreak/>
        <w:t>2.</w:t>
      </w:r>
      <w:r w:rsidR="00786794" w:rsidRPr="008166F8">
        <w:rPr>
          <w:rFonts w:cs="Arial"/>
          <w:sz w:val="24"/>
          <w:szCs w:val="24"/>
        </w:rPr>
        <w:t xml:space="preserve"> The term cohesion is used to indicate the degree to which a class has a single, well-focused purpose. Keep in mind that cohesion too is a subjective concept.</w:t>
      </w:r>
    </w:p>
    <w:p w:rsidR="001D4740" w:rsidRPr="008166F8" w:rsidRDefault="001D4740" w:rsidP="00786794">
      <w:pPr>
        <w:rPr>
          <w:rFonts w:cs="Arial"/>
          <w:sz w:val="24"/>
          <w:szCs w:val="24"/>
        </w:rPr>
      </w:pPr>
      <w:r w:rsidRPr="008166F8">
        <w:rPr>
          <w:rFonts w:cs="Arial"/>
          <w:sz w:val="24"/>
          <w:szCs w:val="24"/>
        </w:rPr>
        <w:t>3.</w:t>
      </w:r>
      <w:r w:rsidR="00786794" w:rsidRPr="008166F8">
        <w:rPr>
          <w:rFonts w:cs="Arial"/>
          <w:sz w:val="24"/>
          <w:szCs w:val="24"/>
        </w:rPr>
        <w:t xml:space="preserve"> The more focused a class is, the higher its cohesiveness.</w:t>
      </w:r>
    </w:p>
    <w:p w:rsidR="00B309EB" w:rsidRPr="008166F8" w:rsidRDefault="001D4740" w:rsidP="00786794">
      <w:pPr>
        <w:rPr>
          <w:rFonts w:cs="Arial"/>
          <w:sz w:val="24"/>
          <w:szCs w:val="24"/>
        </w:rPr>
      </w:pPr>
      <w:r w:rsidRPr="008166F8">
        <w:rPr>
          <w:rFonts w:cs="Arial"/>
          <w:sz w:val="24"/>
          <w:szCs w:val="24"/>
        </w:rPr>
        <w:t>4.</w:t>
      </w:r>
      <w:r w:rsidR="00786794" w:rsidRPr="008166F8">
        <w:rPr>
          <w:rFonts w:cs="Arial"/>
          <w:sz w:val="24"/>
          <w:szCs w:val="24"/>
        </w:rPr>
        <w:t xml:space="preserve"> The key benefit of high cohesion is that such classes are typically much easier to maintain (and less frequently changed) than classes with low cohesion.</w:t>
      </w:r>
    </w:p>
    <w:p w:rsidR="005E6308" w:rsidRPr="008166F8" w:rsidRDefault="00B309EB" w:rsidP="00786794">
      <w:pPr>
        <w:rPr>
          <w:rFonts w:cs="Arial"/>
          <w:sz w:val="24"/>
          <w:szCs w:val="24"/>
        </w:rPr>
      </w:pPr>
      <w:r w:rsidRPr="008166F8">
        <w:rPr>
          <w:rFonts w:cs="Arial"/>
          <w:sz w:val="24"/>
          <w:szCs w:val="24"/>
        </w:rPr>
        <w:t>5.</w:t>
      </w:r>
      <w:r w:rsidR="00786794" w:rsidRPr="008166F8">
        <w:rPr>
          <w:rFonts w:cs="Arial"/>
          <w:sz w:val="24"/>
          <w:szCs w:val="24"/>
        </w:rPr>
        <w:t xml:space="preserve"> Another benefit of high cohesion is that classes with a well-focused purpose tend to be more reusable than other classes.</w:t>
      </w:r>
    </w:p>
    <w:p w:rsidR="00786794" w:rsidRPr="008166F8" w:rsidRDefault="005E6308" w:rsidP="00786794">
      <w:pPr>
        <w:rPr>
          <w:rFonts w:cs="Arial"/>
          <w:sz w:val="24"/>
          <w:szCs w:val="24"/>
        </w:rPr>
      </w:pPr>
      <w:r w:rsidRPr="008166F8">
        <w:rPr>
          <w:rFonts w:cs="Arial"/>
          <w:sz w:val="24"/>
          <w:szCs w:val="24"/>
        </w:rPr>
        <w:t xml:space="preserve">6. </w:t>
      </w:r>
      <w:r w:rsidR="00786794" w:rsidRPr="008166F8">
        <w:rPr>
          <w:rFonts w:cs="Arial"/>
          <w:sz w:val="24"/>
          <w:szCs w:val="24"/>
        </w:rPr>
        <w:t xml:space="preserve"> Let’s take a look at a </w:t>
      </w:r>
      <w:r w:rsidR="00786794" w:rsidRPr="008166F8">
        <w:rPr>
          <w:rFonts w:cs="Arial"/>
          <w:b/>
          <w:sz w:val="24"/>
          <w:szCs w:val="24"/>
        </w:rPr>
        <w:t>pseudocode</w:t>
      </w:r>
      <w:r w:rsidR="00786794" w:rsidRPr="008166F8">
        <w:rPr>
          <w:rFonts w:cs="Arial"/>
          <w:sz w:val="24"/>
          <w:szCs w:val="24"/>
        </w:rPr>
        <w:t xml:space="preserve"> example:</w:t>
      </w:r>
      <w:r w:rsidR="00786794" w:rsidRPr="008166F8">
        <w:rPr>
          <w:rFonts w:cs="Arial"/>
          <w:sz w:val="24"/>
          <w:szCs w:val="24"/>
        </w:rPr>
        <w:br/>
      </w:r>
      <w:r w:rsidR="00786794" w:rsidRPr="008166F8">
        <w:rPr>
          <w:rFonts w:cs="Arial"/>
          <w:sz w:val="24"/>
          <w:szCs w:val="24"/>
        </w:rPr>
        <w:br/>
        <w:t>class SalesReport {</w:t>
      </w:r>
      <w:r w:rsidR="00786794" w:rsidRPr="008166F8">
        <w:rPr>
          <w:rFonts w:cs="Arial"/>
          <w:sz w:val="24"/>
          <w:szCs w:val="24"/>
        </w:rPr>
        <w:br/>
        <w:t>void connectToDb(){ }</w:t>
      </w:r>
      <w:r w:rsidR="00786794" w:rsidRPr="008166F8">
        <w:rPr>
          <w:rFonts w:cs="Arial"/>
          <w:sz w:val="24"/>
          <w:szCs w:val="24"/>
        </w:rPr>
        <w:br/>
        <w:t>void generateSalesReport() { }</w:t>
      </w:r>
      <w:r w:rsidR="00786794" w:rsidRPr="008166F8">
        <w:rPr>
          <w:rFonts w:cs="Arial"/>
          <w:sz w:val="24"/>
          <w:szCs w:val="24"/>
        </w:rPr>
        <w:br/>
        <w:t>void saveAsFile() { }</w:t>
      </w:r>
      <w:r w:rsidR="00786794" w:rsidRPr="008166F8">
        <w:rPr>
          <w:rFonts w:cs="Arial"/>
          <w:sz w:val="24"/>
          <w:szCs w:val="24"/>
        </w:rPr>
        <w:br/>
        <w:t>void print()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r>
      <w:r w:rsidR="00762170" w:rsidRPr="008166F8">
        <w:rPr>
          <w:rFonts w:cs="Arial"/>
          <w:b/>
          <w:sz w:val="24"/>
          <w:szCs w:val="24"/>
        </w:rPr>
        <w:t>Example</w:t>
      </w:r>
      <w:r w:rsidR="00762170" w:rsidRPr="008166F8">
        <w:rPr>
          <w:rFonts w:cs="Arial"/>
          <w:sz w:val="24"/>
          <w:szCs w:val="24"/>
        </w:rPr>
        <w:t xml:space="preserve"> </w:t>
      </w:r>
      <w:r w:rsidR="00786794" w:rsidRPr="008166F8">
        <w:rPr>
          <w:rFonts w:cs="Arial"/>
          <w:sz w:val="24"/>
          <w:szCs w:val="24"/>
        </w:rPr>
        <w:t>Now imagine your manager comes along and says, “Hey you know that accounting application we’re working on? The clients just decided that they’re also going to want to generate a revenue projection report, oh and they want to do some inventory reporting also. They do like our reporting features however, so make sure that all of these reports will let them choose a database, choose a printer, and save generated reports to data files...” </w:t>
      </w:r>
      <w:r w:rsidR="00786794" w:rsidRPr="008166F8">
        <w:rPr>
          <w:rFonts w:cs="Arial"/>
          <w:sz w:val="24"/>
          <w:szCs w:val="24"/>
        </w:rPr>
        <w:br/>
      </w:r>
      <w:r w:rsidR="00786794" w:rsidRPr="008166F8">
        <w:rPr>
          <w:rFonts w:cs="Arial"/>
          <w:sz w:val="24"/>
          <w:szCs w:val="24"/>
        </w:rPr>
        <w:br/>
        <w:t>Rather than putting all the printing code into one report class, we probably would have been better off with the following design right from the start:</w:t>
      </w:r>
      <w:r w:rsidR="00786794" w:rsidRPr="008166F8">
        <w:rPr>
          <w:rFonts w:cs="Arial"/>
          <w:sz w:val="24"/>
          <w:szCs w:val="24"/>
        </w:rPr>
        <w:br/>
      </w:r>
      <w:r w:rsidR="00786794" w:rsidRPr="008166F8">
        <w:rPr>
          <w:rFonts w:cs="Arial"/>
          <w:sz w:val="24"/>
          <w:szCs w:val="24"/>
        </w:rPr>
        <w:br/>
        <w:t>class SalesReport {</w:t>
      </w:r>
      <w:r w:rsidR="00786794" w:rsidRPr="008166F8">
        <w:rPr>
          <w:rFonts w:cs="Arial"/>
          <w:sz w:val="24"/>
          <w:szCs w:val="24"/>
        </w:rPr>
        <w:br/>
        <w:t>Options getReportingOptions() { }</w:t>
      </w:r>
      <w:r w:rsidR="00786794" w:rsidRPr="008166F8">
        <w:rPr>
          <w:rFonts w:cs="Arial"/>
          <w:sz w:val="24"/>
          <w:szCs w:val="24"/>
        </w:rPr>
        <w:br/>
        <w:t>void generateSalesReport(Options o)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class ConnectToDb {</w:t>
      </w:r>
      <w:r w:rsidR="00786794" w:rsidRPr="008166F8">
        <w:rPr>
          <w:rFonts w:cs="Arial"/>
          <w:sz w:val="24"/>
          <w:szCs w:val="24"/>
        </w:rPr>
        <w:br/>
        <w:t>DBconnection getDb()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class PrintStuff {</w:t>
      </w:r>
      <w:r w:rsidR="00786794" w:rsidRPr="008166F8">
        <w:rPr>
          <w:rFonts w:cs="Arial"/>
          <w:sz w:val="24"/>
          <w:szCs w:val="24"/>
        </w:rPr>
        <w:br/>
        <w:t>PrintOptions getPrintOptions() { }</w:t>
      </w:r>
      <w:r w:rsidR="00786794" w:rsidRPr="008166F8">
        <w:rPr>
          <w:rFonts w:cs="Arial"/>
          <w:sz w:val="24"/>
          <w:szCs w:val="24"/>
        </w:rPr>
        <w:br/>
      </w:r>
      <w:r w:rsidR="00786794" w:rsidRPr="008166F8">
        <w:rPr>
          <w:rFonts w:cs="Arial"/>
          <w:sz w:val="24"/>
          <w:szCs w:val="24"/>
        </w:rPr>
        <w:lastRenderedPageBreak/>
        <w:t>}</w:t>
      </w:r>
      <w:r w:rsidR="00786794" w:rsidRPr="008166F8">
        <w:rPr>
          <w:rFonts w:cs="Arial"/>
          <w:sz w:val="24"/>
          <w:szCs w:val="24"/>
        </w:rPr>
        <w:br/>
      </w:r>
      <w:r w:rsidR="00786794" w:rsidRPr="008166F8">
        <w:rPr>
          <w:rFonts w:cs="Arial"/>
          <w:sz w:val="24"/>
          <w:szCs w:val="24"/>
        </w:rPr>
        <w:br/>
        <w:t>class FileSaver {</w:t>
      </w:r>
      <w:r w:rsidR="00786794" w:rsidRPr="008166F8">
        <w:rPr>
          <w:rFonts w:cs="Arial"/>
          <w:sz w:val="24"/>
          <w:szCs w:val="24"/>
        </w:rPr>
        <w:br/>
        <w:t>SaveOptions getFileSaveOptions() { }</w:t>
      </w:r>
      <w:r w:rsidR="00786794" w:rsidRPr="008166F8">
        <w:rPr>
          <w:rFonts w:cs="Arial"/>
          <w:sz w:val="24"/>
          <w:szCs w:val="24"/>
        </w:rPr>
        <w:br/>
        <w:t>}</w:t>
      </w:r>
      <w:r w:rsidR="00786794" w:rsidRPr="008166F8">
        <w:rPr>
          <w:rFonts w:cs="Arial"/>
          <w:sz w:val="24"/>
          <w:szCs w:val="24"/>
        </w:rPr>
        <w:br/>
      </w:r>
      <w:r w:rsidR="00786794" w:rsidRPr="008166F8">
        <w:rPr>
          <w:rFonts w:cs="Arial"/>
          <w:sz w:val="24"/>
          <w:szCs w:val="24"/>
        </w:rPr>
        <w:br/>
        <w:t>This design is much more cohesive. Instead of one class that does everything, we’ve broken the system into four main classes, each with a very specific, or cohesive, role. Because we’ve built these specialized, reusable classes, it’ll be much easier to write a new report, since we’ve already got the database connection class, the printing class, and the file saver class, and that means they can be reused by other classes that might want to print a report. Again, as in Coupling, you may not get too many questions about cohesion but if you are (un)lucky you may get one or two…</w:t>
      </w:r>
    </w:p>
    <w:p w:rsidR="00786794" w:rsidRPr="008166F8" w:rsidRDefault="00786794" w:rsidP="006C4F67">
      <w:pPr>
        <w:rPr>
          <w:rFonts w:cs="Arial"/>
          <w:b/>
          <w:bCs/>
          <w:sz w:val="24"/>
          <w:szCs w:val="24"/>
        </w:rPr>
      </w:pPr>
      <w:r w:rsidRPr="008166F8">
        <w:rPr>
          <w:rFonts w:cs="Helvetica"/>
          <w:b/>
          <w:sz w:val="24"/>
          <w:szCs w:val="24"/>
        </w:rPr>
        <w:t>Cohesion</w:t>
      </w:r>
      <w:r w:rsidRPr="008166F8">
        <w:rPr>
          <w:rFonts w:cs="Helvetica"/>
          <w:sz w:val="24"/>
          <w:szCs w:val="24"/>
        </w:rPr>
        <w:t xml:space="preserve"> means that the whole of a class sticks together (well, roughly). A class should be responsible for itself, should do one thing and as far as possible do everything for that one thing. For example: A Car class should remember its make, colour, speed. It is responsible for changing speed; the speedUp() and slowDown() methods should be in the Car class; no other class should make your Car go faster or slower.</w:t>
      </w:r>
      <w:r w:rsidRPr="008166F8">
        <w:rPr>
          <w:rFonts w:cs="Helvetica"/>
          <w:sz w:val="24"/>
          <w:szCs w:val="24"/>
        </w:rPr>
        <w:br/>
      </w:r>
      <w:r w:rsidRPr="008166F8">
        <w:rPr>
          <w:rFonts w:cs="Helvetica"/>
          <w:sz w:val="24"/>
          <w:szCs w:val="24"/>
        </w:rPr>
        <w:br/>
      </w:r>
      <w:r w:rsidRPr="008166F8">
        <w:rPr>
          <w:rFonts w:cs="Arial"/>
          <w:b/>
          <w:sz w:val="24"/>
          <w:szCs w:val="24"/>
        </w:rPr>
        <w:t>Cohesion</w:t>
      </w:r>
    </w:p>
    <w:p w:rsidR="003D2268"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 xml:space="preserve">Cohesion is another OO concept like coupling, however cohesion refers to the degree in which a class has a single, well defined purpose. </w:t>
      </w:r>
    </w:p>
    <w:p w:rsidR="00C04EDB" w:rsidRPr="008166F8" w:rsidRDefault="004D53DB"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b/>
        </w:rPr>
        <w:t>Example</w:t>
      </w:r>
      <w:r w:rsidR="005914E8" w:rsidRPr="008166F8">
        <w:rPr>
          <w:rFonts w:asciiTheme="minorHAnsi" w:hAnsiTheme="minorHAnsi" w:cs="Arial"/>
        </w:rPr>
        <w:t xml:space="preserve"> </w:t>
      </w:r>
      <w:r w:rsidR="00786794" w:rsidRPr="008166F8">
        <w:rPr>
          <w:rFonts w:asciiTheme="minorHAnsi" w:hAnsiTheme="minorHAnsi" w:cs="Arial"/>
        </w:rPr>
        <w:t xml:space="preserve"> a class called Car, it would maintain state such as numberOfWindows, numberOfWheels, and have behaviour (methods) such as drive(), brake(), stop() etc. That would indicate that the class is cohesive, meaning that it serves a single, defined purpose.</w:t>
      </w:r>
    </w:p>
    <w:p w:rsidR="00786794" w:rsidRPr="008166F8" w:rsidRDefault="00786794" w:rsidP="00A47A64">
      <w:pPr>
        <w:pStyle w:val="NormalWeb"/>
        <w:numPr>
          <w:ilvl w:val="1"/>
          <w:numId w:val="15"/>
        </w:numPr>
        <w:spacing w:before="0" w:beforeAutospacing="0" w:after="360" w:afterAutospacing="0"/>
        <w:textAlignment w:val="baseline"/>
        <w:rPr>
          <w:rFonts w:asciiTheme="minorHAnsi" w:hAnsiTheme="minorHAnsi" w:cs="Arial"/>
        </w:rPr>
      </w:pPr>
      <w:r w:rsidRPr="008166F8">
        <w:rPr>
          <w:rFonts w:asciiTheme="minorHAnsi" w:hAnsiTheme="minorHAnsi" w:cs="Arial"/>
        </w:rPr>
        <w:t>Now, exploring a little, if the Car class suddenly decided to have methods such as switchOnTheTV(), or hangTheWashingOut(), then its not really doing Car-like behaviour. If a class is trying to do more than one thing, it is considered a low cohesive class.</w:t>
      </w:r>
    </w:p>
    <w:p w:rsidR="000F14A7" w:rsidRPr="008166F8" w:rsidRDefault="000F14A7" w:rsidP="00786794">
      <w:pPr>
        <w:pStyle w:val="NormalWeb"/>
        <w:spacing w:before="0" w:beforeAutospacing="0" w:after="360" w:afterAutospacing="0"/>
        <w:textAlignment w:val="baseline"/>
        <w:rPr>
          <w:rFonts w:asciiTheme="minorHAnsi" w:hAnsiTheme="minorHAnsi" w:cs="Arial"/>
          <w:b/>
        </w:rPr>
      </w:pPr>
    </w:p>
    <w:p w:rsidR="00786794" w:rsidRPr="008166F8" w:rsidRDefault="00DA2710" w:rsidP="00786794">
      <w:pPr>
        <w:pStyle w:val="NormalWeb"/>
        <w:spacing w:before="0" w:beforeAutospacing="0" w:after="360" w:afterAutospacing="0"/>
        <w:textAlignment w:val="baseline"/>
        <w:rPr>
          <w:rFonts w:asciiTheme="minorHAnsi" w:hAnsiTheme="minorHAnsi" w:cs="Arial"/>
          <w:b/>
        </w:rPr>
      </w:pPr>
      <w:r w:rsidRPr="008166F8">
        <w:rPr>
          <w:rFonts w:asciiTheme="minorHAnsi" w:hAnsiTheme="minorHAnsi" w:cs="Arial"/>
          <w:b/>
        </w:rPr>
        <w:t>Cohesion</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Cohesion refers to the degree in which a class has a single, well defined purpose</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lastRenderedPageBreak/>
        <w:t>High cohesion is GOOD as a class does only what it should</w:t>
      </w:r>
    </w:p>
    <w:p w:rsidR="00786794" w:rsidRPr="008166F8" w:rsidRDefault="00786794" w:rsidP="00A47A64">
      <w:pPr>
        <w:numPr>
          <w:ilvl w:val="0"/>
          <w:numId w:val="22"/>
        </w:numPr>
        <w:spacing w:after="0" w:line="240" w:lineRule="auto"/>
        <w:textAlignment w:val="baseline"/>
        <w:rPr>
          <w:rFonts w:cs="Arial"/>
          <w:sz w:val="24"/>
          <w:szCs w:val="24"/>
        </w:rPr>
      </w:pPr>
      <w:r w:rsidRPr="008166F8">
        <w:rPr>
          <w:rFonts w:cs="Arial"/>
          <w:sz w:val="24"/>
          <w:szCs w:val="24"/>
        </w:rPr>
        <w:t>Low cohesion is BAD because a class is trying to solve everything and not just its specific purposes</w:t>
      </w:r>
    </w:p>
    <w:p w:rsidR="00D23ECA" w:rsidRPr="008166F8" w:rsidRDefault="00D23ECA" w:rsidP="00786794">
      <w:pPr>
        <w:rPr>
          <w:rFonts w:cs="Arial"/>
          <w:b/>
          <w:bCs/>
          <w:sz w:val="24"/>
          <w:szCs w:val="24"/>
        </w:rPr>
      </w:pPr>
    </w:p>
    <w:p w:rsidR="00786794" w:rsidRPr="008166F8" w:rsidRDefault="00D23ECA" w:rsidP="00786794">
      <w:pPr>
        <w:rPr>
          <w:rFonts w:cs="Times New Roman"/>
          <w:sz w:val="24"/>
          <w:szCs w:val="24"/>
        </w:rPr>
      </w:pPr>
      <w:r w:rsidRPr="008166F8">
        <w:rPr>
          <w:rFonts w:cs="Arial"/>
          <w:b/>
          <w:bCs/>
          <w:sz w:val="24"/>
          <w:szCs w:val="24"/>
        </w:rPr>
        <w:t xml:space="preserve">Topic 13 </w:t>
      </w:r>
      <w:r w:rsidR="00786794" w:rsidRPr="008166F8">
        <w:rPr>
          <w:rFonts w:cs="Arial"/>
          <w:b/>
          <w:bCs/>
          <w:sz w:val="24"/>
          <w:szCs w:val="24"/>
        </w:rPr>
        <w:t>Wrapper classed in java</w:t>
      </w:r>
    </w:p>
    <w:p w:rsidR="00D2308E" w:rsidRPr="008166F8" w:rsidRDefault="00786794" w:rsidP="00A47A64">
      <w:pPr>
        <w:pStyle w:val="ListParagraph"/>
        <w:numPr>
          <w:ilvl w:val="0"/>
          <w:numId w:val="26"/>
        </w:numPr>
        <w:rPr>
          <w:sz w:val="24"/>
          <w:szCs w:val="24"/>
        </w:rPr>
      </w:pPr>
      <w:r w:rsidRPr="008166F8">
        <w:rPr>
          <w:sz w:val="24"/>
          <w:szCs w:val="24"/>
        </w:rPr>
        <w:t>All the wrapper classes (</w:t>
      </w:r>
      <w:r w:rsidRPr="008166F8">
        <w:rPr>
          <w:b/>
          <w:bCs/>
          <w:sz w:val="24"/>
          <w:szCs w:val="24"/>
        </w:rPr>
        <w:t>Integer</w:t>
      </w:r>
      <w:r w:rsidRPr="008166F8">
        <w:rPr>
          <w:sz w:val="24"/>
          <w:szCs w:val="24"/>
        </w:rPr>
        <w:t>, Long, Byte, Double, Float, Short) are subclasses of the abstract class Number.</w:t>
      </w:r>
    </w:p>
    <w:p w:rsidR="00786794" w:rsidRPr="008166F8" w:rsidRDefault="00786794" w:rsidP="00A47A64">
      <w:pPr>
        <w:pStyle w:val="ListParagraph"/>
        <w:numPr>
          <w:ilvl w:val="0"/>
          <w:numId w:val="26"/>
        </w:numPr>
        <w:rPr>
          <w:sz w:val="24"/>
          <w:szCs w:val="24"/>
        </w:rPr>
      </w:pPr>
      <w:r w:rsidRPr="008166F8">
        <w:rPr>
          <w:sz w:val="24"/>
          <w:szCs w:val="24"/>
        </w:rPr>
        <w:t>The </w:t>
      </w:r>
      <w:r w:rsidRPr="008166F8">
        <w:rPr>
          <w:b/>
          <w:bCs/>
          <w:sz w:val="24"/>
          <w:szCs w:val="24"/>
        </w:rPr>
        <w:t>object</w:t>
      </w:r>
      <w:r w:rsidRPr="008166F8">
        <w:rPr>
          <w:sz w:val="24"/>
          <w:szCs w:val="24"/>
        </w:rPr>
        <w:t> of the wrapper class contains or wraps its respective primitive data type. Converting primitive data types into </w:t>
      </w:r>
      <w:r w:rsidRPr="008166F8">
        <w:rPr>
          <w:b/>
          <w:bCs/>
          <w:sz w:val="24"/>
          <w:szCs w:val="24"/>
        </w:rPr>
        <w:t>object</w:t>
      </w:r>
      <w:r w:rsidRPr="008166F8">
        <w:rPr>
          <w:sz w:val="24"/>
          <w:szCs w:val="24"/>
        </w:rPr>
        <w:t> is called </w:t>
      </w:r>
      <w:r w:rsidRPr="008166F8">
        <w:rPr>
          <w:b/>
          <w:bCs/>
          <w:sz w:val="24"/>
          <w:szCs w:val="24"/>
        </w:rPr>
        <w:t>boxing</w:t>
      </w:r>
      <w:r w:rsidRPr="008166F8">
        <w:rPr>
          <w:sz w:val="24"/>
          <w:szCs w:val="24"/>
        </w:rPr>
        <w:t>, and this is taken care by the compiler.</w:t>
      </w:r>
    </w:p>
    <w:p w:rsidR="00786794" w:rsidRPr="008166F8" w:rsidRDefault="00946C42" w:rsidP="00786794">
      <w:pPr>
        <w:rPr>
          <w:b/>
          <w:sz w:val="24"/>
          <w:szCs w:val="24"/>
        </w:rPr>
      </w:pPr>
      <w:r w:rsidRPr="008166F8">
        <w:rPr>
          <w:b/>
          <w:sz w:val="24"/>
          <w:szCs w:val="24"/>
        </w:rPr>
        <w:t>Ques</w:t>
      </w:r>
      <w:r w:rsidRPr="008166F8">
        <w:rPr>
          <w:sz w:val="24"/>
          <w:szCs w:val="24"/>
        </w:rPr>
        <w:t xml:space="preserve"> </w:t>
      </w:r>
      <w:r w:rsidR="00786794" w:rsidRPr="008166F8">
        <w:rPr>
          <w:b/>
          <w:sz w:val="24"/>
          <w:szCs w:val="24"/>
        </w:rPr>
        <w:t>Are wrapper objects immutable?</w:t>
      </w:r>
    </w:p>
    <w:p w:rsidR="00786794" w:rsidRPr="008166F8" w:rsidRDefault="009B427B" w:rsidP="00786794">
      <w:pPr>
        <w:rPr>
          <w:sz w:val="24"/>
          <w:szCs w:val="24"/>
        </w:rPr>
      </w:pPr>
      <w:r w:rsidRPr="008166F8">
        <w:rPr>
          <w:sz w:val="24"/>
          <w:szCs w:val="24"/>
        </w:rPr>
        <w:t xml:space="preserve">Ans </w:t>
      </w:r>
      <w:r w:rsidR="00786794" w:rsidRPr="008166F8">
        <w:rPr>
          <w:sz w:val="24"/>
          <w:szCs w:val="24"/>
        </w:rPr>
        <w:t>Firstly, </w:t>
      </w:r>
      <w:r w:rsidR="00786794" w:rsidRPr="008166F8">
        <w:rPr>
          <w:b/>
          <w:bCs/>
          <w:sz w:val="24"/>
          <w:szCs w:val="24"/>
        </w:rPr>
        <w:t>all</w:t>
      </w:r>
      <w:r w:rsidR="00786794" w:rsidRPr="008166F8">
        <w:rPr>
          <w:sz w:val="24"/>
          <w:szCs w:val="24"/>
        </w:rPr>
        <w:t> of the </w:t>
      </w:r>
      <w:r w:rsidR="00786794" w:rsidRPr="008166F8">
        <w:rPr>
          <w:b/>
          <w:bCs/>
          <w:sz w:val="24"/>
          <w:szCs w:val="24"/>
        </w:rPr>
        <w:t>java</w:t>
      </w:r>
      <w:r w:rsidR="00786794" w:rsidRPr="008166F8">
        <w:rPr>
          <w:sz w:val="24"/>
          <w:szCs w:val="24"/>
        </w:rPr>
        <w:t>.lang package </w:t>
      </w:r>
      <w:r w:rsidR="00786794" w:rsidRPr="008166F8">
        <w:rPr>
          <w:b/>
          <w:bCs/>
          <w:sz w:val="24"/>
          <w:szCs w:val="24"/>
        </w:rPr>
        <w:t>wrapper classes</w:t>
      </w:r>
      <w:r w:rsidR="00786794" w:rsidRPr="008166F8">
        <w:rPr>
          <w:sz w:val="24"/>
          <w:szCs w:val="24"/>
        </w:rPr>
        <w:t> are </w:t>
      </w:r>
      <w:r w:rsidR="00786794" w:rsidRPr="008166F8">
        <w:rPr>
          <w:b/>
          <w:bCs/>
          <w:sz w:val="24"/>
          <w:szCs w:val="24"/>
        </w:rPr>
        <w:t>immutable</w:t>
      </w:r>
      <w:r w:rsidR="00786794" w:rsidRPr="008166F8">
        <w:rPr>
          <w:sz w:val="24"/>
          <w:szCs w:val="24"/>
        </w:rPr>
        <w:t>: Boolean, Byte, Character, Double, Float, Integer, Long, Short, String</w:t>
      </w:r>
    </w:p>
    <w:p w:rsidR="00786794" w:rsidRPr="008166F8" w:rsidRDefault="00EB1F23" w:rsidP="00786794">
      <w:pPr>
        <w:rPr>
          <w:b/>
          <w:sz w:val="24"/>
          <w:szCs w:val="24"/>
        </w:rPr>
      </w:pPr>
      <w:r w:rsidRPr="008166F8">
        <w:rPr>
          <w:b/>
          <w:sz w:val="24"/>
          <w:szCs w:val="24"/>
        </w:rPr>
        <w:t xml:space="preserve">Ques </w:t>
      </w:r>
      <w:r w:rsidR="00786794" w:rsidRPr="008166F8">
        <w:rPr>
          <w:b/>
          <w:sz w:val="24"/>
          <w:szCs w:val="24"/>
        </w:rPr>
        <w:t>Is string is a wrapper class in Java?</w:t>
      </w:r>
    </w:p>
    <w:p w:rsidR="00786794" w:rsidRPr="008166F8" w:rsidRDefault="00090459" w:rsidP="00786794">
      <w:pPr>
        <w:rPr>
          <w:sz w:val="24"/>
          <w:szCs w:val="24"/>
        </w:rPr>
      </w:pPr>
      <w:r w:rsidRPr="008166F8">
        <w:rPr>
          <w:sz w:val="24"/>
          <w:szCs w:val="24"/>
        </w:rPr>
        <w:t xml:space="preserve">Ans </w:t>
      </w:r>
      <w:r w:rsidR="00786794" w:rsidRPr="008166F8">
        <w:rPr>
          <w:sz w:val="24"/>
          <w:szCs w:val="24"/>
        </w:rPr>
        <w:t>That's different for the primitive </w:t>
      </w:r>
      <w:r w:rsidR="00786794" w:rsidRPr="008166F8">
        <w:rPr>
          <w:b/>
          <w:bCs/>
          <w:sz w:val="24"/>
          <w:szCs w:val="24"/>
        </w:rPr>
        <w:t>wrappers</w:t>
      </w:r>
      <w:r w:rsidR="00786794" w:rsidRPr="008166F8">
        <w:rPr>
          <w:sz w:val="24"/>
          <w:szCs w:val="24"/>
        </w:rPr>
        <w:t>: they have been designed only to wrap a primitive, to adapt a java primitive to java.lang.Object . No. </w:t>
      </w:r>
      <w:r w:rsidR="00786794" w:rsidRPr="008166F8">
        <w:rPr>
          <w:b/>
          <w:bCs/>
          <w:sz w:val="24"/>
          <w:szCs w:val="24"/>
        </w:rPr>
        <w:t>String</w:t>
      </w:r>
      <w:r w:rsidR="00786794" w:rsidRPr="008166F8">
        <w:rPr>
          <w:sz w:val="24"/>
          <w:szCs w:val="24"/>
        </w:rPr>
        <w:t> is not a </w:t>
      </w:r>
      <w:r w:rsidR="00786794" w:rsidRPr="008166F8">
        <w:rPr>
          <w:b/>
          <w:bCs/>
          <w:sz w:val="24"/>
          <w:szCs w:val="24"/>
        </w:rPr>
        <w:t>wrapper class</w:t>
      </w:r>
      <w:r w:rsidR="00786794" w:rsidRPr="008166F8">
        <w:rPr>
          <w:sz w:val="24"/>
          <w:szCs w:val="24"/>
        </w:rPr>
        <w:t>, simply because there is no parallel primitive type that it wraps</w:t>
      </w:r>
    </w:p>
    <w:p w:rsidR="00786794" w:rsidRPr="008166F8" w:rsidRDefault="00786794" w:rsidP="00786794">
      <w:pPr>
        <w:rPr>
          <w:sz w:val="24"/>
          <w:szCs w:val="24"/>
        </w:rPr>
      </w:pPr>
      <w:r w:rsidRPr="008166F8">
        <w:rPr>
          <w:rFonts w:cs="Helvetica"/>
          <w:b/>
          <w:bCs/>
          <w:sz w:val="24"/>
          <w:szCs w:val="24"/>
          <w:bdr w:val="none" w:sz="0" w:space="0" w:color="auto" w:frame="1"/>
        </w:rPr>
        <w:t>Need of Wrapper Classes</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They convert primitive data types into objects. Objects are needed if we wish to modify the arguments passed into a method (because primitive types are passed by value).</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The classes in java.util package handles only objects and hence wrapper classes help in this case also.</w:t>
      </w:r>
    </w:p>
    <w:p w:rsidR="00786794"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Data structures in the Collection framework, such as </w:t>
      </w:r>
      <w:hyperlink r:id="rId10" w:tgtFrame="_blank" w:history="1">
        <w:r w:rsidRPr="008166F8">
          <w:rPr>
            <w:rStyle w:val="Hyperlink"/>
            <w:rFonts w:cs="Helvetica"/>
            <w:color w:val="auto"/>
            <w:sz w:val="24"/>
            <w:szCs w:val="24"/>
            <w:bdr w:val="none" w:sz="0" w:space="0" w:color="auto" w:frame="1"/>
          </w:rPr>
          <w:t>ArrayList</w:t>
        </w:r>
      </w:hyperlink>
      <w:r w:rsidRPr="008166F8">
        <w:rPr>
          <w:rFonts w:cs="Helvetica"/>
          <w:sz w:val="24"/>
          <w:szCs w:val="24"/>
          <w:bdr w:val="none" w:sz="0" w:space="0" w:color="auto" w:frame="1"/>
        </w:rPr>
        <w:t> and </w:t>
      </w:r>
      <w:hyperlink r:id="rId11" w:tgtFrame="_blank" w:history="1">
        <w:r w:rsidRPr="008166F8">
          <w:rPr>
            <w:rStyle w:val="Hyperlink"/>
            <w:rFonts w:cs="Helvetica"/>
            <w:color w:val="auto"/>
            <w:sz w:val="24"/>
            <w:szCs w:val="24"/>
            <w:bdr w:val="none" w:sz="0" w:space="0" w:color="auto" w:frame="1"/>
          </w:rPr>
          <w:t>Vector</w:t>
        </w:r>
      </w:hyperlink>
      <w:r w:rsidRPr="008166F8">
        <w:rPr>
          <w:rFonts w:cs="Helvetica"/>
          <w:sz w:val="24"/>
          <w:szCs w:val="24"/>
          <w:bdr w:val="none" w:sz="0" w:space="0" w:color="auto" w:frame="1"/>
        </w:rPr>
        <w:t>, store only objects (reference types) and not primitive types.</w:t>
      </w:r>
    </w:p>
    <w:p w:rsidR="00C711FC" w:rsidRPr="008166F8" w:rsidRDefault="00786794" w:rsidP="00A47A64">
      <w:pPr>
        <w:numPr>
          <w:ilvl w:val="0"/>
          <w:numId w:val="23"/>
        </w:numPr>
        <w:spacing w:after="0" w:line="240" w:lineRule="auto"/>
        <w:ind w:left="540"/>
        <w:jc w:val="both"/>
        <w:textAlignment w:val="baseline"/>
        <w:rPr>
          <w:rFonts w:cs="Helvetica"/>
          <w:sz w:val="24"/>
          <w:szCs w:val="24"/>
          <w:bdr w:val="none" w:sz="0" w:space="0" w:color="auto" w:frame="1"/>
        </w:rPr>
      </w:pPr>
      <w:r w:rsidRPr="008166F8">
        <w:rPr>
          <w:rFonts w:cs="Helvetica"/>
          <w:sz w:val="24"/>
          <w:szCs w:val="24"/>
          <w:bdr w:val="none" w:sz="0" w:space="0" w:color="auto" w:frame="1"/>
        </w:rPr>
        <w:t>An object is needed to support synchronization in multithreading.</w:t>
      </w:r>
    </w:p>
    <w:p w:rsidR="00786794" w:rsidRPr="008166F8" w:rsidRDefault="00786794" w:rsidP="00786794">
      <w:pPr>
        <w:pStyle w:val="Heading2"/>
        <w:spacing w:before="390" w:after="225"/>
        <w:ind w:left="120"/>
        <w:rPr>
          <w:rFonts w:asciiTheme="minorHAnsi" w:hAnsiTheme="minorHAnsi" w:cs="Helvetica"/>
          <w:color w:val="auto"/>
          <w:sz w:val="24"/>
          <w:szCs w:val="24"/>
          <w:bdr w:val="none" w:sz="0" w:space="0" w:color="auto" w:frame="1"/>
        </w:rPr>
      </w:pPr>
      <w:r w:rsidRPr="008166F8">
        <w:rPr>
          <w:rFonts w:asciiTheme="minorHAnsi" w:hAnsiTheme="minorHAnsi" w:cs="Helvetica"/>
          <w:color w:val="auto"/>
          <w:sz w:val="24"/>
          <w:szCs w:val="24"/>
          <w:bdr w:val="none" w:sz="0" w:space="0" w:color="auto" w:frame="1"/>
        </w:rPr>
        <w:t>How to use wrapper class methods</w:t>
      </w:r>
    </w:p>
    <w:p w:rsidR="00786794" w:rsidRPr="008166F8" w:rsidRDefault="00786794" w:rsidP="00786794">
      <w:pPr>
        <w:pStyle w:val="NormalWeb"/>
        <w:spacing w:before="192" w:beforeAutospacing="0" w:after="240" w:afterAutospacing="0" w:line="432" w:lineRule="atLeast"/>
        <w:ind w:left="150" w:right="150"/>
        <w:jc w:val="both"/>
        <w:rPr>
          <w:rFonts w:asciiTheme="minorHAnsi" w:hAnsiTheme="minorHAnsi" w:cs="Arial"/>
          <w:bdr w:val="none" w:sz="0" w:space="0" w:color="auto" w:frame="1"/>
        </w:rPr>
      </w:pPr>
      <w:r w:rsidRPr="008166F8">
        <w:rPr>
          <w:rFonts w:asciiTheme="minorHAnsi" w:hAnsiTheme="minorHAnsi" w:cs="Arial"/>
          <w:bdr w:val="none" w:sz="0" w:space="0" w:color="auto" w:frame="1"/>
        </w:rPr>
        <w:t>All the wrapper class methods are static in nature so we need to call these method using class.methodName().</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Integer: int x=Integer.parseInt(String);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t>for float: float x=Float.parseFloat(String);</w:t>
      </w:r>
    </w:p>
    <w:p w:rsidR="00786794" w:rsidRPr="008166F8" w:rsidRDefault="00786794" w:rsidP="00A47A64">
      <w:pPr>
        <w:numPr>
          <w:ilvl w:val="0"/>
          <w:numId w:val="24"/>
        </w:numPr>
        <w:spacing w:before="75" w:after="0" w:line="432" w:lineRule="atLeast"/>
        <w:ind w:left="300" w:right="300"/>
        <w:jc w:val="both"/>
        <w:rPr>
          <w:rFonts w:cs="Helvetica"/>
          <w:sz w:val="24"/>
          <w:szCs w:val="24"/>
          <w:bdr w:val="none" w:sz="0" w:space="0" w:color="auto" w:frame="1"/>
        </w:rPr>
      </w:pPr>
      <w:r w:rsidRPr="008166F8">
        <w:rPr>
          <w:rFonts w:cs="Helvetica"/>
          <w:sz w:val="24"/>
          <w:szCs w:val="24"/>
          <w:bdr w:val="none" w:sz="0" w:space="0" w:color="auto" w:frame="1"/>
        </w:rPr>
        <w:lastRenderedPageBreak/>
        <w:t>for double: double x=Double.parseDouble(String);</w:t>
      </w:r>
    </w:p>
    <w:p w:rsidR="00786794" w:rsidRPr="008166F8" w:rsidRDefault="00786794" w:rsidP="00786794">
      <w:pPr>
        <w:spacing w:line="240" w:lineRule="auto"/>
        <w:rPr>
          <w:rFonts w:cs="Times New Roman"/>
          <w:sz w:val="24"/>
          <w:szCs w:val="24"/>
        </w:rPr>
      </w:pPr>
    </w:p>
    <w:p w:rsidR="00D232D7" w:rsidRPr="008166F8" w:rsidRDefault="00F131FB" w:rsidP="00786794">
      <w:pPr>
        <w:rPr>
          <w:sz w:val="24"/>
          <w:szCs w:val="24"/>
        </w:rPr>
      </w:pPr>
      <w:r w:rsidRPr="008166F8">
        <w:rPr>
          <w:b/>
          <w:sz w:val="24"/>
          <w:szCs w:val="24"/>
        </w:rPr>
        <w:t>Wrapper Class</w:t>
      </w:r>
      <w:r w:rsidRPr="008166F8">
        <w:rPr>
          <w:sz w:val="24"/>
          <w:szCs w:val="24"/>
        </w:rPr>
        <w:t>:</w:t>
      </w:r>
    </w:p>
    <w:p w:rsidR="00D232D7" w:rsidRPr="008166F8" w:rsidRDefault="00786794" w:rsidP="00A47A64">
      <w:pPr>
        <w:pStyle w:val="ListParagraph"/>
        <w:numPr>
          <w:ilvl w:val="0"/>
          <w:numId w:val="27"/>
        </w:numPr>
        <w:rPr>
          <w:sz w:val="24"/>
          <w:szCs w:val="24"/>
        </w:rPr>
      </w:pPr>
      <w:r w:rsidRPr="008166F8">
        <w:rPr>
          <w:sz w:val="24"/>
          <w:szCs w:val="24"/>
        </w:rPr>
        <w:t>java is not 100% oops because we cannot make object of primitives data types [int] so to overcome this we need som</w:t>
      </w:r>
      <w:r w:rsidR="00B75B47" w:rsidRPr="008166F8">
        <w:rPr>
          <w:sz w:val="24"/>
          <w:szCs w:val="24"/>
        </w:rPr>
        <w:t>e</w:t>
      </w:r>
      <w:r w:rsidRPr="008166F8">
        <w:rPr>
          <w:sz w:val="24"/>
          <w:szCs w:val="24"/>
        </w:rPr>
        <w:t>thing who make object of these data types java introudce concept of wrapper class .</w:t>
      </w:r>
    </w:p>
    <w:p w:rsidR="00D232D7" w:rsidRPr="008166F8" w:rsidRDefault="00786794" w:rsidP="00A47A64">
      <w:pPr>
        <w:pStyle w:val="ListParagraph"/>
        <w:numPr>
          <w:ilvl w:val="0"/>
          <w:numId w:val="27"/>
        </w:numPr>
        <w:rPr>
          <w:sz w:val="24"/>
          <w:szCs w:val="24"/>
        </w:rPr>
      </w:pPr>
      <w:r w:rsidRPr="008166F8">
        <w:rPr>
          <w:sz w:val="24"/>
          <w:szCs w:val="24"/>
        </w:rPr>
        <w:t xml:space="preserve"> we can make object of data types</w:t>
      </w:r>
      <w:r w:rsidR="00D232D7" w:rsidRPr="008166F8">
        <w:rPr>
          <w:sz w:val="24"/>
          <w:szCs w:val="24"/>
        </w:rPr>
        <w:t>.</w:t>
      </w:r>
    </w:p>
    <w:p w:rsidR="00D232D7" w:rsidRPr="008166F8" w:rsidRDefault="00786794" w:rsidP="00A47A64">
      <w:pPr>
        <w:pStyle w:val="ListParagraph"/>
        <w:numPr>
          <w:ilvl w:val="0"/>
          <w:numId w:val="27"/>
        </w:numPr>
        <w:spacing w:after="390"/>
        <w:rPr>
          <w:rFonts w:cs="Arial"/>
          <w:sz w:val="24"/>
          <w:szCs w:val="24"/>
        </w:rPr>
      </w:pPr>
      <w:r w:rsidRPr="008166F8">
        <w:rPr>
          <w:sz w:val="24"/>
          <w:szCs w:val="24"/>
        </w:rPr>
        <w:t>Wrapper classes are used to convert any data type into an object. The primitive data types are not objects; they do not belong to any class; they are defined in the language itself. Sometimes, it is required to convert data types into objects in Java</w:t>
      </w:r>
      <w:r w:rsidR="00D232D7" w:rsidRPr="008166F8">
        <w:rPr>
          <w:sz w:val="24"/>
          <w:szCs w:val="24"/>
        </w:rPr>
        <w:t>.</w:t>
      </w:r>
    </w:p>
    <w:p w:rsidR="00C2542D" w:rsidRPr="008166F8" w:rsidRDefault="00786794" w:rsidP="00A47A64">
      <w:pPr>
        <w:pStyle w:val="ListParagraph"/>
        <w:numPr>
          <w:ilvl w:val="0"/>
          <w:numId w:val="27"/>
        </w:numPr>
        <w:spacing w:after="390"/>
        <w:rPr>
          <w:rFonts w:cs="Arial"/>
          <w:sz w:val="24"/>
          <w:szCs w:val="24"/>
        </w:rPr>
      </w:pPr>
      <w:r w:rsidRPr="008166F8">
        <w:rPr>
          <w:rFonts w:cs="Arial"/>
          <w:sz w:val="24"/>
          <w:szCs w:val="24"/>
        </w:rPr>
        <w:t>Primitive types can’t be null but wrapper classes can be null.</w:t>
      </w:r>
    </w:p>
    <w:p w:rsidR="00786794" w:rsidRPr="008166F8" w:rsidRDefault="00786794" w:rsidP="00A47A64">
      <w:pPr>
        <w:pStyle w:val="ListParagraph"/>
        <w:numPr>
          <w:ilvl w:val="0"/>
          <w:numId w:val="27"/>
        </w:numPr>
        <w:spacing w:after="390"/>
        <w:rPr>
          <w:rFonts w:cs="Arial"/>
          <w:sz w:val="24"/>
          <w:szCs w:val="24"/>
        </w:rPr>
      </w:pPr>
      <w:r w:rsidRPr="008166F8">
        <w:rPr>
          <w:rFonts w:cs="Arial"/>
          <w:sz w:val="24"/>
          <w:szCs w:val="24"/>
        </w:rPr>
        <w:t>Wrapper classes can be used to achieve polymorphism.</w:t>
      </w:r>
    </w:p>
    <w:p w:rsidR="00786794" w:rsidRPr="008166F8" w:rsidRDefault="00786794" w:rsidP="00786794">
      <w:pPr>
        <w:pStyle w:val="NormalWeb"/>
        <w:spacing w:before="0" w:beforeAutospacing="0" w:after="240" w:afterAutospacing="0"/>
        <w:textAlignment w:val="baseline"/>
        <w:rPr>
          <w:rFonts w:asciiTheme="minorHAnsi" w:hAnsiTheme="minorHAnsi" w:cs="Arial"/>
          <w:b/>
        </w:rPr>
      </w:pPr>
      <w:r w:rsidRPr="008166F8">
        <w:rPr>
          <w:rFonts w:asciiTheme="minorHAnsi" w:hAnsiTheme="minorHAnsi" w:cs="Arial"/>
          <w:b/>
        </w:rPr>
        <w:t>Several possible reasons:</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So that a null value is possible</w:t>
      </w:r>
    </w:p>
    <w:p w:rsidR="00786794" w:rsidRPr="008166F8" w:rsidRDefault="00786794" w:rsidP="00A47A64">
      <w:pPr>
        <w:numPr>
          <w:ilvl w:val="0"/>
          <w:numId w:val="25"/>
        </w:numPr>
        <w:spacing w:after="120" w:line="240" w:lineRule="auto"/>
        <w:ind w:left="450"/>
        <w:textAlignment w:val="baseline"/>
        <w:rPr>
          <w:rFonts w:cs="Arial"/>
          <w:sz w:val="24"/>
          <w:szCs w:val="24"/>
        </w:rPr>
      </w:pPr>
      <w:r w:rsidRPr="008166F8">
        <w:rPr>
          <w:rFonts w:cs="Arial"/>
          <w:sz w:val="24"/>
          <w:szCs w:val="24"/>
        </w:rPr>
        <w:t>To include in a Collection</w:t>
      </w:r>
    </w:p>
    <w:p w:rsidR="00786794" w:rsidRPr="008166F8" w:rsidRDefault="00786794" w:rsidP="00A47A64">
      <w:pPr>
        <w:numPr>
          <w:ilvl w:val="0"/>
          <w:numId w:val="25"/>
        </w:numPr>
        <w:spacing w:after="0" w:line="240" w:lineRule="auto"/>
        <w:ind w:left="450"/>
        <w:textAlignment w:val="baseline"/>
        <w:rPr>
          <w:rFonts w:cs="Arial"/>
          <w:sz w:val="24"/>
          <w:szCs w:val="24"/>
        </w:rPr>
      </w:pPr>
      <w:r w:rsidRPr="008166F8">
        <w:rPr>
          <w:rFonts w:cs="Arial"/>
          <w:sz w:val="24"/>
          <w:szCs w:val="24"/>
        </w:rPr>
        <w:t>To treat generically / polymorphically as an Object along with other Objects</w:t>
      </w:r>
    </w:p>
    <w:p w:rsidR="008A42FC" w:rsidRPr="008166F8" w:rsidRDefault="008A42FC" w:rsidP="008A42FC">
      <w:pPr>
        <w:spacing w:after="0" w:line="240" w:lineRule="auto"/>
        <w:textAlignment w:val="baseline"/>
        <w:rPr>
          <w:rFonts w:cs="Arial"/>
          <w:sz w:val="24"/>
          <w:szCs w:val="24"/>
        </w:rPr>
      </w:pPr>
    </w:p>
    <w:p w:rsidR="00786794" w:rsidRPr="008166F8" w:rsidRDefault="00123278" w:rsidP="00786794">
      <w:pPr>
        <w:pStyle w:val="NormalWeb"/>
        <w:spacing w:before="0" w:beforeAutospacing="0" w:after="390" w:afterAutospacing="0"/>
        <w:rPr>
          <w:rFonts w:asciiTheme="minorHAnsi" w:hAnsiTheme="minorHAnsi" w:cs="Arial"/>
        </w:rPr>
      </w:pPr>
      <w:r w:rsidRPr="008166F8">
        <w:rPr>
          <w:rFonts w:asciiTheme="minorHAnsi" w:hAnsiTheme="minorHAnsi" w:cs="Arial"/>
          <w:b/>
        </w:rPr>
        <w:t>Wrapper Class</w:t>
      </w:r>
      <w:r w:rsidRPr="008166F8">
        <w:rPr>
          <w:rFonts w:asciiTheme="minorHAnsi" w:hAnsiTheme="minorHAnsi" w:cs="Arial"/>
        </w:rPr>
        <w:t xml:space="preserve"> </w:t>
      </w:r>
      <w:r w:rsidR="00786794" w:rsidRPr="008166F8">
        <w:rPr>
          <w:rFonts w:asciiTheme="minorHAnsi" w:hAnsiTheme="minorHAnsi" w:cs="Arial"/>
        </w:rPr>
        <w:t>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This tutorial discusses wrapper classes. Wrapper classes are used to convert any data type into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Features of the Java wrapper Classes.</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1)</w:t>
      </w:r>
      <w:r w:rsidRPr="008166F8">
        <w:rPr>
          <w:rFonts w:asciiTheme="minorHAnsi" w:hAnsiTheme="minorHAnsi" w:cs="Arial"/>
        </w:rPr>
        <w:t> Wrapper classes convert numeric strings into numeric values.</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2)</w:t>
      </w:r>
      <w:r w:rsidRPr="008166F8">
        <w:rPr>
          <w:rFonts w:asciiTheme="minorHAnsi" w:hAnsiTheme="minorHAnsi" w:cs="Arial"/>
        </w:rPr>
        <w:t> The way to store primitive data in an object.</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3)</w:t>
      </w:r>
      <w:r w:rsidRPr="008166F8">
        <w:rPr>
          <w:rFonts w:asciiTheme="minorHAnsi" w:hAnsiTheme="minorHAnsi" w:cs="Arial"/>
        </w:rPr>
        <w:t> The valueOf() method is available in all wrapper classes except Character</w:t>
      </w:r>
    </w:p>
    <w:p w:rsidR="00786794" w:rsidRPr="008166F8" w:rsidRDefault="00786794" w:rsidP="00786794">
      <w:pPr>
        <w:pStyle w:val="NormalWeb"/>
        <w:spacing w:before="0" w:beforeAutospacing="0" w:after="0" w:afterAutospacing="0"/>
        <w:textAlignment w:val="baseline"/>
        <w:rPr>
          <w:rFonts w:asciiTheme="minorHAnsi" w:hAnsiTheme="minorHAnsi" w:cs="Arial"/>
        </w:rPr>
      </w:pPr>
      <w:r w:rsidRPr="008166F8">
        <w:rPr>
          <w:rFonts w:asciiTheme="minorHAnsi" w:hAnsiTheme="minorHAnsi" w:cs="Arial"/>
          <w:b/>
          <w:bCs/>
          <w:bdr w:val="none" w:sz="0" w:space="0" w:color="auto" w:frame="1"/>
        </w:rPr>
        <w:t>4)</w:t>
      </w:r>
      <w:r w:rsidRPr="008166F8">
        <w:rPr>
          <w:rFonts w:asciiTheme="minorHAnsi" w:hAnsiTheme="minorHAnsi" w:cs="Arial"/>
        </w:rPr>
        <w:t> All wrapper classes have typeValue() method. This method returns the value of the object as its primitive type.</w:t>
      </w:r>
    </w:p>
    <w:p w:rsidR="00786794" w:rsidRPr="008166F8" w:rsidRDefault="00786794" w:rsidP="00786794">
      <w:pPr>
        <w:pStyle w:val="Heading3"/>
        <w:spacing w:before="300" w:after="150"/>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Methods and Examples</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A really cool feature of the wrapper classes is that they include their own methods that can be used with each wrapper class. For example, you can show the double value of an integer variable, compare values, or even convert values to a string!</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Let's look at a code example for the heavy hitter Integer.</w:t>
      </w:r>
    </w:p>
    <w:p w:rsidR="00786794" w:rsidRPr="008166F8" w:rsidRDefault="00786794" w:rsidP="00786794">
      <w:pPr>
        <w:pStyle w:val="Heading4"/>
        <w:spacing w:before="150" w:after="150"/>
        <w:rPr>
          <w:rFonts w:asciiTheme="minorHAnsi" w:hAnsiTheme="minorHAnsi" w:cs="Helvetica"/>
          <w:bCs w:val="0"/>
          <w:i w:val="0"/>
          <w:color w:val="auto"/>
          <w:sz w:val="24"/>
          <w:szCs w:val="24"/>
        </w:rPr>
      </w:pPr>
      <w:r w:rsidRPr="008166F8">
        <w:rPr>
          <w:rFonts w:asciiTheme="minorHAnsi" w:hAnsiTheme="minorHAnsi" w:cs="Helvetica"/>
          <w:bCs w:val="0"/>
          <w:i w:val="0"/>
          <w:color w:val="auto"/>
          <w:sz w:val="24"/>
          <w:szCs w:val="24"/>
        </w:rPr>
        <w:lastRenderedPageBreak/>
        <w:t>Int Primitive = Integer Wrapper</w:t>
      </w: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The wrapper class for the int data type is the Integer class. Let's expand upon the previous example of the Integer and use one of the methods to convert it to a Double. The method to do this is doubleValue(), and the code looks like:</w:t>
      </w:r>
    </w:p>
    <w:p w:rsidR="00786794" w:rsidRPr="008166F8" w:rsidRDefault="00B268E9"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int thisInt=10;</w:t>
      </w:r>
    </w:p>
    <w:p w:rsidR="00B268E9" w:rsidRPr="008166F8" w:rsidRDefault="00B268E9"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Integer myInteger=new Integer(thisInt);</w:t>
      </w:r>
    </w:p>
    <w:p w:rsidR="00790B03" w:rsidRPr="008166F8" w:rsidRDefault="00790B03"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Double doubleMe=myInteger.dobuleValue();</w:t>
      </w:r>
    </w:p>
    <w:p w:rsidR="00790B03" w:rsidRPr="008166F8" w:rsidRDefault="00790B03" w:rsidP="00786794">
      <w:pPr>
        <w:pStyle w:val="NormalWeb"/>
        <w:spacing w:before="0" w:beforeAutospacing="0" w:after="150" w:afterAutospacing="0"/>
        <w:rPr>
          <w:rFonts w:asciiTheme="minorHAnsi" w:hAnsiTheme="minorHAnsi" w:cs="Helvetica"/>
        </w:rPr>
      </w:pPr>
    </w:p>
    <w:p w:rsidR="00786794" w:rsidRPr="008166F8" w:rsidRDefault="00786794" w:rsidP="00786794">
      <w:pPr>
        <w:pStyle w:val="NormalWeb"/>
        <w:spacing w:before="0" w:beforeAutospacing="0" w:after="150" w:afterAutospacing="0"/>
        <w:rPr>
          <w:rFonts w:asciiTheme="minorHAnsi" w:hAnsiTheme="minorHAnsi" w:cs="Helvetica"/>
        </w:rPr>
      </w:pPr>
      <w:r w:rsidRPr="008166F8">
        <w:rPr>
          <w:rFonts w:asciiTheme="minorHAnsi" w:hAnsiTheme="minorHAnsi" w:cs="Helvetica"/>
        </w:rPr>
        <w:t>Now that we've created a new instance of Integer, let's look at some of the methods that come with these powerful tools in the Java toolbox.</w:t>
      </w:r>
    </w:p>
    <w:p w:rsidR="00786794" w:rsidRPr="008166F8" w:rsidRDefault="00786794" w:rsidP="00DB21EA">
      <w:pPr>
        <w:rPr>
          <w:b/>
          <w:sz w:val="24"/>
          <w:szCs w:val="24"/>
        </w:rPr>
      </w:pPr>
    </w:p>
    <w:p w:rsidR="00121DCB" w:rsidRPr="008166F8" w:rsidRDefault="00121DCB" w:rsidP="00121DCB">
      <w:pPr>
        <w:pStyle w:val="NormalWeb"/>
        <w:outlineLvl w:val="2"/>
        <w:rPr>
          <w:rFonts w:asciiTheme="minorHAnsi" w:hAnsiTheme="minorHAnsi" w:cs="Arial"/>
          <w:b/>
        </w:rPr>
      </w:pPr>
      <w:r w:rsidRPr="008166F8">
        <w:rPr>
          <w:rFonts w:asciiTheme="minorHAnsi" w:hAnsiTheme="minorHAnsi" w:cs="Arial"/>
          <w:b/>
        </w:rPr>
        <w:t>Topic 14: Overhiding</w:t>
      </w:r>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If a subclass defines a static method with the same signature as a static method in the superclass, then the method in the subclass hides the one in the superclass.</w:t>
      </w:r>
    </w:p>
    <w:p w:rsidR="00121DCB" w:rsidRPr="008166F8" w:rsidRDefault="00121DCB" w:rsidP="00121DCB">
      <w:pPr>
        <w:pStyle w:val="NormalWeb"/>
        <w:outlineLvl w:val="2"/>
        <w:rPr>
          <w:rFonts w:asciiTheme="minorHAnsi" w:eastAsiaTheme="minorHAnsi" w:hAnsiTheme="minorHAnsi" w:cs="Arial"/>
        </w:rPr>
      </w:pPr>
      <w:r w:rsidRPr="008166F8">
        <w:rPr>
          <w:rFonts w:asciiTheme="minorHAnsi" w:eastAsiaTheme="minorHAnsi" w:hAnsiTheme="minorHAnsi" w:cs="Arial"/>
        </w:rPr>
        <w:t>The distinction between hiding a static method and overriding an instance method has important implications: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overridden instance method that gets invoked is the one in the subclass.</w:t>
      </w:r>
    </w:p>
    <w:p w:rsidR="00121DCB" w:rsidRPr="008166F8" w:rsidRDefault="00121DCB" w:rsidP="00A47A64">
      <w:pPr>
        <w:pStyle w:val="Heading2"/>
        <w:keepNext w:val="0"/>
        <w:keepLines w:val="0"/>
        <w:numPr>
          <w:ilvl w:val="0"/>
          <w:numId w:val="28"/>
        </w:numPr>
        <w:spacing w:before="100" w:beforeAutospacing="1" w:after="100" w:afterAutospacing="1" w:line="240" w:lineRule="auto"/>
        <w:rPr>
          <w:rFonts w:asciiTheme="minorHAnsi" w:eastAsiaTheme="minorHAnsi" w:hAnsiTheme="minorHAnsi" w:cs="Arial"/>
          <w:b w:val="0"/>
          <w:bCs w:val="0"/>
          <w:color w:val="auto"/>
          <w:sz w:val="24"/>
          <w:szCs w:val="24"/>
        </w:rPr>
      </w:pPr>
      <w:r w:rsidRPr="008166F8">
        <w:rPr>
          <w:rFonts w:asciiTheme="minorHAnsi" w:eastAsiaTheme="minorHAnsi" w:hAnsiTheme="minorHAnsi" w:cs="Arial"/>
          <w:b w:val="0"/>
          <w:bCs w:val="0"/>
          <w:color w:val="auto"/>
          <w:sz w:val="24"/>
          <w:szCs w:val="24"/>
        </w:rPr>
        <w:t>The version of the hidden static method that gets invoked depends on whether it is invoked from the superclass or the subclass.</w:t>
      </w:r>
    </w:p>
    <w:p w:rsidR="00121DCB" w:rsidRPr="008166F8" w:rsidRDefault="00121DCB" w:rsidP="00121DCB">
      <w:pPr>
        <w:pStyle w:val="Heading2"/>
        <w:spacing w:before="0"/>
        <w:rPr>
          <w:rFonts w:asciiTheme="minorHAnsi" w:hAnsiTheme="minorHAnsi" w:cs="Times New Roman"/>
          <w:color w:val="auto"/>
          <w:sz w:val="24"/>
          <w:szCs w:val="24"/>
        </w:rPr>
      </w:pPr>
    </w:p>
    <w:p w:rsidR="00121DCB" w:rsidRPr="008166F8" w:rsidRDefault="006A748D" w:rsidP="00121DCB">
      <w:pPr>
        <w:pStyle w:val="Heading1"/>
        <w:spacing w:before="0" w:beforeAutospacing="0" w:after="0" w:afterAutospacing="0"/>
        <w:textAlignment w:val="baseline"/>
        <w:rPr>
          <w:rFonts w:asciiTheme="minorHAnsi" w:hAnsiTheme="minorHAnsi" w:cs="Arial"/>
          <w:sz w:val="24"/>
          <w:szCs w:val="24"/>
        </w:rPr>
      </w:pPr>
      <w:hyperlink r:id="rId12" w:tgtFrame="_blank" w:history="1">
        <w:r w:rsidR="00121DCB" w:rsidRPr="008166F8">
          <w:rPr>
            <w:rStyle w:val="Hyperlink"/>
            <w:rFonts w:asciiTheme="minorHAnsi" w:hAnsiTheme="minorHAnsi" w:cs="Arial"/>
            <w:color w:val="auto"/>
            <w:sz w:val="24"/>
            <w:szCs w:val="24"/>
            <w:u w:val="none"/>
            <w:bdr w:val="none" w:sz="0" w:space="0" w:color="auto" w:frame="1"/>
          </w:rPr>
          <w:t>Why doesn't Java allow overriding of static methods?</w:t>
        </w:r>
      </w:hyperlink>
    </w:p>
    <w:p w:rsidR="00121DCB" w:rsidRPr="008166F8" w:rsidRDefault="00121DCB" w:rsidP="00121DCB">
      <w:pPr>
        <w:rPr>
          <w:rFonts w:cs="Times New Roman"/>
          <w:sz w:val="24"/>
          <w:szCs w:val="24"/>
        </w:rPr>
      </w:pPr>
      <w:r w:rsidRPr="008166F8">
        <w:rPr>
          <w:rFonts w:cs="Arial"/>
          <w:sz w:val="24"/>
          <w:szCs w:val="24"/>
        </w:rPr>
        <w:t>Overriding depends on having an instance of a class. The point of polymorphism is that you can subclass a class and the objects implementing those subclasses will have different behaviors for the same methods defined in the superclass (and overridden in the subclasses). A static method is not associated with any instance of a class so the concept is not applicable.</w:t>
      </w:r>
    </w:p>
    <w:p w:rsidR="00121DCB" w:rsidRPr="008166F8" w:rsidRDefault="00121DCB" w:rsidP="00121DCB">
      <w:pPr>
        <w:rPr>
          <w:sz w:val="24"/>
          <w:szCs w:val="24"/>
        </w:rPr>
      </w:pPr>
    </w:p>
    <w:p w:rsidR="00121DCB" w:rsidRPr="008166F8" w:rsidRDefault="00121DCB" w:rsidP="00121DCB">
      <w:pPr>
        <w:rPr>
          <w:rFonts w:cs="Arial"/>
          <w:sz w:val="24"/>
          <w:szCs w:val="24"/>
        </w:rPr>
      </w:pPr>
      <w:r w:rsidRPr="008166F8">
        <w:rPr>
          <w:rFonts w:cs="Arial"/>
          <w:b/>
          <w:bCs/>
          <w:sz w:val="24"/>
          <w:szCs w:val="24"/>
          <w:bdr w:val="none" w:sz="0" w:space="0" w:color="auto" w:frame="1"/>
          <w:shd w:val="clear" w:color="auto" w:fill="FFF8DC"/>
        </w:rPr>
        <w:t>Hid</w:t>
      </w:r>
      <w:r w:rsidRPr="008166F8">
        <w:rPr>
          <w:rFonts w:cs="Arial"/>
          <w:b/>
          <w:sz w:val="24"/>
          <w:szCs w:val="24"/>
        </w:rPr>
        <w:t>ing</w:t>
      </w:r>
      <w:r w:rsidRPr="008166F8">
        <w:rPr>
          <w:rFonts w:cs="Arial"/>
          <w:sz w:val="24"/>
          <w:szCs w:val="24"/>
        </w:rPr>
        <w:t>: Parent class methods that are static are not part of a child class (although they are accessible), so there is no question of overriding it. Even if you add another static method in a subclass, identical to the one in its parent class, this subclass static method is unique and distinct from the static method in its parent class.</w:t>
      </w:r>
    </w:p>
    <w:p w:rsidR="00121DCB" w:rsidRPr="008166F8" w:rsidRDefault="00121DCB" w:rsidP="00121DCB">
      <w:pPr>
        <w:rPr>
          <w:sz w:val="24"/>
          <w:szCs w:val="24"/>
        </w:rPr>
      </w:pPr>
      <w:r w:rsidRPr="008166F8">
        <w:rPr>
          <w:rFonts w:cs="Arial"/>
          <w:sz w:val="24"/>
          <w:szCs w:val="24"/>
        </w:rPr>
        <w:lastRenderedPageBreak/>
        <w:t>Static methods cannot be overridden because they are not dispatched on the object instance at runtime. The compiler decides which method gets called.</w:t>
      </w:r>
    </w:p>
    <w:p w:rsidR="00121DCB" w:rsidRPr="008166F8" w:rsidRDefault="00481AAD" w:rsidP="00121DCB">
      <w:pPr>
        <w:rPr>
          <w:sz w:val="24"/>
          <w:szCs w:val="24"/>
        </w:rPr>
      </w:pPr>
      <w:r w:rsidRPr="008166F8">
        <w:rPr>
          <w:rFonts w:cs="Arial"/>
          <w:sz w:val="24"/>
          <w:szCs w:val="24"/>
        </w:rPr>
        <w:t>Static methods can</w:t>
      </w:r>
      <w:r w:rsidR="00121DCB" w:rsidRPr="008166F8">
        <w:rPr>
          <w:rFonts w:cs="Arial"/>
          <w:sz w:val="24"/>
          <w:szCs w:val="24"/>
        </w:rPr>
        <w:t>not be overridden because they are not part of the object's state </w:t>
      </w:r>
    </w:p>
    <w:p w:rsidR="00121DCB" w:rsidRPr="008166F8" w:rsidRDefault="00121DCB" w:rsidP="00121DCB">
      <w:pPr>
        <w:rPr>
          <w:sz w:val="24"/>
          <w:szCs w:val="24"/>
        </w:rPr>
      </w:pPr>
    </w:p>
    <w:p w:rsidR="00121DCB" w:rsidRPr="008166F8" w:rsidRDefault="00190B76" w:rsidP="00121DCB">
      <w:pPr>
        <w:rPr>
          <w:b/>
          <w:sz w:val="24"/>
          <w:szCs w:val="24"/>
        </w:rPr>
      </w:pPr>
      <w:r w:rsidRPr="008166F8">
        <w:rPr>
          <w:rFonts w:cs="Arial"/>
          <w:b/>
          <w:sz w:val="24"/>
          <w:szCs w:val="24"/>
        </w:rPr>
        <w:t xml:space="preserve">Topic 15 </w:t>
      </w:r>
      <w:r w:rsidR="00121DCB" w:rsidRPr="008166F8">
        <w:rPr>
          <w:rFonts w:cs="Arial"/>
          <w:b/>
          <w:sz w:val="24"/>
          <w:szCs w:val="24"/>
        </w:rPr>
        <w:t>Data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There are two types of binding</w:t>
      </w:r>
    </w:p>
    <w:p w:rsidR="00121DCB" w:rsidRPr="008166F8" w:rsidRDefault="00121DCB" w:rsidP="00A47A64">
      <w:pPr>
        <w:numPr>
          <w:ilvl w:val="0"/>
          <w:numId w:val="29"/>
        </w:numPr>
        <w:spacing w:before="60" w:after="100" w:afterAutospacing="1" w:line="345" w:lineRule="atLeast"/>
        <w:jc w:val="both"/>
        <w:rPr>
          <w:sz w:val="24"/>
          <w:szCs w:val="24"/>
        </w:rPr>
      </w:pPr>
      <w:r w:rsidRPr="008166F8">
        <w:rPr>
          <w:sz w:val="24"/>
          <w:szCs w:val="24"/>
        </w:rPr>
        <w:t>static binding (also known as early binding).</w:t>
      </w:r>
    </w:p>
    <w:p w:rsidR="00121DCB" w:rsidRPr="008166F8" w:rsidRDefault="00121DCB" w:rsidP="00A47A64">
      <w:pPr>
        <w:numPr>
          <w:ilvl w:val="0"/>
          <w:numId w:val="29"/>
        </w:numPr>
        <w:spacing w:before="60" w:after="100" w:afterAutospacing="1" w:line="345" w:lineRule="atLeast"/>
        <w:jc w:val="both"/>
        <w:rPr>
          <w:sz w:val="24"/>
          <w:szCs w:val="24"/>
        </w:rPr>
      </w:pPr>
      <w:r w:rsidRPr="008166F8">
        <w:rPr>
          <w:sz w:val="24"/>
          <w:szCs w:val="24"/>
        </w:rPr>
        <w:t>dynamic binding (also known as late binding).</w:t>
      </w: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static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When type of the object is determined at compiled time(by the compiler), it is known as static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If there is any private, final or static method in a class, there is static binding</w:t>
      </w:r>
    </w:p>
    <w:p w:rsidR="00121DCB" w:rsidRPr="008166F8" w:rsidRDefault="00121DCB" w:rsidP="00121DCB">
      <w:pPr>
        <w:pStyle w:val="NormalWeb"/>
        <w:jc w:val="both"/>
        <w:rPr>
          <w:rFonts w:asciiTheme="minorHAnsi" w:hAnsiTheme="minorHAnsi"/>
          <w:b/>
        </w:rPr>
      </w:pPr>
      <w:r w:rsidRPr="008166F8">
        <w:rPr>
          <w:rFonts w:asciiTheme="minorHAnsi" w:hAnsiTheme="minorHAnsi"/>
          <w:b/>
        </w:rPr>
        <w:t>Example: </w:t>
      </w:r>
    </w:p>
    <w:p w:rsidR="00121DCB" w:rsidRPr="008166F8" w:rsidRDefault="00121DCB" w:rsidP="00A47A64">
      <w:pPr>
        <w:numPr>
          <w:ilvl w:val="0"/>
          <w:numId w:val="30"/>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private</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eat(){System.out.println(</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args[]){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Dog d1=</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d1.eat();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0"/>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spacing w:line="240" w:lineRule="auto"/>
        <w:jc w:val="both"/>
        <w:rPr>
          <w:sz w:val="24"/>
          <w:szCs w:val="24"/>
        </w:rPr>
      </w:pPr>
    </w:p>
    <w:p w:rsidR="00F47808" w:rsidRPr="008166F8" w:rsidRDefault="00F47808" w:rsidP="00121DCB">
      <w:pPr>
        <w:spacing w:line="240" w:lineRule="auto"/>
        <w:jc w:val="both"/>
        <w:rPr>
          <w:sz w:val="24"/>
          <w:szCs w:val="24"/>
        </w:rPr>
      </w:pPr>
    </w:p>
    <w:p w:rsidR="00121DCB" w:rsidRPr="008166F8" w:rsidRDefault="00121DCB" w:rsidP="00121DCB">
      <w:pPr>
        <w:pStyle w:val="Heading3"/>
        <w:shd w:val="clear" w:color="auto" w:fill="FFFFFF"/>
        <w:spacing w:line="312" w:lineRule="atLeast"/>
        <w:jc w:val="both"/>
        <w:rPr>
          <w:rFonts w:asciiTheme="minorHAnsi" w:hAnsiTheme="minorHAnsi" w:cs="Helvetica"/>
          <w:bCs w:val="0"/>
          <w:color w:val="auto"/>
          <w:sz w:val="24"/>
          <w:szCs w:val="24"/>
        </w:rPr>
      </w:pPr>
      <w:r w:rsidRPr="008166F8">
        <w:rPr>
          <w:rFonts w:asciiTheme="minorHAnsi" w:hAnsiTheme="minorHAnsi" w:cs="Helvetica"/>
          <w:bCs w:val="0"/>
          <w:color w:val="auto"/>
          <w:sz w:val="24"/>
          <w:szCs w:val="24"/>
        </w:rPr>
        <w:t>Dynamic binding</w:t>
      </w:r>
    </w:p>
    <w:p w:rsidR="00121DCB" w:rsidRPr="008166F8" w:rsidRDefault="00121DCB" w:rsidP="00121DCB">
      <w:pPr>
        <w:pStyle w:val="NormalWeb"/>
        <w:jc w:val="both"/>
        <w:rPr>
          <w:rFonts w:asciiTheme="minorHAnsi" w:hAnsiTheme="minorHAnsi"/>
        </w:rPr>
      </w:pPr>
      <w:r w:rsidRPr="008166F8">
        <w:rPr>
          <w:rFonts w:asciiTheme="minorHAnsi" w:hAnsiTheme="minorHAnsi"/>
        </w:rPr>
        <w:t>When type of the object is determined at run-time, it is known as dynamic binding.</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eat(){System.out.println(</w:t>
      </w:r>
      <w:r w:rsidRPr="008166F8">
        <w:rPr>
          <w:rStyle w:val="m-2477957904004841735gmail-string"/>
          <w:sz w:val="24"/>
          <w:szCs w:val="24"/>
          <w:bdr w:val="none" w:sz="0" w:space="0" w:color="auto" w:frame="1"/>
        </w:rPr>
        <w:t>"animal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lastRenderedPageBreak/>
        <w:t>  </w:t>
      </w:r>
    </w:p>
    <w:p w:rsidR="00121DCB" w:rsidRPr="008166F8" w:rsidRDefault="00121DCB" w:rsidP="00A47A64">
      <w:pPr>
        <w:numPr>
          <w:ilvl w:val="0"/>
          <w:numId w:val="31"/>
        </w:numPr>
        <w:spacing w:after="0" w:line="345" w:lineRule="atLeast"/>
        <w:ind w:left="0"/>
        <w:jc w:val="both"/>
        <w:rPr>
          <w:sz w:val="24"/>
          <w:szCs w:val="24"/>
        </w:rPr>
      </w:pPr>
      <w:r w:rsidRPr="008166F8">
        <w:rPr>
          <w:rStyle w:val="m-2477957904004841735gmail-keyword"/>
          <w:b/>
          <w:bCs/>
          <w:sz w:val="24"/>
          <w:szCs w:val="24"/>
          <w:bdr w:val="none" w:sz="0" w:space="0" w:color="auto" w:frame="1"/>
        </w:rPr>
        <w:t>class</w:t>
      </w:r>
      <w:r w:rsidRPr="008166F8">
        <w:rPr>
          <w:sz w:val="24"/>
          <w:szCs w:val="24"/>
          <w:bdr w:val="none" w:sz="0" w:space="0" w:color="auto" w:frame="1"/>
        </w:rPr>
        <w:t> Dog </w:t>
      </w:r>
      <w:r w:rsidRPr="008166F8">
        <w:rPr>
          <w:rStyle w:val="m-2477957904004841735gmail-keyword"/>
          <w:b/>
          <w:bCs/>
          <w:sz w:val="24"/>
          <w:szCs w:val="24"/>
          <w:bdr w:val="none" w:sz="0" w:space="0" w:color="auto" w:frame="1"/>
        </w:rPr>
        <w:t>extends</w:t>
      </w:r>
      <w:r w:rsidRPr="008166F8">
        <w:rPr>
          <w:sz w:val="24"/>
          <w:szCs w:val="24"/>
          <w:bdr w:val="none" w:sz="0" w:space="0" w:color="auto" w:frame="1"/>
        </w:rPr>
        <w:t> Animal{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eat(){System.out.println(</w:t>
      </w:r>
      <w:r w:rsidRPr="008166F8">
        <w:rPr>
          <w:rStyle w:val="m-2477957904004841735gmail-string"/>
          <w:sz w:val="24"/>
          <w:szCs w:val="24"/>
          <w:bdr w:val="none" w:sz="0" w:space="0" w:color="auto" w:frame="1"/>
        </w:rPr>
        <w:t>"dog is eating..."</w:t>
      </w: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r w:rsidRPr="008166F8">
        <w:rPr>
          <w:rStyle w:val="m-2477957904004841735gmail-keyword"/>
          <w:b/>
          <w:bCs/>
          <w:sz w:val="24"/>
          <w:szCs w:val="24"/>
          <w:bdr w:val="none" w:sz="0" w:space="0" w:color="auto" w:frame="1"/>
        </w:rPr>
        <w:t>public</w:t>
      </w:r>
      <w:r w:rsidRPr="008166F8">
        <w:rPr>
          <w:sz w:val="24"/>
          <w:szCs w:val="24"/>
          <w:bdr w:val="none" w:sz="0" w:space="0" w:color="auto" w:frame="1"/>
        </w:rPr>
        <w:t> </w:t>
      </w:r>
      <w:r w:rsidRPr="008166F8">
        <w:rPr>
          <w:rStyle w:val="m-2477957904004841735gmail-keyword"/>
          <w:b/>
          <w:bCs/>
          <w:sz w:val="24"/>
          <w:szCs w:val="24"/>
          <w:bdr w:val="none" w:sz="0" w:space="0" w:color="auto" w:frame="1"/>
        </w:rPr>
        <w:t>static</w:t>
      </w:r>
      <w:r w:rsidRPr="008166F8">
        <w:rPr>
          <w:sz w:val="24"/>
          <w:szCs w:val="24"/>
          <w:bdr w:val="none" w:sz="0" w:space="0" w:color="auto" w:frame="1"/>
        </w:rPr>
        <w:t> </w:t>
      </w:r>
      <w:r w:rsidRPr="008166F8">
        <w:rPr>
          <w:rStyle w:val="m-2477957904004841735gmail-keyword"/>
          <w:b/>
          <w:bCs/>
          <w:sz w:val="24"/>
          <w:szCs w:val="24"/>
          <w:bdr w:val="none" w:sz="0" w:space="0" w:color="auto" w:frame="1"/>
        </w:rPr>
        <w:t>void</w:t>
      </w:r>
      <w:r w:rsidRPr="008166F8">
        <w:rPr>
          <w:sz w:val="24"/>
          <w:szCs w:val="24"/>
          <w:bdr w:val="none" w:sz="0" w:space="0" w:color="auto" w:frame="1"/>
        </w:rPr>
        <w:t> main(String args[]){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Animal a=</w:t>
      </w:r>
      <w:r w:rsidRPr="008166F8">
        <w:rPr>
          <w:rStyle w:val="m-2477957904004841735gmail-keyword"/>
          <w:b/>
          <w:bCs/>
          <w:sz w:val="24"/>
          <w:szCs w:val="24"/>
          <w:bdr w:val="none" w:sz="0" w:space="0" w:color="auto" w:frame="1"/>
        </w:rPr>
        <w:t>new</w:t>
      </w:r>
      <w:r w:rsidRPr="008166F8">
        <w:rPr>
          <w:sz w:val="24"/>
          <w:szCs w:val="24"/>
          <w:bdr w:val="none" w:sz="0" w:space="0" w:color="auto" w:frame="1"/>
        </w:rPr>
        <w:t> Dog();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a.eat();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  </w:t>
      </w:r>
    </w:p>
    <w:p w:rsidR="00121DCB" w:rsidRPr="008166F8" w:rsidRDefault="00121DCB" w:rsidP="00A47A64">
      <w:pPr>
        <w:numPr>
          <w:ilvl w:val="0"/>
          <w:numId w:val="31"/>
        </w:numPr>
        <w:spacing w:after="0" w:line="345" w:lineRule="atLeast"/>
        <w:ind w:left="0"/>
        <w:jc w:val="both"/>
        <w:rPr>
          <w:sz w:val="24"/>
          <w:szCs w:val="24"/>
        </w:rPr>
      </w:pPr>
      <w:r w:rsidRPr="008166F8">
        <w:rPr>
          <w:sz w:val="24"/>
          <w:szCs w:val="24"/>
          <w:bdr w:val="none" w:sz="0" w:space="0" w:color="auto" w:frame="1"/>
        </w:rPr>
        <w:t>}  </w:t>
      </w:r>
    </w:p>
    <w:p w:rsidR="00121DCB" w:rsidRPr="008166F8" w:rsidRDefault="00121DCB" w:rsidP="00121DCB">
      <w:pPr>
        <w:spacing w:line="240" w:lineRule="auto"/>
        <w:jc w:val="both"/>
        <w:rPr>
          <w:sz w:val="24"/>
          <w:szCs w:val="24"/>
        </w:rPr>
      </w:pPr>
    </w:p>
    <w:p w:rsidR="00121DCB" w:rsidRPr="008166F8" w:rsidRDefault="00121DCB" w:rsidP="00121DCB">
      <w:pPr>
        <w:jc w:val="both"/>
        <w:rPr>
          <w:sz w:val="24"/>
          <w:szCs w:val="24"/>
        </w:rPr>
      </w:pPr>
      <w:r w:rsidRPr="008166F8">
        <w:rPr>
          <w:rFonts w:cs="Helvetica"/>
          <w:b/>
          <w:bCs/>
          <w:sz w:val="24"/>
          <w:szCs w:val="24"/>
          <w:bdr w:val="none" w:sz="0" w:space="0" w:color="auto" w:frame="1"/>
        </w:rPr>
        <w:t>Why binding of static, final and private methods is always a static binding? </w:t>
      </w:r>
      <w:r w:rsidRPr="008166F8">
        <w:rPr>
          <w:rFonts w:cs="Helvetica"/>
          <w:sz w:val="24"/>
          <w:szCs w:val="24"/>
        </w:rPr>
        <w:br/>
        <w:t>Static binding is better performance wise (no extra overhead is required). Compiler knows that all such methods </w:t>
      </w:r>
      <w:r w:rsidRPr="008166F8">
        <w:rPr>
          <w:rFonts w:cs="Helvetica"/>
          <w:b/>
          <w:bCs/>
          <w:sz w:val="24"/>
          <w:szCs w:val="24"/>
          <w:bdr w:val="none" w:sz="0" w:space="0" w:color="auto" w:frame="1"/>
        </w:rPr>
        <w:t>cannot be overridden</w:t>
      </w:r>
      <w:r w:rsidRPr="008166F8">
        <w:rPr>
          <w:rFonts w:cs="Helvetica"/>
          <w:sz w:val="24"/>
          <w:szCs w:val="24"/>
        </w:rPr>
        <w:t> and will always be accessed by object of local class. Hence compiler doesn’t have any difficulty to determine object of class (local class for sure). That’s the reason binding for such methods is static.</w:t>
      </w:r>
    </w:p>
    <w:p w:rsidR="00121DCB" w:rsidRPr="008166F8" w:rsidRDefault="00121DCB" w:rsidP="00121DCB">
      <w:pPr>
        <w:jc w:val="both"/>
        <w:rPr>
          <w:sz w:val="24"/>
          <w:szCs w:val="24"/>
        </w:rPr>
      </w:pPr>
    </w:p>
    <w:p w:rsidR="00121DCB" w:rsidRPr="008166F8" w:rsidRDefault="00121DCB" w:rsidP="00121DCB">
      <w:pPr>
        <w:jc w:val="both"/>
        <w:rPr>
          <w:sz w:val="24"/>
          <w:szCs w:val="24"/>
        </w:rPr>
      </w:pPr>
      <w:r w:rsidRPr="008166F8">
        <w:rPr>
          <w:rFonts w:cs="Helvetica"/>
          <w:b/>
          <w:bCs/>
          <w:sz w:val="24"/>
          <w:szCs w:val="24"/>
          <w:bdr w:val="none" w:sz="0" w:space="0" w:color="auto" w:frame="1"/>
        </w:rPr>
        <w:t>Dynamic Binding: </w:t>
      </w:r>
      <w:r w:rsidRPr="008166F8">
        <w:rPr>
          <w:rFonts w:cs="Helvetica"/>
          <w:sz w:val="24"/>
          <w:szCs w:val="24"/>
        </w:rPr>
        <w:t>In Dynamic binding compiler doesn’t decide the method to be called. Overriding is a perfect example of dynamic binding. In overriding both parent and child classes have same method</w:t>
      </w:r>
    </w:p>
    <w:p w:rsidR="00121DCB" w:rsidRPr="008166F8" w:rsidRDefault="00121DCB" w:rsidP="00121DCB">
      <w:pPr>
        <w:jc w:val="both"/>
        <w:rPr>
          <w:sz w:val="24"/>
          <w:szCs w:val="24"/>
        </w:rPr>
      </w:pPr>
    </w:p>
    <w:p w:rsidR="00121DCB" w:rsidRPr="008166F8" w:rsidRDefault="00121DCB" w:rsidP="00121DCB">
      <w:pPr>
        <w:pStyle w:val="NormalWeb"/>
        <w:spacing w:before="0" w:beforeAutospacing="0" w:after="0" w:afterAutospacing="0"/>
        <w:jc w:val="both"/>
        <w:textAlignment w:val="baseline"/>
        <w:rPr>
          <w:rFonts w:asciiTheme="minorHAnsi" w:hAnsiTheme="minorHAnsi" w:cs="Helvetica"/>
        </w:rPr>
      </w:pPr>
      <w:r w:rsidRPr="008166F8">
        <w:rPr>
          <w:rFonts w:asciiTheme="minorHAnsi" w:hAnsiTheme="minorHAnsi" w:cs="Helvetica"/>
          <w:b/>
          <w:bCs/>
          <w:bdr w:val="none" w:sz="0" w:space="0" w:color="auto" w:frame="1"/>
        </w:rPr>
        <w:t>Important Points</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private, final and static members (methods and variables) use static binding while for virtual methods (In Java methods are virtual by default) binding is done during run time based upon run time object.</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Static binding uses Type information for binding while Dynamic binding uses Objects to resolve binding.</w:t>
      </w:r>
    </w:p>
    <w:p w:rsidR="00121DCB" w:rsidRPr="008166F8" w:rsidRDefault="00121DCB" w:rsidP="00A47A64">
      <w:pPr>
        <w:numPr>
          <w:ilvl w:val="0"/>
          <w:numId w:val="32"/>
        </w:numPr>
        <w:spacing w:after="0" w:line="240" w:lineRule="auto"/>
        <w:ind w:left="540"/>
        <w:jc w:val="both"/>
        <w:textAlignment w:val="baseline"/>
        <w:rPr>
          <w:rFonts w:cs="Helvetica"/>
          <w:sz w:val="24"/>
          <w:szCs w:val="24"/>
        </w:rPr>
      </w:pPr>
      <w:r w:rsidRPr="008166F8">
        <w:rPr>
          <w:rFonts w:cs="Helvetica"/>
          <w:sz w:val="24"/>
          <w:szCs w:val="24"/>
        </w:rPr>
        <w:t>Overloaded methods are resolved (deciding which method to be called when there are multiple methods with same name) using static binding while overridden methods using dynamic binding, i.e, at run time.</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Static Binding or Early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The binding which can be resolved at compile time by compiler is known as static or early binding. All the static, private and final methods have always been bonded at </w:t>
      </w:r>
      <w:hyperlink r:id="rId13" w:tgtFrame="_blank" w:history="1">
        <w:r w:rsidRPr="008166F8">
          <w:rPr>
            <w:rStyle w:val="Hyperlink"/>
            <w:rFonts w:asciiTheme="minorHAnsi" w:hAnsiTheme="minorHAnsi" w:cs="Arial"/>
            <w:b/>
            <w:bCs/>
            <w:color w:val="auto"/>
          </w:rPr>
          <w:t>compile-time</w:t>
        </w:r>
      </w:hyperlink>
      <w:r w:rsidRPr="008166F8">
        <w:rPr>
          <w:rFonts w:asciiTheme="minorHAnsi" w:hAnsiTheme="minorHAnsi" w:cs="Arial"/>
        </w:rPr>
        <w:t> . </w:t>
      </w:r>
      <w:r w:rsidRPr="008166F8">
        <w:rPr>
          <w:rFonts w:asciiTheme="minorHAnsi" w:hAnsiTheme="minorHAnsi" w:cs="Arial"/>
          <w:b/>
          <w:bCs/>
        </w:rPr>
        <w:t>Why binding of Static, final and private methods is always a static binding? </w:t>
      </w:r>
      <w:r w:rsidRPr="008166F8">
        <w:rPr>
          <w:rFonts w:asciiTheme="minorHAnsi" w:hAnsiTheme="minorHAnsi" w:cs="Arial"/>
        </w:rPr>
        <w:t xml:space="preserve">You would understand it better after reading dynamic binding. Still let me explain this – Compiler knows that all such methods cannot be overridden and will always be accessed by object of local class. </w:t>
      </w:r>
      <w:r w:rsidRPr="008166F8">
        <w:rPr>
          <w:rFonts w:asciiTheme="minorHAnsi" w:hAnsiTheme="minorHAnsi" w:cs="Arial"/>
        </w:rPr>
        <w:lastRenderedPageBreak/>
        <w:t>Hence compiler doesn’t have any difficulty to determine object of class (local class for sure). That’s the reason binding for such methods is static.</w:t>
      </w:r>
    </w:p>
    <w:p w:rsidR="00121DCB" w:rsidRPr="008166F8" w:rsidRDefault="00121DCB" w:rsidP="00121DCB">
      <w:pPr>
        <w:pStyle w:val="Heading3"/>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Dynamic Binding or Late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When compiler is not able to resolve the call/binding at compile time, such binding is known as Dynamic or late Binding. Overriding is a perfect example of dynamic binding as in overriding both parent and child classes have same method. Thus while calling the overridden method, the compiler gets confused between parent and child class method(since both the methods have same name).</w:t>
      </w:r>
    </w:p>
    <w:p w:rsidR="00121DCB" w:rsidRPr="008166F8" w:rsidRDefault="00121DCB" w:rsidP="00121DCB">
      <w:pPr>
        <w:pStyle w:val="Heading2"/>
        <w:spacing w:before="0" w:after="240"/>
        <w:jc w:val="both"/>
        <w:rPr>
          <w:rFonts w:asciiTheme="minorHAnsi" w:hAnsiTheme="minorHAnsi" w:cs="Times New Roman"/>
          <w:color w:val="auto"/>
          <w:sz w:val="24"/>
          <w:szCs w:val="24"/>
        </w:rPr>
      </w:pPr>
      <w:r w:rsidRPr="008166F8">
        <w:rPr>
          <w:rFonts w:asciiTheme="minorHAnsi" w:hAnsiTheme="minorHAnsi"/>
          <w:color w:val="auto"/>
          <w:sz w:val="24"/>
          <w:szCs w:val="24"/>
        </w:rPr>
        <w:t>Static Binding vs Dynamic Binding</w:t>
      </w:r>
    </w:p>
    <w:p w:rsidR="00121DCB" w:rsidRPr="008166F8" w:rsidRDefault="00121DCB" w:rsidP="00121DCB">
      <w:pPr>
        <w:pStyle w:val="NormalWeb"/>
        <w:spacing w:before="0" w:beforeAutospacing="0" w:after="390" w:afterAutospacing="0"/>
        <w:jc w:val="both"/>
        <w:rPr>
          <w:rFonts w:asciiTheme="minorHAnsi" w:hAnsiTheme="minorHAnsi" w:cs="Arial"/>
        </w:rPr>
      </w:pPr>
      <w:r w:rsidRPr="008166F8">
        <w:rPr>
          <w:rFonts w:asciiTheme="minorHAnsi" w:hAnsiTheme="minorHAnsi" w:cs="Arial"/>
        </w:rPr>
        <w:t>Lets discuss the </w:t>
      </w:r>
      <w:r w:rsidRPr="008166F8">
        <w:rPr>
          <w:rFonts w:asciiTheme="minorHAnsi" w:hAnsiTheme="minorHAnsi" w:cs="Arial"/>
          <w:b/>
          <w:bCs/>
        </w:rPr>
        <w:t>difference between static and dynamic binding in Java</w:t>
      </w:r>
      <w:r w:rsidRPr="008166F8">
        <w:rPr>
          <w:rFonts w:asciiTheme="minorHAnsi" w:hAnsiTheme="minorHAnsi" w:cs="Arial"/>
        </w:rPr>
        <w:t>.</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Static binding happens at compile-time while dynamic binding happens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Binding of private, static and final methods always happen at compile time since these methods cannot be overridden. Binding of overridden methods happen at runtime.</w:t>
      </w:r>
    </w:p>
    <w:p w:rsidR="00121DCB" w:rsidRPr="008166F8" w:rsidRDefault="00121DCB" w:rsidP="00A47A64">
      <w:pPr>
        <w:numPr>
          <w:ilvl w:val="0"/>
          <w:numId w:val="33"/>
        </w:numPr>
        <w:spacing w:before="100" w:beforeAutospacing="1" w:after="100" w:afterAutospacing="1" w:line="240" w:lineRule="auto"/>
        <w:ind w:left="600"/>
        <w:jc w:val="both"/>
        <w:rPr>
          <w:rFonts w:cs="Arial"/>
          <w:sz w:val="24"/>
          <w:szCs w:val="24"/>
        </w:rPr>
      </w:pPr>
      <w:r w:rsidRPr="008166F8">
        <w:rPr>
          <w:rFonts w:cs="Arial"/>
          <w:sz w:val="24"/>
          <w:szCs w:val="24"/>
        </w:rPr>
        <w:t>Java uses static binding for </w:t>
      </w:r>
      <w:hyperlink r:id="rId14" w:tgtFrame="_blank" w:history="1">
        <w:r w:rsidRPr="008166F8">
          <w:rPr>
            <w:rStyle w:val="Hyperlink"/>
            <w:rFonts w:cs="Arial"/>
            <w:b/>
            <w:bCs/>
            <w:color w:val="auto"/>
            <w:sz w:val="24"/>
            <w:szCs w:val="24"/>
          </w:rPr>
          <w:t>overloaded methods</w:t>
        </w:r>
      </w:hyperlink>
      <w:r w:rsidRPr="008166F8">
        <w:rPr>
          <w:rFonts w:cs="Arial"/>
          <w:sz w:val="24"/>
          <w:szCs w:val="24"/>
        </w:rPr>
        <w:t> and dynamic binding for overridden methods.</w:t>
      </w:r>
    </w:p>
    <w:p w:rsidR="00121DCB" w:rsidRPr="008166F8" w:rsidRDefault="00121DCB" w:rsidP="00121DCB">
      <w:pPr>
        <w:spacing w:after="0"/>
        <w:rPr>
          <w:rFonts w:cs="Times New Roman"/>
          <w:sz w:val="24"/>
          <w:szCs w:val="24"/>
        </w:rPr>
      </w:pPr>
    </w:p>
    <w:p w:rsidR="00121DCB" w:rsidRPr="008166F8" w:rsidRDefault="00916D4B" w:rsidP="00121DCB">
      <w:pPr>
        <w:rPr>
          <w:b/>
          <w:sz w:val="24"/>
          <w:szCs w:val="24"/>
        </w:rPr>
      </w:pPr>
      <w:r w:rsidRPr="008166F8">
        <w:rPr>
          <w:b/>
          <w:sz w:val="24"/>
          <w:szCs w:val="24"/>
        </w:rPr>
        <w:t>Topic 16: Marker Interface</w:t>
      </w:r>
    </w:p>
    <w:p w:rsidR="002C2BAF" w:rsidRPr="008166F8" w:rsidRDefault="001D3533" w:rsidP="002C2BAF">
      <w:pPr>
        <w:spacing w:after="240"/>
        <w:rPr>
          <w:sz w:val="24"/>
          <w:szCs w:val="24"/>
        </w:rPr>
      </w:pPr>
      <w:r w:rsidRPr="008166F8">
        <w:rPr>
          <w:sz w:val="24"/>
          <w:szCs w:val="24"/>
        </w:rPr>
        <w:t>Ques</w:t>
      </w:r>
      <w:r w:rsidR="00442A6D" w:rsidRPr="008166F8">
        <w:rPr>
          <w:sz w:val="24"/>
          <w:szCs w:val="24"/>
        </w:rPr>
        <w:t xml:space="preserve"> 1.</w:t>
      </w:r>
      <w:r w:rsidRPr="008166F8">
        <w:rPr>
          <w:sz w:val="24"/>
          <w:szCs w:val="24"/>
        </w:rPr>
        <w:t xml:space="preserve"> </w:t>
      </w:r>
      <w:r w:rsidR="002C2BAF" w:rsidRPr="008166F8">
        <w:rPr>
          <w:b/>
          <w:sz w:val="24"/>
          <w:szCs w:val="24"/>
        </w:rPr>
        <w:t>What is Marker interfaces in Java and why required</w:t>
      </w:r>
      <w:r w:rsidR="00616AFE" w:rsidRPr="008166F8">
        <w:rPr>
          <w:b/>
          <w:sz w:val="24"/>
          <w:szCs w:val="24"/>
        </w:rPr>
        <w:t>?</w:t>
      </w:r>
      <w:r w:rsidR="002C2BAF" w:rsidRPr="008166F8">
        <w:rPr>
          <w:b/>
          <w:sz w:val="24"/>
          <w:szCs w:val="24"/>
        </w:rPr>
        <w:br/>
      </w:r>
      <w:r w:rsidR="002C2BAF" w:rsidRPr="008166F8">
        <w:rPr>
          <w:sz w:val="24"/>
          <w:szCs w:val="24"/>
        </w:rPr>
        <w:br/>
      </w:r>
      <w:r w:rsidR="00CB2456" w:rsidRPr="008166F8">
        <w:rPr>
          <w:rStyle w:val="m-3194769248133417773gmail-msohyperlink"/>
          <w:b/>
          <w:bCs/>
          <w:sz w:val="24"/>
          <w:szCs w:val="24"/>
        </w:rPr>
        <w:t xml:space="preserve">Ans </w:t>
      </w:r>
      <w:r w:rsidR="002C2BAF" w:rsidRPr="008166F8">
        <w:rPr>
          <w:rStyle w:val="m-3194769248133417773gmail-msohyperlink"/>
          <w:b/>
          <w:bCs/>
          <w:sz w:val="24"/>
          <w:szCs w:val="24"/>
        </w:rPr>
        <w:t>Marker interface in Java</w:t>
      </w:r>
      <w:r w:rsidR="002C2BAF" w:rsidRPr="008166F8">
        <w:rPr>
          <w:rStyle w:val="m-3194769248133417773gmail-msohyperlink"/>
          <w:sz w:val="24"/>
          <w:szCs w:val="24"/>
        </w:rPr>
        <w:t> is interfaces with no field or methods or in simple word </w:t>
      </w:r>
      <w:r w:rsidR="002C2BAF" w:rsidRPr="008166F8">
        <w:rPr>
          <w:rStyle w:val="m-3194769248133417773gmail-msohyperlink"/>
          <w:b/>
          <w:bCs/>
          <w:sz w:val="24"/>
          <w:szCs w:val="24"/>
        </w:rPr>
        <w:t>empty interface in java is called marker interface</w:t>
      </w:r>
      <w:r w:rsidR="002C2BAF" w:rsidRPr="008166F8">
        <w:rPr>
          <w:rStyle w:val="m-3194769248133417773gmail-msohyperlink"/>
          <w:sz w:val="24"/>
          <w:szCs w:val="24"/>
        </w:rPr>
        <w:t>. Example of market interface is Serializable, Clonnable and Remote interface. </w:t>
      </w:r>
    </w:p>
    <w:p w:rsidR="002C2BAF" w:rsidRPr="008166F8" w:rsidRDefault="00446862"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Ques 2 What</w:t>
      </w:r>
      <w:r w:rsidR="002C2BAF" w:rsidRPr="008166F8">
        <w:rPr>
          <w:rStyle w:val="m-3194769248133417773gmail-msohyperlink"/>
          <w:rFonts w:asciiTheme="minorHAnsi" w:hAnsiTheme="minorHAnsi"/>
          <w:bCs w:val="0"/>
          <w:color w:val="auto"/>
          <w:sz w:val="24"/>
          <w:szCs w:val="24"/>
        </w:rPr>
        <w:t xml:space="preserve"> Marker or Tag interface do in Java</w:t>
      </w:r>
      <w:r w:rsidR="00E16522" w:rsidRPr="008166F8">
        <w:rPr>
          <w:rStyle w:val="m-3194769248133417773gmail-msohyperlink"/>
          <w:rFonts w:asciiTheme="minorHAnsi" w:hAnsiTheme="minorHAnsi"/>
          <w:bCs w:val="0"/>
          <w:color w:val="auto"/>
          <w:sz w:val="24"/>
          <w:szCs w:val="24"/>
        </w:rPr>
        <w:t>?</w:t>
      </w:r>
    </w:p>
    <w:p w:rsidR="002C2BAF" w:rsidRPr="008166F8" w:rsidRDefault="00A762B3" w:rsidP="002C2BAF">
      <w:pPr>
        <w:rPr>
          <w:sz w:val="24"/>
          <w:szCs w:val="24"/>
        </w:rPr>
      </w:pPr>
      <w:r w:rsidRPr="008166F8">
        <w:rPr>
          <w:rStyle w:val="m-3194769248133417773gmail-msohyperlink"/>
          <w:sz w:val="24"/>
          <w:szCs w:val="24"/>
        </w:rPr>
        <w:t xml:space="preserve">Ans </w:t>
      </w:r>
      <w:r w:rsidR="002C2BAF" w:rsidRPr="008166F8">
        <w:rPr>
          <w:rStyle w:val="m-3194769248133417773gmail-msohyperlink"/>
          <w:sz w:val="24"/>
          <w:szCs w:val="24"/>
        </w:rPr>
        <w:t>1) Looking carefully on marker interface in Java e.g. </w:t>
      </w:r>
      <w:hyperlink r:id="rId15" w:tgtFrame="_blank" w:history="1">
        <w:r w:rsidR="002C2BAF" w:rsidRPr="008166F8">
          <w:rPr>
            <w:rStyle w:val="Hyperlink"/>
            <w:b/>
            <w:bCs/>
            <w:color w:val="auto"/>
            <w:sz w:val="24"/>
            <w:szCs w:val="24"/>
          </w:rPr>
          <w:t>Serializable</w:t>
        </w:r>
      </w:hyperlink>
      <w:r w:rsidR="002C2BAF" w:rsidRPr="008166F8">
        <w:rPr>
          <w:rStyle w:val="m-3194769248133417773gmail-msohyperlink"/>
          <w:b/>
          <w:bCs/>
          <w:sz w:val="24"/>
          <w:szCs w:val="24"/>
        </w:rPr>
        <w:t>, Clonnable and Remote</w:t>
      </w:r>
      <w:r w:rsidR="002C2BAF" w:rsidRPr="008166F8">
        <w:rPr>
          <w:rStyle w:val="m-3194769248133417773gmail-msohyperlink"/>
          <w:sz w:val="24"/>
          <w:szCs w:val="24"/>
        </w:rPr>
        <w:t> it looks they are </w:t>
      </w:r>
      <w:r w:rsidR="002C2BAF" w:rsidRPr="008166F8">
        <w:rPr>
          <w:rStyle w:val="m-3194769248133417773gmail-msohyperlink"/>
          <w:b/>
          <w:bCs/>
          <w:sz w:val="24"/>
          <w:szCs w:val="24"/>
        </w:rPr>
        <w:t>used to indicate something to compiler or JVM</w:t>
      </w:r>
      <w:r w:rsidR="002C2BAF" w:rsidRPr="008166F8">
        <w:rPr>
          <w:rStyle w:val="m-3194769248133417773gmail-msohyperlink"/>
          <w:sz w:val="24"/>
          <w:szCs w:val="24"/>
        </w:rPr>
        <w:t>. So if JVM sees a Class is Serializable it done some special operation on it, similar way if JVM sees one Class is implement Clonnable it performs some operation to support cloning. Same is true for </w:t>
      </w:r>
      <w:r w:rsidR="002C2BAF" w:rsidRPr="008166F8">
        <w:rPr>
          <w:rStyle w:val="m-3194769248133417773gmail-msohyperlink"/>
          <w:b/>
          <w:bCs/>
          <w:sz w:val="24"/>
          <w:szCs w:val="24"/>
        </w:rPr>
        <w:t>RMI and Remote interface</w:t>
      </w:r>
      <w:r w:rsidR="002C2BAF" w:rsidRPr="008166F8">
        <w:rPr>
          <w:rStyle w:val="m-3194769248133417773gmail-msohyperlink"/>
          <w:sz w:val="24"/>
          <w:szCs w:val="24"/>
        </w:rPr>
        <w:t>. So in short Marker interface indicate, signal or a command to Compiler or </w:t>
      </w:r>
      <w:hyperlink r:id="rId16" w:tgtFrame="_blank" w:history="1">
        <w:r w:rsidR="002C2BAF" w:rsidRPr="008166F8">
          <w:rPr>
            <w:rStyle w:val="Hyperlink"/>
            <w:color w:val="auto"/>
            <w:sz w:val="24"/>
            <w:szCs w:val="24"/>
          </w:rPr>
          <w:t>JVM</w:t>
        </w:r>
      </w:hyperlink>
      <w:r w:rsidR="002C2BAF" w:rsidRPr="008166F8">
        <w:rPr>
          <w:rStyle w:val="m-3194769248133417773gmail-msohyperlink"/>
          <w:sz w:val="24"/>
          <w:szCs w:val="24"/>
        </w:rPr>
        <w:t>.</w:t>
      </w:r>
    </w:p>
    <w:p w:rsidR="002C2BAF" w:rsidRPr="008166F8" w:rsidRDefault="00BA5A1E" w:rsidP="002C2BAF">
      <w:pPr>
        <w:pStyle w:val="Heading3"/>
        <w:rPr>
          <w:rFonts w:asciiTheme="minorHAnsi" w:hAnsiTheme="minorHAnsi"/>
          <w:color w:val="auto"/>
          <w:sz w:val="24"/>
          <w:szCs w:val="24"/>
        </w:rPr>
      </w:pPr>
      <w:r w:rsidRPr="008166F8">
        <w:rPr>
          <w:rStyle w:val="m-3194769248133417773gmail-msohyperlink"/>
          <w:rFonts w:asciiTheme="minorHAnsi" w:hAnsiTheme="minorHAnsi"/>
          <w:bCs w:val="0"/>
          <w:color w:val="auto"/>
          <w:sz w:val="24"/>
          <w:szCs w:val="24"/>
        </w:rPr>
        <w:t xml:space="preserve">Ques 3 </w:t>
      </w:r>
      <w:r w:rsidR="002C2BAF" w:rsidRPr="008166F8">
        <w:rPr>
          <w:rStyle w:val="m-3194769248133417773gmail-msohyperlink"/>
          <w:rFonts w:asciiTheme="minorHAnsi" w:hAnsiTheme="minorHAnsi"/>
          <w:bCs w:val="0"/>
          <w:color w:val="auto"/>
          <w:sz w:val="24"/>
          <w:szCs w:val="24"/>
        </w:rPr>
        <w:t>Where Should I use Marker interface in Java</w:t>
      </w:r>
      <w:r w:rsidRPr="008166F8">
        <w:rPr>
          <w:rStyle w:val="m-3194769248133417773gmail-msohyperlink"/>
          <w:rFonts w:asciiTheme="minorHAnsi" w:hAnsiTheme="minorHAnsi"/>
          <w:bCs w:val="0"/>
          <w:color w:val="auto"/>
          <w:sz w:val="24"/>
          <w:szCs w:val="24"/>
        </w:rPr>
        <w:t>?</w:t>
      </w:r>
    </w:p>
    <w:p w:rsidR="00F03810" w:rsidRPr="008166F8" w:rsidRDefault="00462BBC" w:rsidP="002C2BAF">
      <w:pPr>
        <w:rPr>
          <w:rStyle w:val="m-3194769248133417773gmail-msohyperlink"/>
          <w:sz w:val="24"/>
          <w:szCs w:val="24"/>
        </w:rPr>
      </w:pPr>
      <w:r w:rsidRPr="008166F8">
        <w:rPr>
          <w:rStyle w:val="m-3194769248133417773gmail-msohyperlink"/>
          <w:sz w:val="24"/>
          <w:szCs w:val="24"/>
        </w:rPr>
        <w:t xml:space="preserve">Ans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Apart from using built in marker interface for making a class Serializable or Clonnable.</w:t>
      </w:r>
      <w:r w:rsidR="00F03810" w:rsidRPr="008166F8">
        <w:rPr>
          <w:rStyle w:val="m-3194769248133417773gmail-msohyperlink"/>
          <w:sz w:val="24"/>
          <w:szCs w:val="24"/>
        </w:rPr>
        <w:t xml:space="preserve"> </w:t>
      </w:r>
    </w:p>
    <w:p w:rsidR="00F03810"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lastRenderedPageBreak/>
        <w:t>One can also develop his own marker interface.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Marker interface is a good way to classify code.</w:t>
      </w:r>
    </w:p>
    <w:p w:rsidR="00652BB4" w:rsidRPr="008166F8" w:rsidRDefault="002C2BAF" w:rsidP="00A47A64">
      <w:pPr>
        <w:pStyle w:val="ListParagraph"/>
        <w:numPr>
          <w:ilvl w:val="1"/>
          <w:numId w:val="24"/>
        </w:numPr>
        <w:rPr>
          <w:rStyle w:val="m-3194769248133417773gmail-msohyperlink"/>
          <w:sz w:val="24"/>
          <w:szCs w:val="24"/>
        </w:rPr>
      </w:pPr>
      <w:r w:rsidRPr="008166F8">
        <w:rPr>
          <w:rStyle w:val="m-3194769248133417773gmail-msohyperlink"/>
          <w:sz w:val="24"/>
          <w:szCs w:val="24"/>
        </w:rPr>
        <w:t>You can create marker interface to logically divide your code and if you have your own tool than you can perform some pre-processing operation on those classes.</w:t>
      </w:r>
    </w:p>
    <w:p w:rsidR="002C2BAF" w:rsidRPr="008166F8" w:rsidRDefault="002C2BAF" w:rsidP="00A47A64">
      <w:pPr>
        <w:pStyle w:val="ListParagraph"/>
        <w:numPr>
          <w:ilvl w:val="1"/>
          <w:numId w:val="24"/>
        </w:numPr>
        <w:rPr>
          <w:sz w:val="24"/>
          <w:szCs w:val="24"/>
        </w:rPr>
      </w:pPr>
      <w:r w:rsidRPr="008166F8">
        <w:rPr>
          <w:rStyle w:val="m-3194769248133417773gmail-msohyperlink"/>
          <w:sz w:val="24"/>
          <w:szCs w:val="24"/>
        </w:rPr>
        <w:t>Particularly useful for developing API and framework like </w:t>
      </w:r>
      <w:hyperlink r:id="rId17" w:tgtFrame="_blank" w:history="1">
        <w:r w:rsidRPr="008166F8">
          <w:rPr>
            <w:rStyle w:val="Hyperlink"/>
            <w:color w:val="auto"/>
            <w:sz w:val="24"/>
            <w:szCs w:val="24"/>
          </w:rPr>
          <w:t>Spring</w:t>
        </w:r>
      </w:hyperlink>
      <w:r w:rsidRPr="008166F8">
        <w:rPr>
          <w:rStyle w:val="m-3194769248133417773gmail-msohyperlink"/>
          <w:sz w:val="24"/>
          <w:szCs w:val="24"/>
        </w:rPr>
        <w:t> or </w:t>
      </w:r>
      <w:hyperlink r:id="rId18" w:tgtFrame="_blank" w:history="1">
        <w:r w:rsidRPr="008166F8">
          <w:rPr>
            <w:rStyle w:val="Hyperlink"/>
            <w:color w:val="auto"/>
            <w:sz w:val="24"/>
            <w:szCs w:val="24"/>
          </w:rPr>
          <w:t>Struts</w:t>
        </w:r>
      </w:hyperlink>
      <w:r w:rsidRPr="008166F8">
        <w:rPr>
          <w:rStyle w:val="m-3194769248133417773gmail-msohyperlink"/>
          <w:sz w:val="24"/>
          <w:szCs w:val="24"/>
        </w:rPr>
        <w:t>.</w:t>
      </w:r>
    </w:p>
    <w:p w:rsidR="002C2BAF" w:rsidRPr="008166F8" w:rsidRDefault="002C2BAF" w:rsidP="002C2BAF">
      <w:pPr>
        <w:rPr>
          <w:sz w:val="24"/>
          <w:szCs w:val="24"/>
        </w:rPr>
      </w:pPr>
      <w:r w:rsidRPr="008166F8">
        <w:rPr>
          <w:rStyle w:val="m-3194769248133417773gmail-msohyperlink"/>
          <w:sz w:val="24"/>
          <w:szCs w:val="24"/>
        </w:rPr>
        <w:t>After introduction of Annotation on Java5, Annotation is better choice than marker interface and JUnit is a perfect example of using Annotation</w:t>
      </w:r>
    </w:p>
    <w:p w:rsidR="002C2BAF" w:rsidRPr="008166F8" w:rsidRDefault="002C2BAF" w:rsidP="002C2BAF">
      <w:pPr>
        <w:rPr>
          <w:sz w:val="24"/>
          <w:szCs w:val="24"/>
        </w:rPr>
      </w:pPr>
    </w:p>
    <w:p w:rsidR="002C2BAF" w:rsidRPr="008166F8" w:rsidRDefault="00B52CFC" w:rsidP="002C2BAF">
      <w:pPr>
        <w:rPr>
          <w:sz w:val="24"/>
          <w:szCs w:val="24"/>
        </w:rPr>
      </w:pPr>
      <w:r w:rsidRPr="008166F8">
        <w:rPr>
          <w:rStyle w:val="m-3194769248133417773gmail-msohyperlink"/>
          <w:b/>
          <w:bCs/>
          <w:sz w:val="24"/>
          <w:szCs w:val="24"/>
        </w:rPr>
        <w:t>Ques 4. U</w:t>
      </w:r>
      <w:r w:rsidR="002C2BAF" w:rsidRPr="008166F8">
        <w:rPr>
          <w:rStyle w:val="m-3194769248133417773gmail-msohyperlink"/>
          <w:b/>
          <w:bCs/>
          <w:sz w:val="24"/>
          <w:szCs w:val="24"/>
        </w:rPr>
        <w:t>se of marker interface in Java</w:t>
      </w:r>
      <w:r w:rsidR="00584395" w:rsidRPr="008166F8">
        <w:rPr>
          <w:rStyle w:val="m-3194769248133417773gmail-msohyperlink"/>
          <w:b/>
          <w:bCs/>
          <w:sz w:val="24"/>
          <w:szCs w:val="24"/>
        </w:rPr>
        <w:t>?</w:t>
      </w:r>
    </w:p>
    <w:p w:rsidR="000959FE" w:rsidRPr="008166F8" w:rsidRDefault="00455EC4" w:rsidP="002C2BAF">
      <w:pPr>
        <w:rPr>
          <w:rStyle w:val="m-3194769248133417773gmail-msohyperlink"/>
          <w:sz w:val="24"/>
          <w:szCs w:val="24"/>
        </w:rPr>
      </w:pPr>
      <w:r w:rsidRPr="008166F8">
        <w:rPr>
          <w:rStyle w:val="m-3194769248133417773gmail-msohyperlink"/>
          <w:sz w:val="24"/>
          <w:szCs w:val="24"/>
        </w:rPr>
        <w:t xml:space="preserve">Ans </w:t>
      </w:r>
    </w:p>
    <w:p w:rsidR="0094777A" w:rsidRPr="008166F8" w:rsidRDefault="002C2BAF"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One more use of marker interface in Java can be commenting.</w:t>
      </w:r>
    </w:p>
    <w:p w:rsidR="00EB2041" w:rsidRPr="008166F8" w:rsidRDefault="0094777A" w:rsidP="00A47A64">
      <w:pPr>
        <w:pStyle w:val="ListParagraph"/>
        <w:numPr>
          <w:ilvl w:val="0"/>
          <w:numId w:val="35"/>
        </w:numPr>
        <w:rPr>
          <w:rStyle w:val="m-3194769248133417773gmail-msohyperlink"/>
          <w:sz w:val="24"/>
          <w:szCs w:val="24"/>
        </w:rPr>
      </w:pPr>
      <w:r w:rsidRPr="008166F8">
        <w:rPr>
          <w:rStyle w:val="m-3194769248133417773gmail-msohyperlink"/>
          <w:sz w:val="24"/>
          <w:szCs w:val="24"/>
        </w:rPr>
        <w:t>A</w:t>
      </w:r>
      <w:r w:rsidR="002C2BAF" w:rsidRPr="008166F8">
        <w:rPr>
          <w:rStyle w:val="m-3194769248133417773gmail-msohyperlink"/>
          <w:sz w:val="24"/>
          <w:szCs w:val="24"/>
        </w:rPr>
        <w:t xml:space="preserve"> marker interface called Thread Safe can be used to communicate other developers that classes implementing this marker interface gives thread-safe guarantee and any modification should not violate that.</w:t>
      </w:r>
    </w:p>
    <w:p w:rsidR="002C2BAF" w:rsidRPr="008166F8" w:rsidRDefault="002C2BAF" w:rsidP="00A47A64">
      <w:pPr>
        <w:pStyle w:val="ListParagraph"/>
        <w:numPr>
          <w:ilvl w:val="0"/>
          <w:numId w:val="35"/>
        </w:numPr>
        <w:rPr>
          <w:sz w:val="24"/>
          <w:szCs w:val="24"/>
        </w:rPr>
      </w:pPr>
      <w:r w:rsidRPr="008166F8">
        <w:rPr>
          <w:rStyle w:val="m-3194769248133417773gmail-msohyperlink"/>
          <w:sz w:val="24"/>
          <w:szCs w:val="24"/>
        </w:rPr>
        <w:t>Marker interface can also help code coverage or code review tool to find bugs based on specified behavior of marker interfaces.</w:t>
      </w:r>
    </w:p>
    <w:p w:rsidR="002C2BAF" w:rsidRPr="008166F8" w:rsidRDefault="002C2BAF" w:rsidP="002C2BAF">
      <w:pPr>
        <w:rPr>
          <w:sz w:val="24"/>
          <w:szCs w:val="24"/>
        </w:rPr>
      </w:pPr>
      <w:r w:rsidRPr="008166F8">
        <w:rPr>
          <w:rStyle w:val="m-3194769248133417773gmail-msohyperlink"/>
          <w:sz w:val="24"/>
          <w:szCs w:val="24"/>
        </w:rPr>
        <w:t>Again Annotations are better choice </w:t>
      </w:r>
      <w:r w:rsidRPr="008166F8">
        <w:rPr>
          <w:rStyle w:val="m-3194769248133417773gmail-msohyperlink"/>
          <w:rFonts w:cs="Courier New"/>
          <w:sz w:val="24"/>
          <w:szCs w:val="24"/>
        </w:rPr>
        <w:t>@ThreadSafe</w:t>
      </w:r>
      <w:r w:rsidRPr="008166F8">
        <w:rPr>
          <w:rStyle w:val="m-3194769248133417773gmail-msohyperlink"/>
          <w:sz w:val="24"/>
          <w:szCs w:val="24"/>
        </w:rPr>
        <w:t> looks lot better than implementing ThraedSafe marker interface.</w:t>
      </w:r>
    </w:p>
    <w:p w:rsidR="000F7854" w:rsidRPr="008166F8" w:rsidRDefault="002C2BAF" w:rsidP="002C2BAF">
      <w:pPr>
        <w:rPr>
          <w:sz w:val="24"/>
          <w:szCs w:val="24"/>
        </w:rPr>
      </w:pPr>
      <w:r w:rsidRPr="008166F8">
        <w:rPr>
          <w:sz w:val="24"/>
          <w:szCs w:val="24"/>
        </w:rPr>
        <w:br/>
      </w:r>
      <w:r w:rsidR="00A065B2" w:rsidRPr="008166F8">
        <w:rPr>
          <w:b/>
          <w:sz w:val="24"/>
          <w:szCs w:val="24"/>
        </w:rPr>
        <w:t xml:space="preserve">Ques 5. </w:t>
      </w:r>
      <w:r w:rsidRPr="008166F8">
        <w:rPr>
          <w:b/>
          <w:sz w:val="24"/>
          <w:szCs w:val="24"/>
        </w:rPr>
        <w:t>Runnabl</w:t>
      </w:r>
      <w:r w:rsidR="00A065B2" w:rsidRPr="008166F8">
        <w:rPr>
          <w:b/>
          <w:sz w:val="24"/>
          <w:szCs w:val="24"/>
        </w:rPr>
        <w:t>e interface being marker or not?</w:t>
      </w:r>
      <w:r w:rsidRPr="008166F8">
        <w:rPr>
          <w:sz w:val="24"/>
          <w:szCs w:val="24"/>
        </w:rPr>
        <w:t xml:space="preserve"> </w:t>
      </w:r>
    </w:p>
    <w:p w:rsidR="00EA7AC9" w:rsidRPr="008166F8" w:rsidRDefault="000F7854" w:rsidP="002C2BAF">
      <w:pPr>
        <w:rPr>
          <w:sz w:val="24"/>
          <w:szCs w:val="24"/>
        </w:rPr>
      </w:pPr>
      <w:r w:rsidRPr="008166F8">
        <w:rPr>
          <w:sz w:val="24"/>
          <w:szCs w:val="24"/>
        </w:rPr>
        <w:t xml:space="preserve">Ans </w:t>
      </w:r>
    </w:p>
    <w:p w:rsidR="00763B05" w:rsidRPr="008166F8" w:rsidRDefault="002C2BAF" w:rsidP="00A47A64">
      <w:pPr>
        <w:pStyle w:val="ListParagraph"/>
        <w:numPr>
          <w:ilvl w:val="0"/>
          <w:numId w:val="36"/>
        </w:numPr>
        <w:rPr>
          <w:sz w:val="24"/>
          <w:szCs w:val="24"/>
        </w:rPr>
      </w:pPr>
      <w:r w:rsidRPr="008166F8">
        <w:rPr>
          <w:sz w:val="24"/>
          <w:szCs w:val="24"/>
        </w:rPr>
        <w:t xml:space="preserve">Runnable interface is not marker because Runnable interface has the public void run() method declared inside it. </w:t>
      </w:r>
    </w:p>
    <w:p w:rsidR="002C2BAF" w:rsidRPr="008166F8" w:rsidRDefault="002C2BAF" w:rsidP="00A47A64">
      <w:pPr>
        <w:pStyle w:val="ListParagraph"/>
        <w:numPr>
          <w:ilvl w:val="0"/>
          <w:numId w:val="36"/>
        </w:numPr>
        <w:rPr>
          <w:sz w:val="24"/>
          <w:szCs w:val="24"/>
        </w:rPr>
      </w:pPr>
      <w:r w:rsidRPr="008166F8">
        <w:rPr>
          <w:sz w:val="24"/>
          <w:szCs w:val="24"/>
        </w:rPr>
        <w:t>A very good example of marker interface is Serializable where the class implements can be used with ObjectOutputStream and ObjectInputStream classes.</w:t>
      </w:r>
    </w:p>
    <w:p w:rsidR="00346780" w:rsidRPr="008166F8" w:rsidRDefault="00346780" w:rsidP="002C2BAF">
      <w:pPr>
        <w:rPr>
          <w:b/>
          <w:sz w:val="24"/>
          <w:szCs w:val="24"/>
        </w:rPr>
      </w:pPr>
      <w:r w:rsidRPr="008166F8">
        <w:rPr>
          <w:b/>
          <w:sz w:val="24"/>
          <w:szCs w:val="24"/>
        </w:rPr>
        <w:t>Ques 5.</w:t>
      </w:r>
      <w:r w:rsidR="002C2BAF" w:rsidRPr="008166F8">
        <w:rPr>
          <w:b/>
          <w:sz w:val="24"/>
          <w:szCs w:val="24"/>
        </w:rPr>
        <w:t xml:space="preserve"> can </w:t>
      </w:r>
      <w:r w:rsidR="00BB5D03" w:rsidRPr="008166F8">
        <w:rPr>
          <w:b/>
          <w:sz w:val="24"/>
          <w:szCs w:val="24"/>
        </w:rPr>
        <w:t xml:space="preserve">we </w:t>
      </w:r>
      <w:r w:rsidR="002C2BAF" w:rsidRPr="008166F8">
        <w:rPr>
          <w:b/>
          <w:sz w:val="24"/>
          <w:szCs w:val="24"/>
        </w:rPr>
        <w:t>create a marker</w:t>
      </w:r>
      <w:r w:rsidRPr="008166F8">
        <w:rPr>
          <w:b/>
          <w:sz w:val="24"/>
          <w:szCs w:val="24"/>
        </w:rPr>
        <w:t xml:space="preserve"> interface or not?</w:t>
      </w:r>
    </w:p>
    <w:p w:rsidR="00C17E1A" w:rsidRPr="008166F8" w:rsidRDefault="00C17E1A" w:rsidP="002C2BAF">
      <w:pPr>
        <w:rPr>
          <w:sz w:val="24"/>
          <w:szCs w:val="24"/>
        </w:rPr>
      </w:pPr>
      <w:r w:rsidRPr="008166F8">
        <w:rPr>
          <w:sz w:val="24"/>
          <w:szCs w:val="24"/>
        </w:rPr>
        <w:t>Ans</w:t>
      </w:r>
    </w:p>
    <w:p w:rsidR="003B28FB" w:rsidRPr="008166F8" w:rsidRDefault="002C2BAF" w:rsidP="00A47A64">
      <w:pPr>
        <w:pStyle w:val="ListParagraph"/>
        <w:numPr>
          <w:ilvl w:val="0"/>
          <w:numId w:val="37"/>
        </w:numPr>
        <w:rPr>
          <w:sz w:val="24"/>
          <w:szCs w:val="24"/>
        </w:rPr>
      </w:pPr>
      <w:r w:rsidRPr="008166F8">
        <w:rPr>
          <w:sz w:val="24"/>
          <w:szCs w:val="24"/>
        </w:rPr>
        <w:t>We can't create marker interface similar to Serializable or Cloneable but we can simulate the functionality by writing extra code around the custom marker interface.</w:t>
      </w:r>
    </w:p>
    <w:p w:rsidR="002C2BAF" w:rsidRPr="008166F8" w:rsidRDefault="002C2BAF" w:rsidP="00A47A64">
      <w:pPr>
        <w:pStyle w:val="ListParagraph"/>
        <w:numPr>
          <w:ilvl w:val="0"/>
          <w:numId w:val="37"/>
        </w:numPr>
        <w:rPr>
          <w:sz w:val="24"/>
          <w:szCs w:val="24"/>
        </w:rPr>
      </w:pPr>
      <w:r w:rsidRPr="008166F8">
        <w:rPr>
          <w:sz w:val="24"/>
          <w:szCs w:val="24"/>
        </w:rPr>
        <w:lastRenderedPageBreak/>
        <w:t>Hence, an empty interface in java is called a marker interface. Marker interface is also called tag interface by some java gurus. In java we have the following major marker interfaces as under:</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Searilizable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Cloneable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Remote interface</w:t>
      </w:r>
    </w:p>
    <w:p w:rsidR="002C2BAF" w:rsidRPr="008166F8" w:rsidRDefault="002C2BAF" w:rsidP="00A47A64">
      <w:pPr>
        <w:numPr>
          <w:ilvl w:val="0"/>
          <w:numId w:val="34"/>
        </w:numPr>
        <w:spacing w:before="100" w:beforeAutospacing="1" w:after="100" w:afterAutospacing="1" w:line="240" w:lineRule="auto"/>
        <w:rPr>
          <w:sz w:val="24"/>
          <w:szCs w:val="24"/>
        </w:rPr>
      </w:pPr>
      <w:r w:rsidRPr="008166F8">
        <w:rPr>
          <w:sz w:val="24"/>
          <w:szCs w:val="24"/>
        </w:rPr>
        <w:t>ThreadSafe interface</w:t>
      </w:r>
    </w:p>
    <w:p w:rsidR="00EE053E" w:rsidRPr="008166F8" w:rsidRDefault="002C2BAF" w:rsidP="00A47A64">
      <w:pPr>
        <w:pStyle w:val="ListParagraph"/>
        <w:numPr>
          <w:ilvl w:val="0"/>
          <w:numId w:val="37"/>
        </w:numPr>
        <w:spacing w:after="0"/>
        <w:rPr>
          <w:sz w:val="24"/>
          <w:szCs w:val="24"/>
        </w:rPr>
      </w:pPr>
      <w:r w:rsidRPr="008166F8">
        <w:rPr>
          <w:sz w:val="24"/>
          <w:szCs w:val="24"/>
        </w:rPr>
        <w:t>The marker interface can be described as a design pattern which is used by many languages to provide run-time type information about the objects.</w:t>
      </w:r>
    </w:p>
    <w:p w:rsidR="00B03259" w:rsidRPr="008166F8" w:rsidRDefault="002C2BAF" w:rsidP="00A47A64">
      <w:pPr>
        <w:pStyle w:val="ListParagraph"/>
        <w:numPr>
          <w:ilvl w:val="0"/>
          <w:numId w:val="37"/>
        </w:numPr>
        <w:spacing w:after="0"/>
        <w:rPr>
          <w:sz w:val="24"/>
          <w:szCs w:val="24"/>
        </w:rPr>
      </w:pPr>
      <w:r w:rsidRPr="008166F8">
        <w:rPr>
          <w:sz w:val="24"/>
          <w:szCs w:val="24"/>
        </w:rPr>
        <w:t xml:space="preserve"> The marker interface provides a way to associate metadata with the class where the lang</w:t>
      </w:r>
      <w:r w:rsidR="00B03259" w:rsidRPr="008166F8">
        <w:rPr>
          <w:sz w:val="24"/>
          <w:szCs w:val="24"/>
        </w:rPr>
        <w:t>uage support is not available.</w:t>
      </w:r>
    </w:p>
    <w:p w:rsidR="00B03259" w:rsidRPr="008166F8" w:rsidRDefault="00B03259" w:rsidP="00B03259">
      <w:pPr>
        <w:spacing w:after="0"/>
        <w:rPr>
          <w:sz w:val="24"/>
          <w:szCs w:val="24"/>
        </w:rPr>
      </w:pPr>
    </w:p>
    <w:p w:rsidR="002C2BAF" w:rsidRPr="008166F8" w:rsidRDefault="00B03259" w:rsidP="00B03259">
      <w:pPr>
        <w:spacing w:after="0"/>
        <w:rPr>
          <w:b/>
          <w:sz w:val="24"/>
          <w:szCs w:val="24"/>
        </w:rPr>
      </w:pPr>
      <w:r w:rsidRPr="008166F8">
        <w:rPr>
          <w:b/>
          <w:sz w:val="24"/>
          <w:szCs w:val="24"/>
        </w:rPr>
        <w:t xml:space="preserve">Ques 6. </w:t>
      </w:r>
      <w:r w:rsidR="002C2BAF" w:rsidRPr="008166F8">
        <w:rPr>
          <w:b/>
          <w:sz w:val="24"/>
          <w:szCs w:val="24"/>
        </w:rPr>
        <w:t>Create own marker interface</w:t>
      </w:r>
    </w:p>
    <w:p w:rsidR="00EF78C4" w:rsidRPr="008166F8" w:rsidRDefault="003A6CE1" w:rsidP="00EF78C4">
      <w:pPr>
        <w:rPr>
          <w:sz w:val="24"/>
          <w:szCs w:val="24"/>
        </w:rPr>
      </w:pPr>
      <w:r w:rsidRPr="008166F8">
        <w:rPr>
          <w:sz w:val="24"/>
          <w:szCs w:val="24"/>
        </w:rPr>
        <w:t xml:space="preserve">Ans </w:t>
      </w:r>
    </w:p>
    <w:p w:rsidR="005754B1" w:rsidRPr="008166F8" w:rsidRDefault="002C2BAF" w:rsidP="00EF78C4">
      <w:pPr>
        <w:rPr>
          <w:rFonts w:cs="Tahoma"/>
          <w:sz w:val="24"/>
          <w:szCs w:val="24"/>
        </w:rPr>
      </w:pPr>
      <w:r w:rsidRPr="008166F8">
        <w:rPr>
          <w:rFonts w:cs="Tahoma"/>
          <w:sz w:val="24"/>
          <w:szCs w:val="24"/>
        </w:rPr>
        <w:t>We have no. of colleges from which some colleges are of A grade.</w:t>
      </w:r>
    </w:p>
    <w:p w:rsidR="006D4728"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We have created a AGradeCollegeMarker interface which contains no method and only inform the JVM that it is a A grade college.</w:t>
      </w:r>
    </w:p>
    <w:p w:rsidR="002C2BAF" w:rsidRPr="008166F8" w:rsidRDefault="002C2BAF" w:rsidP="00A47A64">
      <w:pPr>
        <w:pStyle w:val="NormalWeb"/>
        <w:numPr>
          <w:ilvl w:val="0"/>
          <w:numId w:val="38"/>
        </w:numPr>
        <w:spacing w:after="360" w:afterAutospacing="0"/>
        <w:rPr>
          <w:rFonts w:asciiTheme="minorHAnsi" w:hAnsiTheme="minorHAnsi" w:cs="Tahoma"/>
        </w:rPr>
      </w:pPr>
      <w:r w:rsidRPr="008166F8">
        <w:rPr>
          <w:rFonts w:asciiTheme="minorHAnsi" w:hAnsiTheme="minorHAnsi" w:cs="Tahoma"/>
        </w:rPr>
        <w:t>Every A grade college have to implement AGradeCollegeMarker. In TestCollege class, tester method will print “A grade college.” if object belongs to A grade college.</w:t>
      </w:r>
    </w:p>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t>Example:</w:t>
      </w:r>
    </w:p>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AGradeCollegeMarker.java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is marker interface for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interface</w:t>
            </w:r>
            <w:r w:rsidRPr="008166F8">
              <w:rPr>
                <w:rFonts w:asciiTheme="minorHAnsi" w:hAnsiTheme="minorHAnsi"/>
                <w:sz w:val="24"/>
                <w:szCs w:val="24"/>
              </w:rPr>
              <w:t xml:space="preserve"> AGradeCollegeMarker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College1.java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lastRenderedPageBreak/>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a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College1 </w:t>
            </w:r>
            <w:r w:rsidRPr="008166F8">
              <w:rPr>
                <w:rFonts w:asciiTheme="minorHAnsi" w:hAnsiTheme="minorHAnsi"/>
                <w:b/>
                <w:bCs/>
                <w:sz w:val="24"/>
                <w:szCs w:val="24"/>
              </w:rPr>
              <w:t>implements</w:t>
            </w:r>
            <w:r w:rsidRPr="008166F8">
              <w:rPr>
                <w:rFonts w:asciiTheme="minorHAnsi" w:hAnsiTheme="minorHAnsi"/>
                <w:sz w:val="24"/>
                <w:szCs w:val="24"/>
              </w:rPr>
              <w:t xml:space="preserve"> AGradeCollegeMarker{</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lastRenderedPageBreak/>
        <w:t>College2.java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represents a, non A grade college.</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College2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iCs/>
                <w:sz w:val="24"/>
                <w:szCs w:val="24"/>
              </w:rPr>
              <w:t>//Do something</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NormalWeb"/>
        <w:spacing w:after="360" w:afterAutospacing="0"/>
        <w:rPr>
          <w:rFonts w:asciiTheme="minorHAnsi" w:hAnsiTheme="minorHAnsi" w:cs="Tahoma"/>
        </w:rPr>
      </w:pPr>
      <w:r w:rsidRPr="008166F8">
        <w:rPr>
          <w:rFonts w:asciiTheme="minorHAnsi" w:hAnsiTheme="minorHAnsi" w:cs="Tahoma"/>
          <w:b/>
          <w:bCs/>
        </w:rPr>
        <w:t>TestCollege.java</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package</w:t>
            </w:r>
            <w:r w:rsidRPr="008166F8">
              <w:rPr>
                <w:rFonts w:asciiTheme="minorHAnsi" w:hAnsiTheme="minorHAnsi"/>
                <w:sz w:val="24"/>
                <w:szCs w:val="24"/>
              </w:rPr>
              <w:t xml:space="preserve"> com.javawithease.business;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This class is used to test the custom marker interface functionality.</w:t>
            </w:r>
          </w:p>
          <w:p w:rsidR="002C2BAF" w:rsidRPr="008166F8" w:rsidRDefault="002C2BAF">
            <w:pPr>
              <w:pStyle w:val="HTMLPreformatted"/>
              <w:spacing w:line="240" w:lineRule="atLeast"/>
              <w:rPr>
                <w:rFonts w:asciiTheme="minorHAnsi" w:hAnsiTheme="minorHAnsi"/>
                <w:b/>
                <w:bCs/>
                <w:iCs/>
                <w:sz w:val="24"/>
                <w:szCs w:val="24"/>
              </w:rPr>
            </w:pPr>
            <w:r w:rsidRPr="008166F8">
              <w:rPr>
                <w:rFonts w:asciiTheme="minorHAnsi" w:hAnsiTheme="minorHAnsi"/>
                <w:b/>
                <w:bCs/>
                <w:iCs/>
                <w:sz w:val="24"/>
                <w:szCs w:val="24"/>
              </w:rPr>
              <w:t xml:space="preserve"> * @author javawithease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iCs/>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class</w:t>
            </w:r>
            <w:r w:rsidRPr="008166F8">
              <w:rPr>
                <w:rFonts w:asciiTheme="minorHAnsi" w:hAnsiTheme="minorHAnsi"/>
                <w:sz w:val="24"/>
                <w:szCs w:val="24"/>
              </w:rPr>
              <w:t xml:space="preserve"> TestCollege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tester(Object obj){</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b/>
                <w:bCs/>
                <w:sz w:val="24"/>
                <w:szCs w:val="24"/>
              </w:rPr>
              <w:t>if</w:t>
            </w:r>
            <w:r w:rsidRPr="008166F8">
              <w:rPr>
                <w:rFonts w:asciiTheme="minorHAnsi" w:hAnsiTheme="minorHAnsi"/>
                <w:sz w:val="24"/>
                <w:szCs w:val="24"/>
              </w:rPr>
              <w:t xml:space="preserve"> (obj </w:t>
            </w:r>
            <w:r w:rsidRPr="008166F8">
              <w:rPr>
                <w:rFonts w:asciiTheme="minorHAnsi" w:hAnsiTheme="minorHAnsi"/>
                <w:b/>
                <w:bCs/>
                <w:sz w:val="24"/>
                <w:szCs w:val="24"/>
              </w:rPr>
              <w:t>instanceof</w:t>
            </w:r>
            <w:r w:rsidRPr="008166F8">
              <w:rPr>
                <w:rFonts w:asciiTheme="minorHAnsi" w:hAnsiTheme="minorHAnsi"/>
                <w:sz w:val="24"/>
                <w:szCs w:val="24"/>
              </w:rPr>
              <w:t xml:space="preserve"> AGradeCollegeMarker)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System.out.println("A grade college.");</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xml:space="preserve">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b/>
                <w:bCs/>
                <w:sz w:val="24"/>
                <w:szCs w:val="24"/>
              </w:rPr>
              <w:t>public</w:t>
            </w:r>
            <w:r w:rsidRPr="008166F8">
              <w:rPr>
                <w:rFonts w:asciiTheme="minorHAnsi" w:hAnsiTheme="minorHAnsi"/>
                <w:sz w:val="24"/>
                <w:szCs w:val="24"/>
              </w:rPr>
              <w:t xml:space="preserve"> </w:t>
            </w:r>
            <w:r w:rsidRPr="008166F8">
              <w:rPr>
                <w:rFonts w:asciiTheme="minorHAnsi" w:hAnsiTheme="minorHAnsi"/>
                <w:b/>
                <w:bCs/>
                <w:sz w:val="24"/>
                <w:szCs w:val="24"/>
              </w:rPr>
              <w:t>static</w:t>
            </w:r>
            <w:r w:rsidRPr="008166F8">
              <w:rPr>
                <w:rFonts w:asciiTheme="minorHAnsi" w:hAnsiTheme="minorHAnsi"/>
                <w:sz w:val="24"/>
                <w:szCs w:val="24"/>
              </w:rPr>
              <w:t xml:space="preserve"> </w:t>
            </w:r>
            <w:r w:rsidRPr="008166F8">
              <w:rPr>
                <w:rFonts w:asciiTheme="minorHAnsi" w:hAnsiTheme="minorHAnsi"/>
                <w:b/>
                <w:bCs/>
                <w:sz w:val="24"/>
                <w:szCs w:val="24"/>
              </w:rPr>
              <w:t>void</w:t>
            </w:r>
            <w:r w:rsidRPr="008166F8">
              <w:rPr>
                <w:rFonts w:asciiTheme="minorHAnsi" w:hAnsiTheme="minorHAnsi"/>
                <w:sz w:val="24"/>
                <w:szCs w:val="24"/>
              </w:rPr>
              <w:t xml:space="preserve"> main(String args[]){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College1 obj1 = </w:t>
            </w:r>
            <w:r w:rsidRPr="008166F8">
              <w:rPr>
                <w:rFonts w:asciiTheme="minorHAnsi" w:hAnsiTheme="minorHAnsi"/>
                <w:b/>
                <w:bCs/>
                <w:sz w:val="24"/>
                <w:szCs w:val="24"/>
              </w:rPr>
              <w:t>new</w:t>
            </w:r>
            <w:r w:rsidRPr="008166F8">
              <w:rPr>
                <w:rFonts w:asciiTheme="minorHAnsi" w:hAnsiTheme="minorHAnsi"/>
                <w:sz w:val="24"/>
                <w:szCs w:val="24"/>
              </w:rPr>
              <w:t xml:space="preserve"> College1();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 xml:space="preserve">College2 obj2 = </w:t>
            </w:r>
            <w:r w:rsidRPr="008166F8">
              <w:rPr>
                <w:rFonts w:asciiTheme="minorHAnsi" w:hAnsiTheme="minorHAnsi"/>
                <w:b/>
                <w:bCs/>
                <w:sz w:val="24"/>
                <w:szCs w:val="24"/>
              </w:rPr>
              <w:t>new</w:t>
            </w:r>
            <w:r w:rsidRPr="008166F8">
              <w:rPr>
                <w:rFonts w:asciiTheme="minorHAnsi" w:hAnsiTheme="minorHAnsi"/>
                <w:sz w:val="24"/>
                <w:szCs w:val="24"/>
              </w:rPr>
              <w:t xml:space="preserve"> College2();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 </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r w:rsidRPr="008166F8">
              <w:rPr>
                <w:rFonts w:asciiTheme="minorHAnsi" w:hAnsiTheme="minorHAnsi"/>
                <w:iCs/>
                <w:sz w:val="24"/>
                <w:szCs w:val="24"/>
              </w:rPr>
              <w:t>//test college objects</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tester(obj1);</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t>tester(obj2);</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lastRenderedPageBreak/>
              <w:tab/>
              <w:t>}</w:t>
            </w:r>
          </w:p>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w:t>
            </w:r>
          </w:p>
        </w:tc>
      </w:tr>
    </w:tbl>
    <w:p w:rsidR="002C2BAF" w:rsidRPr="008166F8" w:rsidRDefault="002C2BAF" w:rsidP="002C2BAF">
      <w:pPr>
        <w:pStyle w:val="Heading2"/>
        <w:rPr>
          <w:rFonts w:asciiTheme="minorHAnsi" w:hAnsiTheme="minorHAnsi" w:cs="Tahoma"/>
          <w:color w:val="auto"/>
          <w:sz w:val="24"/>
          <w:szCs w:val="24"/>
        </w:rPr>
      </w:pPr>
      <w:r w:rsidRPr="008166F8">
        <w:rPr>
          <w:rFonts w:asciiTheme="minorHAnsi" w:hAnsiTheme="minorHAnsi" w:cs="Tahoma"/>
          <w:iCs/>
          <w:color w:val="auto"/>
          <w:sz w:val="24"/>
          <w:szCs w:val="24"/>
        </w:rPr>
        <w:lastRenderedPageBreak/>
        <w:t>Output:</w:t>
      </w:r>
    </w:p>
    <w:tbl>
      <w:tblPr>
        <w:tblW w:w="10740" w:type="dxa"/>
        <w:tblCellMar>
          <w:left w:w="0" w:type="dxa"/>
          <w:right w:w="0" w:type="dxa"/>
        </w:tblCellMar>
        <w:tblLook w:val="04A0" w:firstRow="1" w:lastRow="0" w:firstColumn="1" w:lastColumn="0" w:noHBand="0" w:noVBand="1"/>
      </w:tblPr>
      <w:tblGrid>
        <w:gridCol w:w="10740"/>
      </w:tblGrid>
      <w:tr w:rsidR="002C2BAF" w:rsidRPr="008166F8" w:rsidTr="002C2BAF">
        <w:tc>
          <w:tcPr>
            <w:tcW w:w="10740" w:type="dxa"/>
            <w:tcBorders>
              <w:top w:val="nil"/>
              <w:left w:val="nil"/>
              <w:bottom w:val="nil"/>
              <w:right w:val="nil"/>
            </w:tcBorders>
            <w:shd w:val="clear" w:color="auto" w:fill="EEEEEE"/>
            <w:hideMark/>
          </w:tcPr>
          <w:p w:rsidR="002C2BAF" w:rsidRPr="008166F8" w:rsidRDefault="002C2BAF">
            <w:pPr>
              <w:pStyle w:val="HTMLPreformatted"/>
              <w:spacing w:line="240" w:lineRule="atLeast"/>
              <w:rPr>
                <w:rFonts w:asciiTheme="minorHAnsi" w:hAnsiTheme="minorHAnsi"/>
                <w:sz w:val="24"/>
                <w:szCs w:val="24"/>
              </w:rPr>
            </w:pPr>
            <w:r w:rsidRPr="008166F8">
              <w:rPr>
                <w:rFonts w:asciiTheme="minorHAnsi" w:hAnsiTheme="minorHAnsi"/>
                <w:sz w:val="24"/>
                <w:szCs w:val="24"/>
              </w:rPr>
              <w:t>A grade college.</w:t>
            </w:r>
          </w:p>
        </w:tc>
      </w:tr>
    </w:tbl>
    <w:p w:rsidR="00121DCB" w:rsidRPr="008166F8" w:rsidRDefault="00121DCB" w:rsidP="00DB21EA">
      <w:pPr>
        <w:rPr>
          <w:sz w:val="24"/>
          <w:szCs w:val="24"/>
        </w:rPr>
      </w:pPr>
    </w:p>
    <w:p w:rsidR="00985C39" w:rsidRPr="008166F8" w:rsidRDefault="00985C39" w:rsidP="00DB21EA">
      <w:pPr>
        <w:rPr>
          <w:b/>
          <w:sz w:val="24"/>
          <w:szCs w:val="24"/>
        </w:rPr>
      </w:pPr>
      <w:r w:rsidRPr="008166F8">
        <w:rPr>
          <w:b/>
          <w:sz w:val="24"/>
          <w:szCs w:val="24"/>
        </w:rPr>
        <w:t>Topic 17: Checked Exception</w:t>
      </w:r>
    </w:p>
    <w:p w:rsidR="00C679DA" w:rsidRPr="008166F8" w:rsidRDefault="00640147" w:rsidP="00A47A64">
      <w:pPr>
        <w:pStyle w:val="ListParagraph"/>
        <w:numPr>
          <w:ilvl w:val="0"/>
          <w:numId w:val="39"/>
        </w:numPr>
        <w:rPr>
          <w:sz w:val="24"/>
          <w:szCs w:val="24"/>
        </w:rPr>
      </w:pPr>
      <w:r w:rsidRPr="008166F8">
        <w:rPr>
          <w:sz w:val="24"/>
          <w:szCs w:val="24"/>
        </w:rPr>
        <w:t xml:space="preserve">The classes that extend Throwable class except RuntimeException and Error are known as checked exceptions e.g.IOException, SQLException etc. Checked exceptions are checked at compile-time. </w:t>
      </w:r>
    </w:p>
    <w:p w:rsidR="00C679DA" w:rsidRPr="008166F8" w:rsidRDefault="00640147" w:rsidP="00A47A64">
      <w:pPr>
        <w:pStyle w:val="ListParagraph"/>
        <w:numPr>
          <w:ilvl w:val="0"/>
          <w:numId w:val="39"/>
        </w:numPr>
        <w:rPr>
          <w:sz w:val="24"/>
          <w:szCs w:val="24"/>
        </w:rPr>
      </w:pPr>
      <w:r w:rsidRPr="008166F8">
        <w:rPr>
          <w:sz w:val="24"/>
          <w:szCs w:val="24"/>
        </w:rPr>
        <w:t>Checked exceptions are checked at compile-time. It means if a method is throwing a checked exception then it should handle the exception using try-catch block or it should declare the exception using throws keyword, otherwise the program will give a compilation error. It is named as checked exception because these exceptions are checked at Compile time.</w:t>
      </w:r>
    </w:p>
    <w:p w:rsidR="005D59DC" w:rsidRPr="008166F8" w:rsidRDefault="00C679DA" w:rsidP="00A47A64">
      <w:pPr>
        <w:pStyle w:val="ListParagraph"/>
        <w:numPr>
          <w:ilvl w:val="0"/>
          <w:numId w:val="39"/>
        </w:numPr>
        <w:rPr>
          <w:sz w:val="24"/>
          <w:szCs w:val="24"/>
        </w:rPr>
      </w:pPr>
      <w:r w:rsidRPr="008166F8">
        <w:rPr>
          <w:b/>
          <w:sz w:val="24"/>
          <w:szCs w:val="24"/>
        </w:rPr>
        <w:t>E</w:t>
      </w:r>
      <w:r w:rsidR="00640147" w:rsidRPr="008166F8">
        <w:rPr>
          <w:b/>
          <w:sz w:val="24"/>
          <w:szCs w:val="24"/>
        </w:rPr>
        <w:t>xample:</w:t>
      </w:r>
      <w:r w:rsidR="00640147" w:rsidRPr="008166F8">
        <w:rPr>
          <w:sz w:val="24"/>
          <w:szCs w:val="24"/>
        </w:rPr>
        <w:t xml:space="preserve"> In this example we are reading the file myfile.txt and displaying its content on the screen. In this program there are three places where an checked exception is thrown as mentioned in the comments below. FileInputStream which is used for specifying the file path and name, throws FileNotFoundException. The read() method which reads the file content throws IOException and the close() method which closes the file input stream also throws IOException.</w:t>
      </w:r>
    </w:p>
    <w:p w:rsidR="000B66A9" w:rsidRPr="008166F8" w:rsidRDefault="00640147" w:rsidP="00A47A64">
      <w:pPr>
        <w:pStyle w:val="ListParagraph"/>
        <w:numPr>
          <w:ilvl w:val="0"/>
          <w:numId w:val="39"/>
        </w:numPr>
        <w:rPr>
          <w:sz w:val="24"/>
          <w:szCs w:val="24"/>
        </w:rPr>
      </w:pPr>
      <w:r w:rsidRPr="008166F8">
        <w:rPr>
          <w:b/>
          <w:sz w:val="24"/>
          <w:szCs w:val="24"/>
        </w:rPr>
        <w:t>Why this compilation error?</w:t>
      </w:r>
      <w:r w:rsidRPr="008166F8">
        <w:rPr>
          <w:sz w:val="24"/>
          <w:szCs w:val="24"/>
        </w:rPr>
        <w:t xml:space="preserve"> As I mentioned in the beginning that checked exceptions gets checked during compile time. Since we didn’t handled/declared the exceptions, our program gave the compilation error.</w:t>
      </w:r>
    </w:p>
    <w:p w:rsidR="0094779A" w:rsidRPr="008166F8" w:rsidRDefault="00640147" w:rsidP="00A47A64">
      <w:pPr>
        <w:pStyle w:val="ListParagraph"/>
        <w:numPr>
          <w:ilvl w:val="0"/>
          <w:numId w:val="39"/>
        </w:numPr>
        <w:rPr>
          <w:sz w:val="24"/>
          <w:szCs w:val="24"/>
        </w:rPr>
      </w:pPr>
      <w:r w:rsidRPr="008166F8">
        <w:rPr>
          <w:b/>
          <w:sz w:val="24"/>
          <w:szCs w:val="24"/>
        </w:rPr>
        <w:t xml:space="preserve">How to resolve the error? </w:t>
      </w:r>
      <w:r w:rsidRPr="008166F8">
        <w:rPr>
          <w:sz w:val="24"/>
          <w:szCs w:val="24"/>
        </w:rPr>
        <w:t>There are two ways to avoid this error. We will see both the ways one by one.</w:t>
      </w:r>
      <w:r w:rsidRPr="008166F8">
        <w:rPr>
          <w:sz w:val="24"/>
          <w:szCs w:val="24"/>
        </w:rPr>
        <w:br/>
      </w:r>
      <w:r w:rsidRPr="008166F8">
        <w:rPr>
          <w:sz w:val="24"/>
          <w:szCs w:val="24"/>
        </w:rPr>
        <w:br/>
      </w:r>
      <w:r w:rsidRPr="008166F8">
        <w:rPr>
          <w:b/>
          <w:sz w:val="24"/>
          <w:szCs w:val="24"/>
        </w:rPr>
        <w:t>Method 1:</w:t>
      </w:r>
      <w:r w:rsidRPr="008166F8">
        <w:rPr>
          <w:sz w:val="24"/>
          <w:szCs w:val="24"/>
        </w:rPr>
        <w:t xml:space="preserve"> Declare the exception using throws keyword.</w:t>
      </w:r>
      <w:r w:rsidRPr="008166F8">
        <w:rPr>
          <w:sz w:val="24"/>
          <w:szCs w:val="24"/>
        </w:rPr>
        <w:br/>
        <w:t>As we know that all three occurrences of checked exceptions are inside main() method so one way to avoid the compilation error is: Declare the exception in the method using throws keyword. You may be thinking that our code is throwing FileNotFoundException and IOException both then why we are declaring the IOException alone. Th</w:t>
      </w:r>
      <w:r w:rsidR="00C13CB4" w:rsidRPr="008166F8">
        <w:rPr>
          <w:sz w:val="24"/>
          <w:szCs w:val="24"/>
        </w:rPr>
        <w:t>e</w:t>
      </w:r>
      <w:r w:rsidRPr="008166F8">
        <w:rPr>
          <w:sz w:val="24"/>
          <w:szCs w:val="24"/>
        </w:rPr>
        <w:t xml:space="preserve"> reason is that IOException is a parent class of FileNotFoundException so it by default covers that. If you want you can declare that too like this public static void main(String args[]) throws IOException, FileNotFoundException.</w:t>
      </w:r>
    </w:p>
    <w:p w:rsidR="00A97246" w:rsidRPr="008166F8" w:rsidRDefault="0094779A" w:rsidP="00A47A64">
      <w:pPr>
        <w:pStyle w:val="ListParagraph"/>
        <w:numPr>
          <w:ilvl w:val="0"/>
          <w:numId w:val="39"/>
        </w:numPr>
        <w:rPr>
          <w:sz w:val="24"/>
          <w:szCs w:val="24"/>
        </w:rPr>
      </w:pPr>
      <w:r w:rsidRPr="008166F8">
        <w:rPr>
          <w:sz w:val="24"/>
          <w:szCs w:val="24"/>
        </w:rPr>
        <w:t xml:space="preserve"> </w:t>
      </w:r>
      <w:r w:rsidR="00640147" w:rsidRPr="008166F8">
        <w:rPr>
          <w:sz w:val="24"/>
          <w:szCs w:val="24"/>
        </w:rPr>
        <w:t xml:space="preserve">However, I think checked exceptions are useful - they are used when you want to force the user of your API to think how to handle the exceptional situation (if it is </w:t>
      </w:r>
      <w:r w:rsidR="00640147" w:rsidRPr="008166F8">
        <w:rPr>
          <w:sz w:val="24"/>
          <w:szCs w:val="24"/>
        </w:rPr>
        <w:lastRenderedPageBreak/>
        <w:t>recoverable). It's just that checked exceptions are overused in the Java platform, which makes people hate them.</w:t>
      </w:r>
    </w:p>
    <w:p w:rsidR="00E46B5D" w:rsidRPr="008166F8" w:rsidRDefault="00640147" w:rsidP="00A47A64">
      <w:pPr>
        <w:pStyle w:val="ListParagraph"/>
        <w:numPr>
          <w:ilvl w:val="0"/>
          <w:numId w:val="39"/>
        </w:numPr>
        <w:rPr>
          <w:sz w:val="24"/>
          <w:szCs w:val="24"/>
        </w:rPr>
      </w:pPr>
      <w:r w:rsidRPr="008166F8">
        <w:rPr>
          <w:sz w:val="24"/>
          <w:szCs w:val="24"/>
        </w:rPr>
        <w:t>Checked Exceptions are subclasses of java.lang.Exception</w:t>
      </w:r>
      <w:r w:rsidR="00A97246" w:rsidRPr="008166F8">
        <w:rPr>
          <w:sz w:val="24"/>
          <w:szCs w:val="24"/>
        </w:rPr>
        <w:t xml:space="preserve">. </w:t>
      </w:r>
      <w:r w:rsidRPr="008166F8">
        <w:rPr>
          <w:sz w:val="24"/>
          <w:szCs w:val="24"/>
        </w:rPr>
        <w:t>The checked exception classes named in the throws clause are part of the contract between the implementor and user of the method or constructor.</w:t>
      </w:r>
    </w:p>
    <w:p w:rsidR="004B3AFB" w:rsidRPr="008166F8" w:rsidRDefault="00640147" w:rsidP="00A47A64">
      <w:pPr>
        <w:pStyle w:val="ListParagraph"/>
        <w:numPr>
          <w:ilvl w:val="0"/>
          <w:numId w:val="39"/>
        </w:numPr>
        <w:rPr>
          <w:sz w:val="24"/>
          <w:szCs w:val="24"/>
        </w:rPr>
      </w:pPr>
      <w:r w:rsidRPr="008166F8">
        <w:rPr>
          <w:sz w:val="24"/>
          <w:szCs w:val="24"/>
        </w:rPr>
        <w:t>Checked exceptions are checked at compile time by the JVM and its related to resources</w:t>
      </w:r>
      <w:r w:rsidR="00D434C9" w:rsidRPr="008166F8">
        <w:rPr>
          <w:sz w:val="24"/>
          <w:szCs w:val="24"/>
        </w:rPr>
        <w:t xml:space="preserve"> </w:t>
      </w:r>
      <w:r w:rsidRPr="008166F8">
        <w:rPr>
          <w:sz w:val="24"/>
          <w:szCs w:val="24"/>
        </w:rPr>
        <w:t>(files/db/stream/socket etc). The motive of checked exception is that at compile time if the resources are not available the application should define an alternative behaviour to handle this in the catch/finally block</w:t>
      </w:r>
      <w:r w:rsidR="004B3AFB" w:rsidRPr="008166F8">
        <w:rPr>
          <w:sz w:val="24"/>
          <w:szCs w:val="24"/>
        </w:rPr>
        <w:t>.</w:t>
      </w:r>
    </w:p>
    <w:p w:rsidR="00A63F43" w:rsidRPr="008166F8" w:rsidRDefault="00640147" w:rsidP="00A47A64">
      <w:pPr>
        <w:pStyle w:val="ListParagraph"/>
        <w:numPr>
          <w:ilvl w:val="0"/>
          <w:numId w:val="39"/>
        </w:numPr>
        <w:rPr>
          <w:sz w:val="24"/>
          <w:szCs w:val="24"/>
        </w:rPr>
      </w:pPr>
      <w:r w:rsidRPr="008166F8">
        <w:rPr>
          <w:sz w:val="24"/>
          <w:szCs w:val="24"/>
        </w:rPr>
        <w:t>Checked Exception in Java is all those Exception which requires being catches and handled during compile time. If Compiler doesn’t see try or catch block handling a Checked Exception, it throws Compilation error. Now Which Exception is checked Exception and Why Checked Exception are introduced in first place? All the Exception which are direct sub Class of Exception but not inherit RuntimeE</w:t>
      </w:r>
      <w:r w:rsidR="00A63F43" w:rsidRPr="008166F8">
        <w:rPr>
          <w:sz w:val="24"/>
          <w:szCs w:val="24"/>
        </w:rPr>
        <w:t>xception are Checked Exception.</w:t>
      </w:r>
    </w:p>
    <w:p w:rsidR="008432A8" w:rsidRPr="008166F8" w:rsidRDefault="00BA1807" w:rsidP="00A47A64">
      <w:pPr>
        <w:pStyle w:val="ListParagraph"/>
        <w:numPr>
          <w:ilvl w:val="0"/>
          <w:numId w:val="39"/>
        </w:numPr>
        <w:rPr>
          <w:sz w:val="24"/>
          <w:szCs w:val="24"/>
        </w:rPr>
      </w:pPr>
      <w:r w:rsidRPr="008166F8">
        <w:rPr>
          <w:sz w:val="24"/>
          <w:szCs w:val="24"/>
        </w:rPr>
        <w:t xml:space="preserve"> </w:t>
      </w:r>
      <w:r w:rsidR="00640147" w:rsidRPr="008166F8">
        <w:rPr>
          <w:b/>
          <w:sz w:val="24"/>
          <w:szCs w:val="24"/>
        </w:rPr>
        <w:t>When to use Checked Exception in Java</w:t>
      </w:r>
      <w:r w:rsidRPr="008166F8">
        <w:rPr>
          <w:sz w:val="24"/>
          <w:szCs w:val="24"/>
        </w:rPr>
        <w:t>?</w:t>
      </w:r>
      <w:r w:rsidR="00640147" w:rsidRPr="008166F8">
        <w:rPr>
          <w:sz w:val="24"/>
          <w:szCs w:val="24"/>
        </w:rPr>
        <w:br/>
      </w:r>
      <w:r w:rsidR="00B2300D" w:rsidRPr="008166F8">
        <w:rPr>
          <w:sz w:val="24"/>
          <w:szCs w:val="24"/>
        </w:rPr>
        <w:t xml:space="preserve"> Ans </w:t>
      </w:r>
      <w:r w:rsidR="00640147" w:rsidRPr="008166F8">
        <w:rPr>
          <w:sz w:val="24"/>
          <w:szCs w:val="24"/>
        </w:rPr>
        <w:t>Knowing Checked Exception is not that useful until you know how to use Checked Exception in Java. Java has often been criticized for its Checked Exception strategy, arguments given are that checked Exception adds lot of boiler plate code and makes whole class or function unreadable. Somewhat I agree with this and java also recognize this by introducing improved Exception handling mechanism in Java7 but Checked Exception does have its real purpose</w:t>
      </w:r>
      <w:r w:rsidR="008432A8" w:rsidRPr="008166F8">
        <w:rPr>
          <w:sz w:val="24"/>
          <w:szCs w:val="24"/>
        </w:rPr>
        <w:t>.</w:t>
      </w:r>
    </w:p>
    <w:p w:rsidR="003B7C3A" w:rsidRPr="008166F8" w:rsidRDefault="00640147" w:rsidP="00A47A64">
      <w:pPr>
        <w:pStyle w:val="ListParagraph"/>
        <w:numPr>
          <w:ilvl w:val="0"/>
          <w:numId w:val="39"/>
        </w:numPr>
        <w:rPr>
          <w:sz w:val="24"/>
          <w:szCs w:val="24"/>
        </w:rPr>
      </w:pPr>
      <w:r w:rsidRPr="008166F8">
        <w:rPr>
          <w:b/>
          <w:sz w:val="24"/>
          <w:szCs w:val="24"/>
        </w:rPr>
        <w:t>Example</w:t>
      </w:r>
      <w:r w:rsidRPr="008166F8">
        <w:rPr>
          <w:sz w:val="24"/>
          <w:szCs w:val="24"/>
        </w:rPr>
        <w:t xml:space="preserve"> of checked Exception in Java API</w:t>
      </w:r>
      <w:r w:rsidRPr="008166F8">
        <w:rPr>
          <w:sz w:val="24"/>
          <w:szCs w:val="24"/>
        </w:rPr>
        <w:br/>
      </w:r>
      <w:r w:rsidR="006E4BD6" w:rsidRPr="008166F8">
        <w:rPr>
          <w:sz w:val="24"/>
          <w:szCs w:val="24"/>
        </w:rPr>
        <w:t xml:space="preserve">Ans </w:t>
      </w:r>
      <w:r w:rsidRPr="008166F8">
        <w:rPr>
          <w:sz w:val="24"/>
          <w:szCs w:val="24"/>
        </w:rPr>
        <w:t>Following are some Examples of Checked Exception in Java library:</w:t>
      </w:r>
      <w:r w:rsidRPr="008166F8">
        <w:rPr>
          <w:sz w:val="24"/>
          <w:szCs w:val="24"/>
        </w:rPr>
        <w:br/>
        <w:t>IOException</w:t>
      </w:r>
      <w:r w:rsidRPr="008166F8">
        <w:rPr>
          <w:sz w:val="24"/>
          <w:szCs w:val="24"/>
        </w:rPr>
        <w:br/>
        <w:t>SQLException</w:t>
      </w:r>
      <w:r w:rsidRPr="008166F8">
        <w:rPr>
          <w:sz w:val="24"/>
          <w:szCs w:val="24"/>
        </w:rPr>
        <w:br/>
        <w:t>DataAccessException</w:t>
      </w:r>
      <w:r w:rsidRPr="008166F8">
        <w:rPr>
          <w:sz w:val="24"/>
          <w:szCs w:val="24"/>
        </w:rPr>
        <w:br/>
        <w:t>ClassNotFoundException</w:t>
      </w:r>
      <w:r w:rsidR="003B7C3A" w:rsidRPr="008166F8">
        <w:rPr>
          <w:sz w:val="24"/>
          <w:szCs w:val="24"/>
        </w:rPr>
        <w:br/>
        <w:t>InvocationTargetException</w:t>
      </w:r>
    </w:p>
    <w:p w:rsidR="00E1497D" w:rsidRPr="008166F8" w:rsidRDefault="00640147" w:rsidP="00A47A64">
      <w:pPr>
        <w:pStyle w:val="ListParagraph"/>
        <w:numPr>
          <w:ilvl w:val="0"/>
          <w:numId w:val="39"/>
        </w:numPr>
        <w:rPr>
          <w:sz w:val="24"/>
          <w:szCs w:val="24"/>
        </w:rPr>
      </w:pPr>
      <w:r w:rsidRPr="008166F8">
        <w:rPr>
          <w:sz w:val="24"/>
          <w:szCs w:val="24"/>
        </w:rPr>
        <w:t>Checked Exception is required to be handled by compile time while</w:t>
      </w:r>
      <w:r w:rsidR="00E1497D" w:rsidRPr="008166F8">
        <w:rPr>
          <w:sz w:val="24"/>
          <w:szCs w:val="24"/>
        </w:rPr>
        <w:t xml:space="preserve"> Unchecked Exception doesn't.</w:t>
      </w:r>
    </w:p>
    <w:p w:rsidR="00D2635B" w:rsidRPr="008166F8" w:rsidRDefault="00640147" w:rsidP="00A47A64">
      <w:pPr>
        <w:pStyle w:val="ListParagraph"/>
        <w:numPr>
          <w:ilvl w:val="0"/>
          <w:numId w:val="39"/>
        </w:numPr>
        <w:rPr>
          <w:sz w:val="24"/>
          <w:szCs w:val="24"/>
        </w:rPr>
      </w:pPr>
      <w:r w:rsidRPr="008166F8">
        <w:rPr>
          <w:sz w:val="24"/>
          <w:szCs w:val="24"/>
        </w:rPr>
        <w:t>Checked Exception is direct sub-Class of Exception while Unchecked Exception are of RuntimeException.</w:t>
      </w:r>
    </w:p>
    <w:p w:rsidR="00074B11" w:rsidRPr="008166F8" w:rsidRDefault="00640147" w:rsidP="00A47A64">
      <w:pPr>
        <w:pStyle w:val="ListParagraph"/>
        <w:numPr>
          <w:ilvl w:val="0"/>
          <w:numId w:val="39"/>
        </w:numPr>
        <w:rPr>
          <w:sz w:val="24"/>
          <w:szCs w:val="24"/>
        </w:rPr>
      </w:pPr>
      <w:r w:rsidRPr="008166F8">
        <w:rPr>
          <w:sz w:val="24"/>
          <w:szCs w:val="24"/>
        </w:rPr>
        <w:t xml:space="preserve">CheckedException represent scenario with higher failure rate </w:t>
      </w:r>
    </w:p>
    <w:p w:rsidR="00FF2C46" w:rsidRPr="008166F8" w:rsidRDefault="00640147" w:rsidP="00A47A64">
      <w:pPr>
        <w:pStyle w:val="ListParagraph"/>
        <w:numPr>
          <w:ilvl w:val="0"/>
          <w:numId w:val="39"/>
        </w:numPr>
        <w:rPr>
          <w:sz w:val="24"/>
          <w:szCs w:val="24"/>
        </w:rPr>
      </w:pPr>
      <w:r w:rsidRPr="008166F8">
        <w:rPr>
          <w:b/>
          <w:sz w:val="24"/>
          <w:szCs w:val="24"/>
        </w:rPr>
        <w:t>What are Checked exceptions?</w:t>
      </w:r>
      <w:r w:rsidRPr="008166F8">
        <w:rPr>
          <w:b/>
          <w:sz w:val="24"/>
          <w:szCs w:val="24"/>
        </w:rPr>
        <w:br/>
      </w:r>
      <w:r w:rsidR="009E638B" w:rsidRPr="008166F8">
        <w:rPr>
          <w:sz w:val="24"/>
          <w:szCs w:val="24"/>
        </w:rPr>
        <w:t xml:space="preserve">Ans </w:t>
      </w:r>
      <w:r w:rsidRPr="008166F8">
        <w:rPr>
          <w:sz w:val="24"/>
          <w:szCs w:val="24"/>
        </w:rPr>
        <w:t>The exceptions that are subtypes of Exception (exclude subtypes of RuntimeException) are categorized as checked exceptions. When we use code that can throw checked exceptions, we must handle them, otherwise the compiler will complain</w:t>
      </w:r>
      <w:r w:rsidR="00FF2C46" w:rsidRPr="008166F8">
        <w:rPr>
          <w:sz w:val="24"/>
          <w:szCs w:val="24"/>
        </w:rPr>
        <w:t>.</w:t>
      </w:r>
    </w:p>
    <w:p w:rsidR="007D5B7E" w:rsidRPr="008166F8" w:rsidRDefault="00FF2C46" w:rsidP="00A47A64">
      <w:pPr>
        <w:pStyle w:val="ListParagraph"/>
        <w:numPr>
          <w:ilvl w:val="0"/>
          <w:numId w:val="39"/>
        </w:numPr>
        <w:rPr>
          <w:sz w:val="24"/>
          <w:szCs w:val="24"/>
        </w:rPr>
      </w:pPr>
      <w:r w:rsidRPr="008166F8">
        <w:rPr>
          <w:sz w:val="24"/>
          <w:szCs w:val="24"/>
        </w:rPr>
        <w:lastRenderedPageBreak/>
        <w:t>C</w:t>
      </w:r>
      <w:r w:rsidR="00640147" w:rsidRPr="008166F8">
        <w:rPr>
          <w:sz w:val="24"/>
          <w:szCs w:val="24"/>
        </w:rPr>
        <w:t>hecked Exceptions in Java</w:t>
      </w:r>
      <w:r w:rsidR="00A61C7E" w:rsidRPr="008166F8">
        <w:rPr>
          <w:sz w:val="24"/>
          <w:szCs w:val="24"/>
        </w:rPr>
        <w:t xml:space="preserve">: </w:t>
      </w:r>
      <w:r w:rsidR="000E21C9" w:rsidRPr="008166F8">
        <w:rPr>
          <w:sz w:val="24"/>
          <w:szCs w:val="24"/>
        </w:rPr>
        <w:t>A</w:t>
      </w:r>
      <w:r w:rsidR="00640147" w:rsidRPr="008166F8">
        <w:rPr>
          <w:sz w:val="24"/>
          <w:szCs w:val="24"/>
        </w:rPr>
        <w:t>re the exceptions that are checked at compile time. If some code within a method throws a checked exception, then the method must either handle the exception or it must specify the e</w:t>
      </w:r>
      <w:r w:rsidR="007D5B7E" w:rsidRPr="008166F8">
        <w:rPr>
          <w:sz w:val="24"/>
          <w:szCs w:val="24"/>
        </w:rPr>
        <w:t>xception using throws keyword.</w:t>
      </w:r>
    </w:p>
    <w:p w:rsidR="004C370D" w:rsidRPr="008166F8" w:rsidRDefault="007D5B7E" w:rsidP="00A47A64">
      <w:pPr>
        <w:pStyle w:val="ListParagraph"/>
        <w:numPr>
          <w:ilvl w:val="0"/>
          <w:numId w:val="39"/>
        </w:numPr>
        <w:rPr>
          <w:sz w:val="24"/>
          <w:szCs w:val="24"/>
        </w:rPr>
      </w:pPr>
      <w:r w:rsidRPr="008166F8">
        <w:rPr>
          <w:sz w:val="24"/>
          <w:szCs w:val="24"/>
        </w:rPr>
        <w:t xml:space="preserve"> </w:t>
      </w:r>
      <w:r w:rsidR="00B0701C" w:rsidRPr="008166F8">
        <w:rPr>
          <w:b/>
          <w:sz w:val="24"/>
          <w:szCs w:val="24"/>
        </w:rPr>
        <w:t>E</w:t>
      </w:r>
      <w:r w:rsidR="00640147" w:rsidRPr="008166F8">
        <w:rPr>
          <w:b/>
          <w:sz w:val="24"/>
          <w:szCs w:val="24"/>
        </w:rPr>
        <w:t>xample,</w:t>
      </w:r>
      <w:r w:rsidR="00640147" w:rsidRPr="008166F8">
        <w:rPr>
          <w:sz w:val="24"/>
          <w:szCs w:val="24"/>
        </w:rPr>
        <w:t xml:space="preserve"> consider the following Java pro</w:t>
      </w:r>
      <w:r w:rsidR="00FB0CF8" w:rsidRPr="008166F8">
        <w:rPr>
          <w:sz w:val="24"/>
          <w:szCs w:val="24"/>
        </w:rPr>
        <w:t>gram that opens file at locatio</w:t>
      </w:r>
      <w:r w:rsidR="00640147" w:rsidRPr="008166F8">
        <w:rPr>
          <w:sz w:val="24"/>
          <w:szCs w:val="24"/>
        </w:rPr>
        <w:t>n “C:\test\a.txt” and prints first three lines of it. The program doesn’t compile, because the function main() uses FileReader() and FileReader() throws a checked exception FileNotFoundException. It also uses readLine() and close() methods, and these methods also throw checked exception IOException</w:t>
      </w:r>
      <w:r w:rsidR="004C370D" w:rsidRPr="008166F8">
        <w:rPr>
          <w:sz w:val="24"/>
          <w:szCs w:val="24"/>
        </w:rPr>
        <w:t>.</w:t>
      </w:r>
    </w:p>
    <w:p w:rsidR="00F648CF" w:rsidRPr="008166F8" w:rsidRDefault="00640147" w:rsidP="00A47A64">
      <w:pPr>
        <w:pStyle w:val="ListParagraph"/>
        <w:numPr>
          <w:ilvl w:val="0"/>
          <w:numId w:val="39"/>
        </w:numPr>
        <w:rPr>
          <w:sz w:val="24"/>
          <w:szCs w:val="24"/>
        </w:rPr>
      </w:pPr>
      <w:r w:rsidRPr="008166F8">
        <w:rPr>
          <w:sz w:val="24"/>
          <w:szCs w:val="24"/>
        </w:rPr>
        <w:t>Checked exceptions − A checked exception is an exception that occurs at the compile time, these are also called as compile time exceptions. These exceptions cannot simply be ignored at the time of compilation, the programmer should take care</w:t>
      </w:r>
      <w:r w:rsidR="00F648CF" w:rsidRPr="008166F8">
        <w:rPr>
          <w:sz w:val="24"/>
          <w:szCs w:val="24"/>
        </w:rPr>
        <w:t xml:space="preserve"> of (handle) these exceptions.</w:t>
      </w:r>
    </w:p>
    <w:p w:rsidR="000A5C3E" w:rsidRPr="008166F8" w:rsidRDefault="00640147" w:rsidP="00A47A64">
      <w:pPr>
        <w:pStyle w:val="ListParagraph"/>
        <w:numPr>
          <w:ilvl w:val="0"/>
          <w:numId w:val="39"/>
        </w:numPr>
        <w:rPr>
          <w:sz w:val="24"/>
          <w:szCs w:val="24"/>
        </w:rPr>
      </w:pPr>
      <w:r w:rsidRPr="008166F8">
        <w:rPr>
          <w:b/>
          <w:sz w:val="24"/>
          <w:szCs w:val="24"/>
        </w:rPr>
        <w:t>Checked exceptions:</w:t>
      </w:r>
      <w:r w:rsidR="003653F5" w:rsidRPr="008166F8">
        <w:rPr>
          <w:b/>
          <w:sz w:val="24"/>
          <w:szCs w:val="24"/>
        </w:rPr>
        <w:t xml:space="preserve"> </w:t>
      </w:r>
      <w:r w:rsidR="003653F5" w:rsidRPr="008166F8">
        <w:rPr>
          <w:sz w:val="24"/>
          <w:szCs w:val="24"/>
        </w:rPr>
        <w:t>R</w:t>
      </w:r>
      <w:r w:rsidRPr="008166F8">
        <w:rPr>
          <w:sz w:val="24"/>
          <w:szCs w:val="24"/>
        </w:rPr>
        <w:t>epresent invalid conditions in areas outside the immediate control of the program (invalid user input, database problems, network outages, absent files)</w:t>
      </w:r>
      <w:r w:rsidR="00425003" w:rsidRPr="008166F8">
        <w:rPr>
          <w:sz w:val="24"/>
          <w:szCs w:val="24"/>
        </w:rPr>
        <w:t>,</w:t>
      </w:r>
      <w:r w:rsidRPr="008166F8">
        <w:rPr>
          <w:sz w:val="24"/>
          <w:szCs w:val="24"/>
        </w:rPr>
        <w:t xml:space="preserve"> are subclasses of Exception</w:t>
      </w:r>
      <w:r w:rsidR="00425003" w:rsidRPr="008166F8">
        <w:rPr>
          <w:sz w:val="24"/>
          <w:szCs w:val="24"/>
        </w:rPr>
        <w:t>,</w:t>
      </w:r>
      <w:r w:rsidRPr="008166F8">
        <w:rPr>
          <w:sz w:val="24"/>
          <w:szCs w:val="24"/>
        </w:rPr>
        <w:t xml:space="preserve"> a method is obliged to establish a policy for all checked exceptions thrown by its implementation (either pass the checked exception further up the stack, or handle it somehow)</w:t>
      </w:r>
      <w:r w:rsidR="00EB5593" w:rsidRPr="008166F8">
        <w:rPr>
          <w:sz w:val="24"/>
          <w:szCs w:val="24"/>
        </w:rPr>
        <w:t>.</w:t>
      </w:r>
    </w:p>
    <w:p w:rsidR="001E30F3" w:rsidRPr="008166F8" w:rsidRDefault="00640147" w:rsidP="00A47A64">
      <w:pPr>
        <w:pStyle w:val="ListParagraph"/>
        <w:numPr>
          <w:ilvl w:val="0"/>
          <w:numId w:val="39"/>
        </w:numPr>
        <w:rPr>
          <w:sz w:val="24"/>
          <w:szCs w:val="24"/>
        </w:rPr>
      </w:pPr>
      <w:r w:rsidRPr="008166F8">
        <w:rPr>
          <w:sz w:val="24"/>
          <w:szCs w:val="24"/>
        </w:rPr>
        <w:t xml:space="preserve"> If a checked exception is thrown in a method, it must be handled in one of three ways:</w:t>
      </w:r>
      <w:r w:rsidRPr="008166F8">
        <w:rPr>
          <w:sz w:val="24"/>
          <w:szCs w:val="24"/>
        </w:rPr>
        <w:br/>
        <w:t>    1.</w:t>
      </w:r>
      <w:r w:rsidR="000A5C3E" w:rsidRPr="008166F8">
        <w:rPr>
          <w:sz w:val="24"/>
          <w:szCs w:val="24"/>
        </w:rPr>
        <w:t xml:space="preserve"> </w:t>
      </w:r>
      <w:r w:rsidRPr="008166F8">
        <w:rPr>
          <w:sz w:val="24"/>
          <w:szCs w:val="24"/>
        </w:rPr>
        <w:t>By using a try block and catching the exception in a handler and dealing with it</w:t>
      </w:r>
      <w:r w:rsidR="000A5C3E" w:rsidRPr="008166F8">
        <w:rPr>
          <w:sz w:val="24"/>
          <w:szCs w:val="24"/>
        </w:rPr>
        <w:t>.</w:t>
      </w:r>
      <w:r w:rsidRPr="008166F8">
        <w:rPr>
          <w:sz w:val="24"/>
          <w:szCs w:val="24"/>
        </w:rPr>
        <w:br/>
        <w:t>    2.</w:t>
      </w:r>
      <w:r w:rsidR="00E03077" w:rsidRPr="008166F8">
        <w:rPr>
          <w:sz w:val="24"/>
          <w:szCs w:val="24"/>
        </w:rPr>
        <w:t xml:space="preserve"> </w:t>
      </w:r>
      <w:r w:rsidRPr="008166F8">
        <w:rPr>
          <w:sz w:val="24"/>
          <w:szCs w:val="24"/>
        </w:rPr>
        <w:t>By using a try block and catching the exception in a handler, but throwing another exception that is either unchecked or declared in its throws clause</w:t>
      </w:r>
      <w:r w:rsidR="000A5C3E" w:rsidRPr="008166F8">
        <w:rPr>
          <w:sz w:val="24"/>
          <w:szCs w:val="24"/>
        </w:rPr>
        <w:t>.</w:t>
      </w:r>
      <w:r w:rsidRPr="008166F8">
        <w:rPr>
          <w:sz w:val="24"/>
          <w:szCs w:val="24"/>
        </w:rPr>
        <w:br/>
        <w:t>    3.</w:t>
      </w:r>
      <w:r w:rsidR="00D34A8F" w:rsidRPr="008166F8">
        <w:rPr>
          <w:sz w:val="24"/>
          <w:szCs w:val="24"/>
        </w:rPr>
        <w:t xml:space="preserve"> </w:t>
      </w:r>
      <w:r w:rsidRPr="008166F8">
        <w:rPr>
          <w:sz w:val="24"/>
          <w:szCs w:val="24"/>
        </w:rPr>
        <w:t>By explicitly allowing propagation of the exception to its caller by declaring it in the throws clause of its method header</w:t>
      </w:r>
      <w:r w:rsidR="00F80239" w:rsidRPr="008166F8">
        <w:rPr>
          <w:sz w:val="24"/>
          <w:szCs w:val="24"/>
        </w:rPr>
        <w:t>.</w:t>
      </w:r>
    </w:p>
    <w:p w:rsidR="00D978F4" w:rsidRPr="008166F8" w:rsidRDefault="00640147" w:rsidP="00A47A64">
      <w:pPr>
        <w:pStyle w:val="ListParagraph"/>
        <w:numPr>
          <w:ilvl w:val="0"/>
          <w:numId w:val="39"/>
        </w:numPr>
        <w:rPr>
          <w:sz w:val="24"/>
          <w:szCs w:val="24"/>
        </w:rPr>
      </w:pPr>
      <w:r w:rsidRPr="008166F8">
        <w:rPr>
          <w:sz w:val="24"/>
          <w:szCs w:val="24"/>
        </w:rPr>
        <w:t>Checked exceptions result in multi</w:t>
      </w:r>
      <w:r w:rsidR="00D978F4" w:rsidRPr="008166F8">
        <w:rPr>
          <w:sz w:val="24"/>
          <w:szCs w:val="24"/>
        </w:rPr>
        <w:t>ple throws clause declarations.</w:t>
      </w:r>
    </w:p>
    <w:p w:rsidR="008F30B0" w:rsidRPr="008166F8" w:rsidRDefault="00640147" w:rsidP="00A47A64">
      <w:pPr>
        <w:pStyle w:val="ListParagraph"/>
        <w:numPr>
          <w:ilvl w:val="0"/>
          <w:numId w:val="39"/>
        </w:numPr>
        <w:rPr>
          <w:sz w:val="24"/>
          <w:szCs w:val="24"/>
        </w:rPr>
      </w:pPr>
      <w:r w:rsidRPr="008166F8">
        <w:rPr>
          <w:sz w:val="24"/>
          <w:szCs w:val="24"/>
        </w:rPr>
        <w:t>The problem with checked exceptions is they encourage people to swallow important details (namely, the exception class). If you choose not to swallow that detail, then you have to keep adding throws declarations across your whole app. This means 1) that a new exception type will affect lots of function signatures, and 2) you can miss a specific instance of the exception you actually -want- to catch (say you open a secondary file for a function that writes data to a file. The secondary file is optional, so you can ignore its errors, but because the signature throws IOException, it's easy to overlook this).</w:t>
      </w:r>
    </w:p>
    <w:p w:rsidR="005B5DAB" w:rsidRPr="008166F8" w:rsidRDefault="00640147" w:rsidP="00A47A64">
      <w:pPr>
        <w:pStyle w:val="ListParagraph"/>
        <w:numPr>
          <w:ilvl w:val="0"/>
          <w:numId w:val="39"/>
        </w:numPr>
        <w:rPr>
          <w:sz w:val="24"/>
          <w:szCs w:val="24"/>
        </w:rPr>
      </w:pPr>
      <w:r w:rsidRPr="008166F8">
        <w:rPr>
          <w:sz w:val="24"/>
          <w:szCs w:val="24"/>
        </w:rPr>
        <w:t>Checked exceptions are not really exceptions.</w:t>
      </w:r>
    </w:p>
    <w:p w:rsidR="00922A93" w:rsidRPr="008166F8" w:rsidRDefault="00640147" w:rsidP="00A47A64">
      <w:pPr>
        <w:pStyle w:val="ListParagraph"/>
        <w:numPr>
          <w:ilvl w:val="0"/>
          <w:numId w:val="39"/>
        </w:numPr>
        <w:rPr>
          <w:sz w:val="24"/>
          <w:szCs w:val="24"/>
        </w:rPr>
      </w:pPr>
      <w:r w:rsidRPr="008166F8">
        <w:rPr>
          <w:sz w:val="24"/>
          <w:szCs w:val="24"/>
        </w:rPr>
        <w:t>The thing about checked exceptions is that they are not really exceptions by the usual understanding of the concept. Instead, they are API alternative return values.</w:t>
      </w:r>
    </w:p>
    <w:p w:rsidR="00AD2FD3" w:rsidRPr="008166F8" w:rsidRDefault="00640147" w:rsidP="00A47A64">
      <w:pPr>
        <w:pStyle w:val="ListParagraph"/>
        <w:numPr>
          <w:ilvl w:val="0"/>
          <w:numId w:val="39"/>
        </w:numPr>
        <w:rPr>
          <w:sz w:val="24"/>
          <w:szCs w:val="24"/>
        </w:rPr>
      </w:pPr>
      <w:r w:rsidRPr="008166F8">
        <w:rPr>
          <w:sz w:val="24"/>
          <w:szCs w:val="24"/>
        </w:rPr>
        <w:t xml:space="preserve"> The whole idea of exceptions is that an error thrown somewhere way down the call chain can bubble up and be handled by code somewhere further up, without the intervening code having to worry about it.</w:t>
      </w:r>
    </w:p>
    <w:p w:rsidR="00023165" w:rsidRPr="008166F8" w:rsidRDefault="00640147" w:rsidP="00A47A64">
      <w:pPr>
        <w:pStyle w:val="ListParagraph"/>
        <w:numPr>
          <w:ilvl w:val="0"/>
          <w:numId w:val="39"/>
        </w:numPr>
        <w:rPr>
          <w:sz w:val="24"/>
          <w:szCs w:val="24"/>
        </w:rPr>
      </w:pPr>
      <w:r w:rsidRPr="008166F8">
        <w:rPr>
          <w:sz w:val="24"/>
          <w:szCs w:val="24"/>
        </w:rPr>
        <w:lastRenderedPageBreak/>
        <w:t>Checked exceptions, on the other hand, require every level of code between the thrower and the catcher to declare they know about all forms of exception that can go through them. This is really little different in practice to if checked exceptions were simply special return values which the caller had to check for.</w:t>
      </w:r>
    </w:p>
    <w:p w:rsidR="00AF5AA2" w:rsidRPr="008166F8" w:rsidRDefault="00640147" w:rsidP="00A47A64">
      <w:pPr>
        <w:pStyle w:val="ListParagraph"/>
        <w:numPr>
          <w:ilvl w:val="0"/>
          <w:numId w:val="39"/>
        </w:numPr>
        <w:rPr>
          <w:sz w:val="24"/>
          <w:szCs w:val="24"/>
        </w:rPr>
      </w:pPr>
      <w:r w:rsidRPr="008166F8">
        <w:rPr>
          <w:sz w:val="24"/>
          <w:szCs w:val="24"/>
        </w:rPr>
        <w:t>Are checked exceptions good or are they bad? In other words, should programmers be forced to handle checked exceptions or given the opportunity to ignore them? I like the idea of enforcing more robust software. However, I also think that Java's exception-handling mechanism needs to evolve to make it more programmer-friendly.</w:t>
      </w:r>
    </w:p>
    <w:p w:rsidR="00BB3B5F" w:rsidRPr="008166F8" w:rsidRDefault="00640147" w:rsidP="00A47A64">
      <w:pPr>
        <w:pStyle w:val="ListParagraph"/>
        <w:numPr>
          <w:ilvl w:val="0"/>
          <w:numId w:val="39"/>
        </w:numPr>
        <w:rPr>
          <w:sz w:val="24"/>
          <w:szCs w:val="24"/>
        </w:rPr>
      </w:pPr>
      <w:r w:rsidRPr="008166F8">
        <w:rPr>
          <w:sz w:val="24"/>
          <w:szCs w:val="24"/>
        </w:rPr>
        <w:t>Checked exceptions denote error scenarios which are outside the immediate control of the program. They occur usually interacting with outside resources/ network resources e.g. database problems, network connection errors, missing files etc.</w:t>
      </w:r>
    </w:p>
    <w:p w:rsidR="00462782" w:rsidRPr="008166F8" w:rsidRDefault="00640147" w:rsidP="00A47A64">
      <w:pPr>
        <w:pStyle w:val="ListParagraph"/>
        <w:numPr>
          <w:ilvl w:val="0"/>
          <w:numId w:val="39"/>
        </w:numPr>
        <w:rPr>
          <w:sz w:val="24"/>
          <w:szCs w:val="24"/>
        </w:rPr>
      </w:pPr>
      <w:r w:rsidRPr="008166F8">
        <w:rPr>
          <w:sz w:val="24"/>
          <w:szCs w:val="24"/>
        </w:rPr>
        <w:t>Example of mostly faced checked exceptions are : ClassNotFoundException, IOException, SQLException and so on. Please refer official java documentation for all such classes.</w:t>
      </w:r>
    </w:p>
    <w:p w:rsidR="00D20422" w:rsidRPr="008166F8" w:rsidRDefault="00640147" w:rsidP="00A47A64">
      <w:pPr>
        <w:pStyle w:val="ListParagraph"/>
        <w:numPr>
          <w:ilvl w:val="0"/>
          <w:numId w:val="39"/>
        </w:numPr>
        <w:rPr>
          <w:sz w:val="24"/>
          <w:szCs w:val="24"/>
        </w:rPr>
      </w:pPr>
      <w:r w:rsidRPr="008166F8">
        <w:rPr>
          <w:sz w:val="24"/>
          <w:szCs w:val="24"/>
        </w:rPr>
        <w:t>Checked exceptions are exceptions that the designers of Java feel that your programs absolutely must provide for, one way or another.</w:t>
      </w:r>
    </w:p>
    <w:p w:rsidR="000C687E" w:rsidRPr="008166F8" w:rsidRDefault="00640147" w:rsidP="00A47A64">
      <w:pPr>
        <w:pStyle w:val="ListParagraph"/>
        <w:numPr>
          <w:ilvl w:val="0"/>
          <w:numId w:val="39"/>
        </w:numPr>
        <w:rPr>
          <w:sz w:val="24"/>
          <w:szCs w:val="24"/>
        </w:rPr>
      </w:pPr>
      <w:r w:rsidRPr="008166F8">
        <w:rPr>
          <w:sz w:val="24"/>
          <w:szCs w:val="24"/>
        </w:rPr>
        <w:t xml:space="preserve"> Whenever you code a statement that could throw a checked exception, your program must do one of two things:</w:t>
      </w:r>
      <w:r w:rsidRPr="008166F8">
        <w:rPr>
          <w:sz w:val="24"/>
          <w:szCs w:val="24"/>
        </w:rPr>
        <w:br/>
      </w:r>
      <w:r w:rsidR="00C42011" w:rsidRPr="008166F8">
        <w:rPr>
          <w:sz w:val="24"/>
          <w:szCs w:val="24"/>
        </w:rPr>
        <w:t xml:space="preserve">a) </w:t>
      </w:r>
      <w:r w:rsidRPr="008166F8">
        <w:rPr>
          <w:sz w:val="24"/>
          <w:szCs w:val="24"/>
        </w:rPr>
        <w:t>Catch the exception by placing the statement within a try statement that has a catch block for the exception.</w:t>
      </w:r>
    </w:p>
    <w:p w:rsidR="00721A5B" w:rsidRPr="008166F8" w:rsidRDefault="00640147" w:rsidP="00A47A64">
      <w:pPr>
        <w:pStyle w:val="ListParagraph"/>
        <w:numPr>
          <w:ilvl w:val="1"/>
          <w:numId w:val="39"/>
        </w:numPr>
        <w:rPr>
          <w:sz w:val="24"/>
          <w:szCs w:val="24"/>
        </w:rPr>
      </w:pPr>
      <w:r w:rsidRPr="008166F8">
        <w:rPr>
          <w:sz w:val="24"/>
          <w:szCs w:val="24"/>
        </w:rPr>
        <w:t>Specify a throws clause on the method that contains the statement to indicate that your method doesn’t want to handle the exception, so it’s passing the exception up the line.</w:t>
      </w:r>
    </w:p>
    <w:p w:rsidR="00640147" w:rsidRPr="008166F8" w:rsidRDefault="00640147" w:rsidP="00A47A64">
      <w:pPr>
        <w:pStyle w:val="ListParagraph"/>
        <w:numPr>
          <w:ilvl w:val="1"/>
          <w:numId w:val="39"/>
        </w:numPr>
        <w:rPr>
          <w:sz w:val="24"/>
          <w:szCs w:val="24"/>
        </w:rPr>
      </w:pPr>
      <w:r w:rsidRPr="008166F8">
        <w:rPr>
          <w:sz w:val="24"/>
          <w:szCs w:val="24"/>
        </w:rPr>
        <w:t>But it is not that simple – checked exceptions are making the code “uglier”. They force the developer to write try/catch blocks or to rethrow the exception. But rethrowing hides another problem – some exceptions should not cross module boundaries. The most common thing to do when you are forced to catch a checked exception, which you have no idea what to do with, is to simply wrap it in a RuntimeException and rethrow it.</w:t>
      </w:r>
      <w:r w:rsidRPr="008166F8">
        <w:rPr>
          <w:sz w:val="24"/>
          <w:szCs w:val="24"/>
        </w:rPr>
        <w:br/>
      </w:r>
    </w:p>
    <w:p w:rsidR="00D8688F" w:rsidRPr="008166F8" w:rsidRDefault="00640147" w:rsidP="00A47A64">
      <w:pPr>
        <w:numPr>
          <w:ilvl w:val="0"/>
          <w:numId w:val="39"/>
        </w:numPr>
        <w:spacing w:after="0" w:line="240" w:lineRule="auto"/>
        <w:ind w:left="450"/>
        <w:textAlignment w:val="baseline"/>
        <w:rPr>
          <w:rFonts w:cs="Arial"/>
          <w:sz w:val="24"/>
          <w:szCs w:val="24"/>
        </w:rPr>
      </w:pPr>
      <w:r w:rsidRPr="008166F8">
        <w:rPr>
          <w:rFonts w:cs="Arial"/>
          <w:b/>
          <w:bCs/>
          <w:sz w:val="24"/>
          <w:szCs w:val="24"/>
          <w:bdr w:val="none" w:sz="0" w:space="0" w:color="auto" w:frame="1"/>
        </w:rPr>
        <w:t>Expected but unpreventable</w:t>
      </w:r>
      <w:r w:rsidRPr="008166F8">
        <w:rPr>
          <w:rFonts w:cs="Arial"/>
          <w:sz w:val="24"/>
          <w:szCs w:val="24"/>
        </w:rPr>
        <w:t>: The caller did everything within their power to validate the input parameters, but some condition outside their control has caused the operation to fail. For example, you try reading a file but someone deletes it between the time you check if it exists and the time the read operation begins. By declaring a checked exception, you are telling the caller to anticipate this failure.</w:t>
      </w:r>
    </w:p>
    <w:p w:rsidR="00D8688F" w:rsidRPr="008166F8" w:rsidRDefault="00D8688F" w:rsidP="00D8688F">
      <w:pPr>
        <w:spacing w:after="0" w:line="240" w:lineRule="auto"/>
        <w:ind w:left="450"/>
        <w:textAlignment w:val="baseline"/>
        <w:rPr>
          <w:rFonts w:cs="Arial"/>
          <w:sz w:val="24"/>
          <w:szCs w:val="24"/>
        </w:rPr>
      </w:pPr>
    </w:p>
    <w:p w:rsidR="00640147" w:rsidRPr="008166F8" w:rsidRDefault="00640147" w:rsidP="00A47A64">
      <w:pPr>
        <w:numPr>
          <w:ilvl w:val="0"/>
          <w:numId w:val="39"/>
        </w:numPr>
        <w:spacing w:after="0" w:line="240" w:lineRule="auto"/>
        <w:ind w:left="450"/>
        <w:textAlignment w:val="baseline"/>
        <w:rPr>
          <w:rFonts w:cs="Arial"/>
          <w:sz w:val="24"/>
          <w:szCs w:val="24"/>
        </w:rPr>
      </w:pPr>
      <w:r w:rsidRPr="008166F8">
        <w:rPr>
          <w:sz w:val="24"/>
          <w:szCs w:val="24"/>
        </w:rPr>
        <w:t>According to this paradigm, I would say we must:</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always use checked exceptions.</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lastRenderedPageBreak/>
        <w:t>never throw/use unchecked exceptions.</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use only </w:t>
      </w:r>
      <w:r w:rsidRPr="008166F8">
        <w:rPr>
          <w:rStyle w:val="HTMLCode"/>
          <w:rFonts w:asciiTheme="minorHAnsi" w:hAnsiTheme="minorHAnsi"/>
          <w:sz w:val="24"/>
          <w:szCs w:val="24"/>
          <w:shd w:val="clear" w:color="auto" w:fill="D0D0D0"/>
        </w:rPr>
        <w:t>Exception</w:t>
      </w:r>
      <w:r w:rsidRPr="008166F8">
        <w:rPr>
          <w:rFonts w:asciiTheme="minorHAnsi" w:hAnsiTheme="minorHAnsi"/>
        </w:rPr>
        <w:t>, without any sub-types.</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always declare one exception type in the </w:t>
      </w:r>
      <w:r w:rsidRPr="008166F8">
        <w:rPr>
          <w:rStyle w:val="HTMLCode"/>
          <w:rFonts w:asciiTheme="minorHAnsi" w:hAnsiTheme="minorHAnsi"/>
          <w:sz w:val="24"/>
          <w:szCs w:val="24"/>
          <w:shd w:val="clear" w:color="auto" w:fill="D0D0D0"/>
        </w:rPr>
        <w:t>throws</w:t>
      </w:r>
      <w:r w:rsidRPr="008166F8">
        <w:rPr>
          <w:rFonts w:asciiTheme="minorHAnsi" w:hAnsiTheme="minorHAnsi"/>
        </w:rPr>
        <w:t> block.</w:t>
      </w:r>
    </w:p>
    <w:p w:rsidR="00640147" w:rsidRPr="008166F8" w:rsidRDefault="00640147" w:rsidP="00A47A64">
      <w:pPr>
        <w:pStyle w:val="NormalWeb"/>
        <w:numPr>
          <w:ilvl w:val="0"/>
          <w:numId w:val="40"/>
        </w:numPr>
        <w:rPr>
          <w:rFonts w:asciiTheme="minorHAnsi" w:hAnsiTheme="minorHAnsi"/>
        </w:rPr>
      </w:pPr>
      <w:r w:rsidRPr="008166F8">
        <w:rPr>
          <w:rFonts w:asciiTheme="minorHAnsi" w:hAnsiTheme="minorHAnsi"/>
        </w:rPr>
        <w:t>never catch without rethrowing; read </w:t>
      </w:r>
      <w:hyperlink r:id="rId19" w:tgtFrame="_blank" w:history="1">
        <w:r w:rsidRPr="008166F8">
          <w:rPr>
            <w:rStyle w:val="Hyperlink"/>
            <w:rFonts w:asciiTheme="minorHAnsi" w:hAnsiTheme="minorHAnsi"/>
            <w:color w:val="auto"/>
            <w:u w:val="none"/>
          </w:rPr>
          <w:t>more about that here</w:t>
        </w:r>
      </w:hyperlink>
      <w:r w:rsidRPr="008166F8">
        <w:rPr>
          <w:rFonts w:asciiTheme="minorHAnsi" w:hAnsiTheme="minorHAnsi"/>
        </w:rPr>
        <w:t>.</w:t>
      </w:r>
    </w:p>
    <w:p w:rsidR="0085036B" w:rsidRPr="008166F8" w:rsidRDefault="00640147" w:rsidP="00640147">
      <w:pPr>
        <w:pStyle w:val="NormalWeb"/>
        <w:rPr>
          <w:rFonts w:asciiTheme="minorHAnsi" w:hAnsiTheme="minorHAnsi"/>
        </w:rPr>
      </w:pPr>
      <w:r w:rsidRPr="008166F8">
        <w:rPr>
          <w:rFonts w:asciiTheme="minorHAnsi" w:hAnsiTheme="minorHAnsi"/>
        </w:rPr>
        <w:t>This paradigm diverges from many other articles I've found on this subject. Let's compare and discuss.</w:t>
      </w:r>
    </w:p>
    <w:p w:rsidR="00640147" w:rsidRPr="008166F8" w:rsidRDefault="00640147" w:rsidP="00A47A64">
      <w:pPr>
        <w:pStyle w:val="NormalWeb"/>
        <w:numPr>
          <w:ilvl w:val="0"/>
          <w:numId w:val="39"/>
        </w:numPr>
        <w:rPr>
          <w:rFonts w:asciiTheme="minorHAnsi" w:hAnsiTheme="minorHAnsi"/>
        </w:rPr>
      </w:pPr>
      <w:r w:rsidRPr="008166F8">
        <w:rPr>
          <w:rFonts w:asciiTheme="minorHAnsi" w:hAnsiTheme="minorHAnsi"/>
          <w:shd w:val="clear" w:color="auto" w:fill="E6E6E6"/>
        </w:rPr>
        <w:t>Checked exceptions: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represent </w:t>
      </w:r>
      <w:r w:rsidRPr="008166F8">
        <w:rPr>
          <w:rStyle w:val="m-3236988787845504550gmail-highlight"/>
          <w:sz w:val="24"/>
          <w:szCs w:val="24"/>
          <w:shd w:val="clear" w:color="auto" w:fill="F5F562"/>
        </w:rPr>
        <w:t>invalid conditions in areas outside the immediate control of the program</w:t>
      </w:r>
      <w:r w:rsidRPr="008166F8">
        <w:rPr>
          <w:sz w:val="24"/>
          <w:szCs w:val="24"/>
        </w:rPr>
        <w:t> (invalid user input, database problems, network outages, absent files)</w:t>
      </w:r>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are subclasses of </w:t>
      </w:r>
      <w:hyperlink r:id="rId20" w:tgtFrame="_blank" w:history="1">
        <w:r w:rsidRPr="008166F8">
          <w:rPr>
            <w:rStyle w:val="Hyperlink"/>
            <w:rFonts w:cs="Courier New"/>
            <w:color w:val="auto"/>
            <w:sz w:val="24"/>
            <w:szCs w:val="24"/>
            <w:u w:val="none"/>
          </w:rPr>
          <w:t>Exception</w:t>
        </w:r>
      </w:hyperlink>
    </w:p>
    <w:p w:rsidR="00640147" w:rsidRPr="008166F8" w:rsidRDefault="00640147" w:rsidP="00A47A64">
      <w:pPr>
        <w:numPr>
          <w:ilvl w:val="0"/>
          <w:numId w:val="41"/>
        </w:numPr>
        <w:shd w:val="clear" w:color="auto" w:fill="E6E6E6"/>
        <w:spacing w:before="100" w:beforeAutospacing="1" w:after="100" w:afterAutospacing="1" w:line="240" w:lineRule="auto"/>
        <w:jc w:val="both"/>
        <w:rPr>
          <w:sz w:val="24"/>
          <w:szCs w:val="24"/>
        </w:rPr>
      </w:pPr>
      <w:r w:rsidRPr="008166F8">
        <w:rPr>
          <w:sz w:val="24"/>
          <w:szCs w:val="24"/>
        </w:rPr>
        <w:t>a method is </w:t>
      </w:r>
      <w:r w:rsidRPr="008166F8">
        <w:rPr>
          <w:i/>
          <w:iCs/>
          <w:sz w:val="24"/>
          <w:szCs w:val="24"/>
        </w:rPr>
        <w:t>obliged</w:t>
      </w:r>
      <w:r w:rsidRPr="008166F8">
        <w:rPr>
          <w:sz w:val="24"/>
          <w:szCs w:val="24"/>
        </w:rPr>
        <w:t> to establish a policy for all checked exceptions thrown by its implementation (either pass the checked exception further up the stack, or handle it somehow)</w:t>
      </w:r>
    </w:p>
    <w:p w:rsidR="00640147" w:rsidRPr="008166F8" w:rsidRDefault="00640147" w:rsidP="00640147">
      <w:pPr>
        <w:spacing w:after="240"/>
        <w:rPr>
          <w:sz w:val="24"/>
          <w:szCs w:val="24"/>
        </w:rPr>
      </w:pPr>
    </w:p>
    <w:p w:rsidR="00640147" w:rsidRPr="008166F8" w:rsidRDefault="00640147" w:rsidP="00A47A64">
      <w:pPr>
        <w:pStyle w:val="Heading2"/>
        <w:numPr>
          <w:ilvl w:val="0"/>
          <w:numId w:val="39"/>
        </w:numPr>
        <w:rPr>
          <w:rFonts w:asciiTheme="minorHAnsi" w:hAnsiTheme="minorHAnsi" w:cs="Arial"/>
          <w:bCs w:val="0"/>
          <w:color w:val="auto"/>
          <w:sz w:val="24"/>
          <w:szCs w:val="24"/>
        </w:rPr>
      </w:pPr>
      <w:r w:rsidRPr="008166F8">
        <w:rPr>
          <w:rFonts w:asciiTheme="minorHAnsi" w:hAnsiTheme="minorHAnsi" w:cs="Arial"/>
          <w:bCs w:val="0"/>
          <w:color w:val="auto"/>
          <w:sz w:val="24"/>
          <w:szCs w:val="24"/>
        </w:rPr>
        <w:t>Why Checked Exceptions?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From the JLS: "This compile-time checking for the presence of exception handlers is designed to reduce the number of exceptions which are not properly handled."</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If you are throwing an exception for an abnormal condition that you feel client programmers should consciously decide how to handle, throw a checked exception.</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Unchecked exceptions indicate software bugs.</w:t>
      </w:r>
    </w:p>
    <w:p w:rsidR="00640147" w:rsidRPr="008166F8" w:rsidRDefault="00640147" w:rsidP="00A47A64">
      <w:pPr>
        <w:numPr>
          <w:ilvl w:val="0"/>
          <w:numId w:val="42"/>
        </w:numPr>
        <w:spacing w:before="100" w:beforeAutospacing="1" w:after="100" w:afterAutospacing="1" w:line="240" w:lineRule="auto"/>
        <w:rPr>
          <w:rFonts w:cs="Arial"/>
          <w:sz w:val="24"/>
          <w:szCs w:val="24"/>
        </w:rPr>
      </w:pPr>
      <w:r w:rsidRPr="008166F8">
        <w:rPr>
          <w:rFonts w:cs="Arial"/>
          <w:sz w:val="24"/>
          <w:szCs w:val="24"/>
        </w:rPr>
        <w:t>Precisely because unchecked exceptions usually represent software bugs, they often </w:t>
      </w:r>
      <w:r w:rsidRPr="008166F8">
        <w:rPr>
          <w:rFonts w:cs="Arial"/>
          <w:i/>
          <w:iCs/>
          <w:sz w:val="24"/>
          <w:szCs w:val="24"/>
        </w:rPr>
        <w:t>can't</w:t>
      </w:r>
      <w:r w:rsidRPr="008166F8">
        <w:rPr>
          <w:rFonts w:cs="Arial"/>
          <w:sz w:val="24"/>
          <w:szCs w:val="24"/>
        </w:rPr>
        <w:t> be handled somewhere with more context.</w:t>
      </w:r>
    </w:p>
    <w:p w:rsidR="00AF4357" w:rsidRPr="008166F8" w:rsidRDefault="00AF4357" w:rsidP="00DB21EA">
      <w:pPr>
        <w:rPr>
          <w:b/>
          <w:sz w:val="24"/>
          <w:szCs w:val="24"/>
        </w:rPr>
      </w:pPr>
    </w:p>
    <w:p w:rsidR="00AF4357" w:rsidRPr="008166F8" w:rsidRDefault="00AF4357" w:rsidP="00DB21EA">
      <w:pPr>
        <w:rPr>
          <w:b/>
          <w:sz w:val="24"/>
          <w:szCs w:val="24"/>
        </w:rPr>
      </w:pPr>
    </w:p>
    <w:p w:rsidR="00AF4357" w:rsidRPr="008166F8" w:rsidRDefault="00AF4357" w:rsidP="00DB21EA">
      <w:pPr>
        <w:rPr>
          <w:b/>
          <w:sz w:val="24"/>
          <w:szCs w:val="24"/>
        </w:rPr>
      </w:pPr>
    </w:p>
    <w:p w:rsidR="00AF4357" w:rsidRPr="008166F8" w:rsidRDefault="00AF4357" w:rsidP="00DB21EA">
      <w:pPr>
        <w:rPr>
          <w:b/>
          <w:sz w:val="24"/>
          <w:szCs w:val="24"/>
        </w:rPr>
      </w:pPr>
    </w:p>
    <w:p w:rsidR="00985C39" w:rsidRPr="008166F8" w:rsidRDefault="00C3051A" w:rsidP="00DB21EA">
      <w:pPr>
        <w:rPr>
          <w:sz w:val="24"/>
          <w:szCs w:val="24"/>
        </w:rPr>
      </w:pPr>
      <w:r w:rsidRPr="008166F8">
        <w:rPr>
          <w:b/>
          <w:sz w:val="24"/>
          <w:szCs w:val="24"/>
        </w:rPr>
        <w:t>Topic 18: String</w:t>
      </w:r>
    </w:p>
    <w:p w:rsidR="002B36B2" w:rsidRPr="008166F8" w:rsidRDefault="00AF4357" w:rsidP="00A47A64">
      <w:pPr>
        <w:pStyle w:val="ListParagraph"/>
        <w:numPr>
          <w:ilvl w:val="0"/>
          <w:numId w:val="43"/>
        </w:numPr>
        <w:spacing w:after="0" w:line="240" w:lineRule="auto"/>
        <w:rPr>
          <w:sz w:val="24"/>
          <w:szCs w:val="24"/>
        </w:rPr>
      </w:pPr>
      <w:r w:rsidRPr="008166F8">
        <w:rPr>
          <w:sz w:val="24"/>
          <w:szCs w:val="24"/>
        </w:rPr>
        <w:t>In java, string is basically an object that represents sequence of char values. An array of characters works same as java string. </w:t>
      </w:r>
    </w:p>
    <w:p w:rsidR="002B36B2" w:rsidRPr="008166F8" w:rsidRDefault="002B36B2" w:rsidP="00A47A64">
      <w:pPr>
        <w:pStyle w:val="ListParagraph"/>
        <w:numPr>
          <w:ilvl w:val="0"/>
          <w:numId w:val="43"/>
        </w:numPr>
        <w:spacing w:after="0" w:line="240" w:lineRule="auto"/>
        <w:rPr>
          <w:sz w:val="24"/>
          <w:szCs w:val="24"/>
        </w:rPr>
      </w:pPr>
      <w:r w:rsidRPr="008166F8">
        <w:rPr>
          <w:sz w:val="24"/>
          <w:szCs w:val="24"/>
        </w:rPr>
        <w:t>The CharSequence interface is used to represent sequence of characters. It is implemented by String, StringBuffer and StringBuilder classes. It means, we can create string in java by using these 3 classes.</w:t>
      </w:r>
    </w:p>
    <w:p w:rsidR="0096329D" w:rsidRPr="008166F8" w:rsidRDefault="0096329D" w:rsidP="00A47A64">
      <w:pPr>
        <w:pStyle w:val="ListParagraph"/>
        <w:numPr>
          <w:ilvl w:val="0"/>
          <w:numId w:val="43"/>
        </w:numPr>
        <w:spacing w:after="0" w:line="240" w:lineRule="auto"/>
        <w:rPr>
          <w:sz w:val="24"/>
          <w:szCs w:val="24"/>
        </w:rPr>
      </w:pPr>
      <w:r w:rsidRPr="008166F8">
        <w:rPr>
          <w:sz w:val="24"/>
          <w:szCs w:val="24"/>
        </w:rPr>
        <w:lastRenderedPageBreak/>
        <w:t>The java String is immutable i.e. it cannot be changed. Whenever we change any string, a new instance is created. For mutable string, you can use StringBuffer and StringBuilder classes.</w:t>
      </w:r>
    </w:p>
    <w:p w:rsidR="00C06924" w:rsidRPr="008166F8" w:rsidRDefault="00BE61E1" w:rsidP="00A47A64">
      <w:pPr>
        <w:pStyle w:val="ListParagraph"/>
        <w:numPr>
          <w:ilvl w:val="0"/>
          <w:numId w:val="43"/>
        </w:numPr>
        <w:spacing w:after="0" w:line="240" w:lineRule="auto"/>
        <w:rPr>
          <w:sz w:val="24"/>
          <w:szCs w:val="24"/>
        </w:rPr>
      </w:pPr>
      <w:r w:rsidRPr="008166F8">
        <w:rPr>
          <w:sz w:val="24"/>
          <w:szCs w:val="24"/>
        </w:rPr>
        <w:t>I</w:t>
      </w:r>
      <w:r w:rsidR="009378AA" w:rsidRPr="008166F8">
        <w:rPr>
          <w:sz w:val="24"/>
          <w:szCs w:val="24"/>
        </w:rPr>
        <w:t>n java, string is an object that represents a sequence of characters. The java.lang.String class is used to create string object.</w:t>
      </w:r>
    </w:p>
    <w:p w:rsidR="00C06924" w:rsidRPr="008166F8" w:rsidRDefault="00C06924" w:rsidP="00A47A64">
      <w:pPr>
        <w:pStyle w:val="ListParagraph"/>
        <w:numPr>
          <w:ilvl w:val="0"/>
          <w:numId w:val="43"/>
        </w:numPr>
        <w:spacing w:after="0" w:line="240" w:lineRule="auto"/>
        <w:rPr>
          <w:sz w:val="24"/>
          <w:szCs w:val="24"/>
        </w:rPr>
      </w:pPr>
      <w:r w:rsidRPr="008166F8">
        <w:rPr>
          <w:sz w:val="24"/>
          <w:szCs w:val="24"/>
        </w:rPr>
        <w:t>There are two ways to create String object:</w:t>
      </w:r>
    </w:p>
    <w:p w:rsidR="00DF0B01" w:rsidRPr="008166F8" w:rsidRDefault="00C06924" w:rsidP="00A47A64">
      <w:pPr>
        <w:numPr>
          <w:ilvl w:val="0"/>
          <w:numId w:val="44"/>
        </w:numPr>
        <w:spacing w:before="60" w:after="100" w:afterAutospacing="1" w:line="345" w:lineRule="atLeast"/>
        <w:jc w:val="both"/>
        <w:rPr>
          <w:sz w:val="24"/>
          <w:szCs w:val="24"/>
        </w:rPr>
      </w:pPr>
      <w:r w:rsidRPr="008166F8">
        <w:rPr>
          <w:sz w:val="24"/>
          <w:szCs w:val="24"/>
        </w:rPr>
        <w:t>By string literal: String s="welcome";  //will not create new instance </w:t>
      </w:r>
    </w:p>
    <w:p w:rsidR="00826592" w:rsidRPr="008166F8" w:rsidRDefault="00C06924" w:rsidP="00A47A64">
      <w:pPr>
        <w:numPr>
          <w:ilvl w:val="0"/>
          <w:numId w:val="44"/>
        </w:numPr>
        <w:spacing w:before="60" w:after="100" w:afterAutospacing="1" w:line="345" w:lineRule="atLeast"/>
        <w:rPr>
          <w:sz w:val="24"/>
          <w:szCs w:val="24"/>
        </w:rPr>
      </w:pPr>
      <w:r w:rsidRPr="008166F8">
        <w:rPr>
          <w:sz w:val="24"/>
          <w:szCs w:val="24"/>
        </w:rPr>
        <w:t>By new keyword</w:t>
      </w:r>
      <w:r w:rsidR="00296E39" w:rsidRPr="008166F8">
        <w:rPr>
          <w:sz w:val="24"/>
          <w:szCs w:val="24"/>
        </w:rPr>
        <w:t>:</w:t>
      </w:r>
      <w:r w:rsidR="00826592" w:rsidRPr="008166F8">
        <w:rPr>
          <w:sz w:val="24"/>
          <w:szCs w:val="24"/>
        </w:rPr>
        <w:t xml:space="preserve"> String s=new String("Welcome");//creates </w:t>
      </w:r>
      <w:r w:rsidR="00533324" w:rsidRPr="008166F8">
        <w:rPr>
          <w:sz w:val="24"/>
          <w:szCs w:val="24"/>
        </w:rPr>
        <w:t>2</w:t>
      </w:r>
      <w:r w:rsidR="00826592" w:rsidRPr="008166F8">
        <w:rPr>
          <w:sz w:val="24"/>
          <w:szCs w:val="24"/>
        </w:rPr>
        <w:t> objects and one reference variable  </w:t>
      </w:r>
    </w:p>
    <w:p w:rsidR="009378AA" w:rsidRPr="008166F8" w:rsidRDefault="00DD595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Why String objects are immutable?</w:t>
      </w:r>
    </w:p>
    <w:p w:rsidR="00943C37" w:rsidRPr="008166F8" w:rsidRDefault="00F63C1A" w:rsidP="00F63C1A">
      <w:pPr>
        <w:pStyle w:val="ListParagraph"/>
        <w:spacing w:before="60" w:after="100" w:afterAutospacing="1" w:line="345" w:lineRule="atLeast"/>
        <w:jc w:val="both"/>
        <w:rPr>
          <w:sz w:val="24"/>
          <w:szCs w:val="24"/>
        </w:rPr>
      </w:pPr>
      <w:r w:rsidRPr="008166F8">
        <w:rPr>
          <w:sz w:val="24"/>
          <w:szCs w:val="24"/>
        </w:rPr>
        <w:t xml:space="preserve">Ans </w:t>
      </w:r>
    </w:p>
    <w:p w:rsidR="00F63C1A" w:rsidRPr="008166F8" w:rsidRDefault="00943C37"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Security</w:t>
      </w:r>
      <w:r w:rsidRPr="008166F8">
        <w:rPr>
          <w:sz w:val="24"/>
          <w:szCs w:val="24"/>
        </w:rPr>
        <w:t>:</w:t>
      </w:r>
      <w:r w:rsidR="00A968BC" w:rsidRPr="008166F8">
        <w:rPr>
          <w:sz w:val="24"/>
          <w:szCs w:val="24"/>
        </w:rPr>
        <w:t xml:space="preserve"> </w:t>
      </w:r>
      <w:r w:rsidRPr="008166F8">
        <w:rPr>
          <w:sz w:val="24"/>
          <w:szCs w:val="24"/>
        </w:rPr>
        <w:t>parameters are typically represented as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in network connections, database connection urls, usernames/passwords etc. If it were mutable, these parameters could be easily changed.</w:t>
      </w:r>
    </w:p>
    <w:p w:rsidR="00943C37" w:rsidRPr="008166F8" w:rsidRDefault="00FB4E8A"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Synchronization</w:t>
      </w:r>
      <w:r w:rsidRPr="008166F8">
        <w:rPr>
          <w:sz w:val="24"/>
          <w:szCs w:val="24"/>
        </w:rPr>
        <w:t> </w:t>
      </w:r>
      <w:r w:rsidRPr="008166F8">
        <w:rPr>
          <w:b/>
          <w:sz w:val="24"/>
          <w:szCs w:val="24"/>
        </w:rPr>
        <w:t>and concurrency:</w:t>
      </w:r>
      <w:r w:rsidRPr="008166F8">
        <w:rPr>
          <w:sz w:val="24"/>
          <w:szCs w:val="24"/>
        </w:rPr>
        <w:t xml:space="preserve"> making String immutable automatically makes them thread safe thereby solving the synchronization issues.</w:t>
      </w:r>
    </w:p>
    <w:p w:rsidR="00FB4E8A"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Caching</w:t>
      </w:r>
      <w:r w:rsidRPr="008166F8">
        <w:rPr>
          <w:sz w:val="24"/>
          <w:szCs w:val="24"/>
        </w:rPr>
        <w:t>: when compiler optimizes your String objects, it sees that if two objects have same value (a="test", and b="test") and thus you need only one string object (for both a and b, these two will point to the same object).</w:t>
      </w:r>
    </w:p>
    <w:p w:rsidR="00B90043" w:rsidRPr="008166F8" w:rsidRDefault="00B90043" w:rsidP="00A47A64">
      <w:pPr>
        <w:pStyle w:val="ListParagraph"/>
        <w:numPr>
          <w:ilvl w:val="0"/>
          <w:numId w:val="45"/>
        </w:numPr>
        <w:spacing w:before="60" w:after="100" w:afterAutospacing="1" w:line="345" w:lineRule="atLeast"/>
        <w:jc w:val="both"/>
        <w:rPr>
          <w:rFonts w:eastAsia="Times New Roman" w:cs="Times New Roman"/>
          <w:sz w:val="24"/>
          <w:szCs w:val="24"/>
        </w:rPr>
      </w:pPr>
      <w:r w:rsidRPr="008166F8">
        <w:rPr>
          <w:b/>
          <w:bCs/>
          <w:sz w:val="24"/>
          <w:szCs w:val="24"/>
          <w:bdr w:val="none" w:sz="0" w:space="0" w:color="auto" w:frame="1"/>
        </w:rPr>
        <w:t>Class loading</w:t>
      </w:r>
      <w:r w:rsidRPr="008166F8">
        <w:rPr>
          <w:sz w:val="24"/>
          <w:szCs w:val="24"/>
        </w:rPr>
        <w:t>: </w:t>
      </w:r>
      <w:r w:rsidRPr="008166F8">
        <w:rPr>
          <w:rStyle w:val="HTMLCode"/>
          <w:rFonts w:asciiTheme="minorHAnsi" w:eastAsiaTheme="minorHAnsi" w:hAnsiTheme="minorHAnsi" w:cs="Consolas"/>
          <w:sz w:val="24"/>
          <w:szCs w:val="24"/>
          <w:bdr w:val="none" w:sz="0" w:space="0" w:color="auto" w:frame="1"/>
          <w:shd w:val="clear" w:color="auto" w:fill="EFF0F1"/>
        </w:rPr>
        <w:t>String</w:t>
      </w:r>
      <w:r w:rsidRPr="008166F8">
        <w:rPr>
          <w:sz w:val="24"/>
          <w:szCs w:val="24"/>
        </w:rPr>
        <w:t> is used as arguments for class loading. If mutable, it could result in wrong class being loaded (because mutable objects change their state).</w:t>
      </w:r>
    </w:p>
    <w:p w:rsidR="00771319" w:rsidRPr="008166F8" w:rsidRDefault="00F21ED6" w:rsidP="00A47A64">
      <w:pPr>
        <w:pStyle w:val="ListParagraph"/>
        <w:numPr>
          <w:ilvl w:val="0"/>
          <w:numId w:val="43"/>
        </w:numPr>
        <w:spacing w:before="60" w:after="100" w:afterAutospacing="1" w:line="345" w:lineRule="atLeast"/>
        <w:jc w:val="both"/>
        <w:rPr>
          <w:rFonts w:eastAsia="Times New Roman" w:cs="Times New Roman"/>
          <w:b/>
          <w:sz w:val="24"/>
          <w:szCs w:val="24"/>
        </w:rPr>
      </w:pPr>
      <w:r w:rsidRPr="008166F8">
        <w:rPr>
          <w:b/>
          <w:sz w:val="24"/>
          <w:szCs w:val="24"/>
        </w:rPr>
        <w:t>What is string constant pool?</w:t>
      </w:r>
    </w:p>
    <w:p w:rsidR="004A74B1" w:rsidRPr="008166F8" w:rsidRDefault="0074321E" w:rsidP="004A74B1">
      <w:pPr>
        <w:pStyle w:val="NormalWeb"/>
        <w:ind w:firstLine="720"/>
        <w:rPr>
          <w:rFonts w:asciiTheme="minorHAnsi" w:eastAsiaTheme="minorHAnsi" w:hAnsiTheme="minorHAnsi" w:cstheme="minorBidi"/>
        </w:rPr>
      </w:pPr>
      <w:r w:rsidRPr="008166F8">
        <w:rPr>
          <w:rFonts w:asciiTheme="minorHAnsi" w:eastAsiaTheme="minorHAnsi" w:hAnsiTheme="minorHAnsi" w:cstheme="minorBidi"/>
        </w:rPr>
        <w:t>Ans</w:t>
      </w:r>
      <w:r w:rsidR="0075307C" w:rsidRPr="008166F8">
        <w:rPr>
          <w:rFonts w:asciiTheme="minorHAnsi" w:eastAsiaTheme="minorHAnsi" w:hAnsiTheme="minorHAnsi" w:cstheme="minorBidi"/>
        </w:rPr>
        <w:t>.</w:t>
      </w:r>
      <w:r w:rsidRPr="008166F8">
        <w:rPr>
          <w:rFonts w:asciiTheme="minorHAnsi" w:eastAsiaTheme="minorHAnsi" w:hAnsiTheme="minorHAnsi" w:cstheme="minorBidi"/>
        </w:rPr>
        <w:t xml:space="preserve"> </w:t>
      </w:r>
      <w:r w:rsidR="004A74B1" w:rsidRPr="008166F8">
        <w:rPr>
          <w:rFonts w:asciiTheme="minorHAnsi" w:eastAsiaTheme="minorHAnsi" w:hAnsiTheme="minorHAnsi" w:cstheme="minorBidi"/>
        </w:rPr>
        <w:t xml:space="preserve"> Now lets know what happens here step by step</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 class is loaded when JVM is invoked.</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JVM will look for all the string literals in the program</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First, it finds the variable s which refers to the  literal “prasad” and it will be created in the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A reference for the literal “prasad” will be placed in the string constant pool memory.</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Then it finds another variable s2 which is referring to the same string literal “prasad“.</w:t>
      </w:r>
    </w:p>
    <w:p w:rsidR="004A74B1" w:rsidRPr="008166F8" w:rsidRDefault="004A74B1" w:rsidP="00A47A64">
      <w:pPr>
        <w:numPr>
          <w:ilvl w:val="0"/>
          <w:numId w:val="46"/>
        </w:numPr>
        <w:spacing w:before="100" w:beforeAutospacing="1" w:after="100" w:afterAutospacing="1" w:line="240" w:lineRule="auto"/>
        <w:rPr>
          <w:sz w:val="24"/>
          <w:szCs w:val="24"/>
        </w:rPr>
      </w:pPr>
      <w:r w:rsidRPr="008166F8">
        <w:rPr>
          <w:sz w:val="24"/>
          <w:szCs w:val="24"/>
        </w:rPr>
        <w:t>Now that JVM has already found a string literal “prasad“, both the variables s and s2 wil refer to the same object i.e. “prasad“</w:t>
      </w:r>
    </w:p>
    <w:p w:rsidR="00DF767C" w:rsidRPr="008166F8" w:rsidRDefault="00DF767C" w:rsidP="00A47A64">
      <w:pPr>
        <w:pStyle w:val="ListParagraph"/>
        <w:numPr>
          <w:ilvl w:val="0"/>
          <w:numId w:val="43"/>
        </w:numPr>
        <w:spacing w:before="100" w:beforeAutospacing="1" w:after="100" w:afterAutospacing="1" w:line="240" w:lineRule="auto"/>
        <w:rPr>
          <w:sz w:val="24"/>
          <w:szCs w:val="24"/>
        </w:rPr>
      </w:pPr>
      <w:r w:rsidRPr="008166F8">
        <w:rPr>
          <w:b/>
          <w:sz w:val="24"/>
          <w:szCs w:val="24"/>
        </w:rPr>
        <w:lastRenderedPageBreak/>
        <w:t>compareTo()</w:t>
      </w:r>
      <w:r w:rsidRPr="008166F8">
        <w:rPr>
          <w:sz w:val="24"/>
          <w:szCs w:val="24"/>
        </w:rPr>
        <w:t xml:space="preserve"> method compares values and returns an int which tells if the string compared is less than, equal to or greater than the other string. It compares the String based on natural ordering i.e alphabetically</w:t>
      </w:r>
      <w:r w:rsidR="004F3BED" w:rsidRPr="008166F8">
        <w:rPr>
          <w:sz w:val="24"/>
          <w:szCs w:val="24"/>
        </w:rPr>
        <w:t>.</w:t>
      </w:r>
    </w:p>
    <w:p w:rsidR="00191A18" w:rsidRPr="008166F8" w:rsidRDefault="00AE45DC" w:rsidP="00A47A64">
      <w:pPr>
        <w:pStyle w:val="ListParagraph"/>
        <w:numPr>
          <w:ilvl w:val="0"/>
          <w:numId w:val="43"/>
        </w:numPr>
        <w:spacing w:before="100" w:beforeAutospacing="1" w:after="100" w:afterAutospacing="1" w:line="240" w:lineRule="auto"/>
        <w:rPr>
          <w:sz w:val="24"/>
          <w:szCs w:val="24"/>
        </w:rPr>
      </w:pPr>
      <w:r w:rsidRPr="008166F8">
        <w:rPr>
          <w:b/>
          <w:sz w:val="24"/>
          <w:szCs w:val="24"/>
        </w:rPr>
        <w:t>Why Use String?</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r w:rsidRPr="008166F8">
        <w:rPr>
          <w:b/>
          <w:sz w:val="24"/>
          <w:szCs w:val="24"/>
        </w:rPr>
        <w:t xml:space="preserve">Ans. </w:t>
      </w:r>
      <w:r w:rsidR="00240FCD" w:rsidRPr="008166F8">
        <w:rPr>
          <w:b/>
          <w:sz w:val="24"/>
          <w:szCs w:val="24"/>
        </w:rPr>
        <w:t xml:space="preserve"> </w:t>
      </w:r>
      <w:r w:rsidRPr="008166F8">
        <w:rPr>
          <w:rStyle w:val="m5661846621835665750gmail-pun"/>
          <w:sz w:val="24"/>
          <w:szCs w:val="24"/>
        </w:rPr>
        <w:t>One of the primary functions of modern computer science, is processing human language.</w:t>
      </w:r>
    </w:p>
    <w:p w:rsidR="00555636" w:rsidRPr="008166F8" w:rsidRDefault="00555636"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Similarly to how numbers are important to math, language symbols are important to meaning and decision making. Although it may not be visible to computer users, computers process language in the background as precisely and accurately as a calculator. Help dialogs provide instructions. Menus provide choices. And data displays show statuses, errors, and real-time changes with language</w:t>
      </w:r>
      <w:r w:rsidR="005542AD" w:rsidRPr="008166F8">
        <w:rPr>
          <w:rStyle w:val="m5661846621835665750gmail-pun"/>
          <w:sz w:val="24"/>
          <w:szCs w:val="24"/>
        </w:rPr>
        <w:t>.</w:t>
      </w:r>
    </w:p>
    <w:p w:rsidR="00240FCD" w:rsidRPr="008166F8" w:rsidRDefault="00240FCD" w:rsidP="00555636">
      <w:pPr>
        <w:pStyle w:val="ListParagraph"/>
        <w:spacing w:before="100" w:beforeAutospacing="1" w:after="100" w:afterAutospacing="1" w:line="240" w:lineRule="auto"/>
        <w:rPr>
          <w:rStyle w:val="m5661846621835665750gmail-pun"/>
          <w:sz w:val="24"/>
          <w:szCs w:val="24"/>
        </w:rPr>
      </w:pPr>
      <w:r w:rsidRPr="008166F8">
        <w:rPr>
          <w:rStyle w:val="m5661846621835665750gmail-pun"/>
          <w:sz w:val="24"/>
          <w:szCs w:val="24"/>
        </w:rPr>
        <w:t>As a Java programmer, one of your main tools for storing and processing language is going to be the String class</w:t>
      </w:r>
      <w:r w:rsidR="00B82B69" w:rsidRPr="008166F8">
        <w:rPr>
          <w:rStyle w:val="m5661846621835665750gmail-pun"/>
          <w:sz w:val="24"/>
          <w:szCs w:val="24"/>
        </w:rPr>
        <w:t>.</w:t>
      </w:r>
    </w:p>
    <w:p w:rsidR="00C6407E" w:rsidRPr="008166F8" w:rsidRDefault="00707AD6" w:rsidP="00A47A64">
      <w:pPr>
        <w:pStyle w:val="ListParagraph"/>
        <w:numPr>
          <w:ilvl w:val="0"/>
          <w:numId w:val="43"/>
        </w:numPr>
        <w:spacing w:before="100" w:beforeAutospacing="1" w:after="100" w:afterAutospacing="1" w:line="240" w:lineRule="auto"/>
        <w:rPr>
          <w:rStyle w:val="m5661846621835665750gmail-pun"/>
          <w:sz w:val="24"/>
          <w:szCs w:val="24"/>
        </w:rPr>
      </w:pPr>
      <w:r w:rsidRPr="008166F8">
        <w:rPr>
          <w:b/>
          <w:sz w:val="24"/>
          <w:szCs w:val="24"/>
        </w:rPr>
        <w:t>Important Points to Note:</w:t>
      </w:r>
    </w:p>
    <w:p w:rsidR="00AA577C" w:rsidRPr="008166F8" w:rsidRDefault="00C6407E" w:rsidP="00A47A64">
      <w:pPr>
        <w:pStyle w:val="ListParagraph"/>
        <w:numPr>
          <w:ilvl w:val="1"/>
          <w:numId w:val="43"/>
        </w:numPr>
        <w:spacing w:before="100" w:beforeAutospacing="1" w:after="100" w:afterAutospacing="1" w:line="240" w:lineRule="auto"/>
        <w:rPr>
          <w:sz w:val="24"/>
          <w:szCs w:val="24"/>
        </w:rPr>
      </w:pPr>
      <w:r w:rsidRPr="008166F8">
        <w:rPr>
          <w:rStyle w:val="m5661846621835665750gmail-pun"/>
          <w:sz w:val="24"/>
          <w:szCs w:val="24"/>
        </w:rPr>
        <w:t>Once created the value cannot be altered. Thus String objects are called immutable</w:t>
      </w:r>
      <w:r w:rsidR="007C04B9" w:rsidRPr="008166F8">
        <w:rPr>
          <w:rStyle w:val="m5661846621835665750gmail-pun"/>
          <w:sz w:val="24"/>
          <w:szCs w:val="24"/>
        </w:rPr>
        <w:t>.</w:t>
      </w:r>
    </w:p>
    <w:p w:rsidR="00AF40A1" w:rsidRPr="008166F8" w:rsidRDefault="00AA577C"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The Java Virtual Machine(JVM) creates a memory location especially for Strings called </w:t>
      </w:r>
      <w:r w:rsidRPr="008166F8">
        <w:rPr>
          <w:rStyle w:val="m5661846621835665750gmail-pun"/>
          <w:b/>
          <w:bCs/>
          <w:sz w:val="24"/>
          <w:szCs w:val="24"/>
        </w:rPr>
        <w:t>String Constant Pool</w:t>
      </w:r>
      <w:r w:rsidRPr="008166F8">
        <w:rPr>
          <w:rStyle w:val="m5661846621835665750gmail-pun"/>
          <w:sz w:val="24"/>
          <w:szCs w:val="24"/>
        </w:rPr>
        <w:t>. That’s why String can be initialized without ‘new’ key word</w:t>
      </w:r>
      <w:r w:rsidR="00AF40A1" w:rsidRPr="008166F8">
        <w:rPr>
          <w:rStyle w:val="m5661846621835665750gmail-pun"/>
          <w:sz w:val="24"/>
          <w:szCs w:val="24"/>
        </w:rPr>
        <w:t>.</w:t>
      </w:r>
    </w:p>
    <w:p w:rsidR="00AF40A1" w:rsidRPr="008166F8" w:rsidRDefault="00AF40A1"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class falls under</w:t>
      </w:r>
      <w:r w:rsidRPr="008166F8">
        <w:rPr>
          <w:rStyle w:val="m5661846621835665750gmail-pun"/>
          <w:b/>
          <w:bCs/>
          <w:sz w:val="24"/>
          <w:szCs w:val="24"/>
        </w:rPr>
        <w:t> java.lang.String hierarchy</w:t>
      </w:r>
      <w:r w:rsidRPr="008166F8">
        <w:rPr>
          <w:rStyle w:val="m5661846621835665750gmail-pun"/>
          <w:sz w:val="24"/>
          <w:szCs w:val="24"/>
        </w:rPr>
        <w:t>. But there is no need to import this class. Java platform provides them automatically.</w:t>
      </w:r>
    </w:p>
    <w:p w:rsidR="00D61CB2" w:rsidRPr="008166F8" w:rsidRDefault="00D61CB2"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String reference can be overridden but that does not delete the content; i.e.,</w:t>
      </w:r>
      <w:r w:rsidR="00D23B8D" w:rsidRPr="008166F8">
        <w:rPr>
          <w:rStyle w:val="m5661846621835665750gmail-pun"/>
          <w:sz w:val="24"/>
          <w:szCs w:val="24"/>
        </w:rPr>
        <w:t xml:space="preserve"> </w:t>
      </w:r>
      <w:r w:rsidRPr="008166F8">
        <w:rPr>
          <w:rStyle w:val="m5661846621835665750gmail-pun"/>
          <w:sz w:val="24"/>
          <w:szCs w:val="24"/>
        </w:rPr>
        <w:t>if</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 xml:space="preserve"> String h1 = "hello";</w:t>
      </w:r>
    </w:p>
    <w:p w:rsidR="00D61CB2" w:rsidRPr="008166F8" w:rsidRDefault="00D61CB2" w:rsidP="00D61CB2">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h1 = "hello"+"world";</w:t>
      </w:r>
    </w:p>
    <w:p w:rsidR="00240FCD" w:rsidRPr="008166F8" w:rsidRDefault="00D61CB2"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"hello" String does not get deleted. It just looses its handle</w:t>
      </w:r>
      <w:r w:rsidR="00980757" w:rsidRPr="008166F8">
        <w:rPr>
          <w:rStyle w:val="m5661846621835665750gmail-pun"/>
          <w:sz w:val="24"/>
          <w:szCs w:val="24"/>
        </w:rPr>
        <w:t>.</w:t>
      </w:r>
      <w:r w:rsidR="00AF40A1" w:rsidRPr="008166F8">
        <w:rPr>
          <w:rStyle w:val="m5661846621835665750gmail-pun"/>
          <w:sz w:val="24"/>
          <w:szCs w:val="24"/>
        </w:rPr>
        <w:t xml:space="preserve"> </w:t>
      </w:r>
    </w:p>
    <w:p w:rsidR="00A82353" w:rsidRPr="008166F8" w:rsidRDefault="00A82353"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Multiple references can be used for same String but it will occur in the same place; i.e., if</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h1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h2 = "hello";</w:t>
      </w:r>
    </w:p>
    <w:p w:rsidR="002B03EE" w:rsidRPr="008166F8" w:rsidRDefault="002B03EE"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h3 = "hello";</w:t>
      </w:r>
    </w:p>
    <w:p w:rsidR="006B784F" w:rsidRPr="008166F8" w:rsidRDefault="006B784F" w:rsidP="002B03EE">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only one pool for String “hello” is created in the memory with 3 references-h1,h2,h3</w:t>
      </w:r>
    </w:p>
    <w:p w:rsidR="00C10A6F" w:rsidRPr="008166F8" w:rsidRDefault="00C10A6F" w:rsidP="00A47A64">
      <w:pPr>
        <w:pStyle w:val="ListParagraph"/>
        <w:numPr>
          <w:ilvl w:val="1"/>
          <w:numId w:val="43"/>
        </w:numPr>
        <w:spacing w:before="100" w:beforeAutospacing="1" w:after="100" w:afterAutospacing="1" w:line="240" w:lineRule="auto"/>
        <w:rPr>
          <w:rStyle w:val="m5661846621835665750gmail-pun"/>
          <w:sz w:val="24"/>
          <w:szCs w:val="24"/>
        </w:rPr>
      </w:pPr>
      <w:r w:rsidRPr="008166F8">
        <w:rPr>
          <w:rStyle w:val="m5661846621835665750gmail-pun"/>
          <w:sz w:val="24"/>
          <w:szCs w:val="24"/>
        </w:rPr>
        <w:t>If a </w:t>
      </w:r>
      <w:r w:rsidRPr="008166F8">
        <w:rPr>
          <w:rStyle w:val="m5661846621835665750gmail-pun"/>
          <w:b/>
          <w:bCs/>
          <w:sz w:val="24"/>
          <w:szCs w:val="24"/>
        </w:rPr>
        <w:t>number is quoted in “ ”</w:t>
      </w:r>
      <w:r w:rsidRPr="008166F8">
        <w:rPr>
          <w:rStyle w:val="m5661846621835665750gmail-pun"/>
          <w:sz w:val="24"/>
          <w:szCs w:val="24"/>
        </w:rPr>
        <w:t> then it</w:t>
      </w:r>
      <w:r w:rsidRPr="008166F8">
        <w:rPr>
          <w:rStyle w:val="m5661846621835665750gmail-pun"/>
          <w:b/>
          <w:bCs/>
          <w:sz w:val="24"/>
          <w:szCs w:val="24"/>
        </w:rPr>
        <w:t> becomes a string</w:t>
      </w:r>
      <w:r w:rsidRPr="008166F8">
        <w:rPr>
          <w:rStyle w:val="m5661846621835665750gmail-pun"/>
          <w:sz w:val="24"/>
          <w:szCs w:val="24"/>
        </w:rPr>
        <w:t>, not a number any more. That means if</w:t>
      </w:r>
    </w:p>
    <w:p w:rsidR="00A82353"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="The number is: "+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System.out.println(S1);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it will print: The number is: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If the initialization is like this:</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String S1 = "The number is: "+(123+456);</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System.out.println(S1);</w:t>
      </w:r>
    </w:p>
    <w:p w:rsidR="00867C3A" w:rsidRPr="008166F8" w:rsidRDefault="00867C3A" w:rsidP="00980757">
      <w:pPr>
        <w:pStyle w:val="ListParagraph"/>
        <w:spacing w:before="100" w:beforeAutospacing="1" w:after="100" w:afterAutospacing="1" w:line="240" w:lineRule="auto"/>
        <w:ind w:left="1440"/>
        <w:rPr>
          <w:rStyle w:val="m5661846621835665750gmail-pun"/>
          <w:sz w:val="24"/>
          <w:szCs w:val="24"/>
        </w:rPr>
      </w:pPr>
      <w:r w:rsidRPr="008166F8">
        <w:rPr>
          <w:rStyle w:val="m5661846621835665750gmail-pun"/>
          <w:sz w:val="24"/>
          <w:szCs w:val="24"/>
        </w:rPr>
        <w:t>then it will print: The number is:579 That's all to Strings</w:t>
      </w:r>
      <w:r w:rsidR="00031CDD" w:rsidRPr="008166F8">
        <w:rPr>
          <w:rStyle w:val="m5661846621835665750gmail-pun"/>
          <w:sz w:val="24"/>
          <w:szCs w:val="24"/>
        </w:rPr>
        <w:t>.</w:t>
      </w:r>
    </w:p>
    <w:p w:rsidR="00867C3A" w:rsidRPr="008166F8" w:rsidRDefault="0052363E"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Strings receive </w:t>
      </w:r>
      <w:r w:rsidRPr="008166F8">
        <w:rPr>
          <w:rFonts w:cs="Segoe UI"/>
          <w:i/>
          <w:iCs/>
          <w:sz w:val="24"/>
          <w:szCs w:val="24"/>
        </w:rPr>
        <w:t>special treatment</w:t>
      </w:r>
      <w:r w:rsidRPr="008166F8">
        <w:rPr>
          <w:rFonts w:cs="Segoe UI"/>
          <w:sz w:val="24"/>
          <w:szCs w:val="24"/>
        </w:rPr>
        <w:t> in Java, because they are used frequently in a program. Hence, efficiency (in terms of computation and storage) is crucial.</w:t>
      </w:r>
    </w:p>
    <w:p w:rsidR="009662E5" w:rsidRPr="008166F8" w:rsidRDefault="009662E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lastRenderedPageBreak/>
        <w:t>The designers of Java decided to retain primitive types in an object-oriented language, instead of making everything an object, so as to improve the performance of the language.</w:t>
      </w:r>
    </w:p>
    <w:p w:rsidR="001047C5" w:rsidRPr="008166F8" w:rsidRDefault="001047C5"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Primitives are stored in the call stack, which require less storage spaces and are cheaper to manipulate. On the other hand, objects are stored in the program heap, which require complex memory management and more storage spaces</w:t>
      </w:r>
      <w:r w:rsidR="003C7645" w:rsidRPr="008166F8">
        <w:rPr>
          <w:rFonts w:cs="Segoe UI"/>
          <w:sz w:val="24"/>
          <w:szCs w:val="24"/>
        </w:rPr>
        <w:t>.</w:t>
      </w:r>
    </w:p>
    <w:p w:rsidR="00B74EBF" w:rsidRPr="008166F8" w:rsidRDefault="00B74EBF"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For performance reason, Java's </w:t>
      </w:r>
      <w:r w:rsidRPr="008166F8">
        <w:rPr>
          <w:rStyle w:val="HTMLCode"/>
          <w:rFonts w:asciiTheme="minorHAnsi" w:eastAsiaTheme="minorHAnsi" w:hAnsiTheme="minorHAnsi" w:cs="Consolas"/>
          <w:sz w:val="24"/>
          <w:szCs w:val="24"/>
        </w:rPr>
        <w:t>String</w:t>
      </w:r>
      <w:r w:rsidRPr="008166F8">
        <w:rPr>
          <w:rFonts w:cs="Segoe UI"/>
          <w:sz w:val="24"/>
          <w:szCs w:val="24"/>
        </w:rPr>
        <w:t> is designed to be in between a primitive and a class.</w:t>
      </w:r>
    </w:p>
    <w:p w:rsidR="00A07FC7" w:rsidRPr="008166F8" w:rsidRDefault="00A07FC7" w:rsidP="00A47A64">
      <w:pPr>
        <w:pStyle w:val="ListParagraph"/>
        <w:numPr>
          <w:ilvl w:val="1"/>
          <w:numId w:val="43"/>
        </w:numPr>
        <w:spacing w:before="100" w:beforeAutospacing="1" w:after="100" w:afterAutospacing="1" w:line="240" w:lineRule="auto"/>
        <w:rPr>
          <w:sz w:val="24"/>
          <w:szCs w:val="24"/>
        </w:rPr>
      </w:pPr>
      <w:r w:rsidRPr="008166F8">
        <w:rPr>
          <w:rFonts w:cs="Segoe UI"/>
          <w:sz w:val="24"/>
          <w:szCs w:val="24"/>
        </w:rPr>
        <w:t>The special features in </w:t>
      </w:r>
      <w:r w:rsidRPr="008166F8">
        <w:rPr>
          <w:rStyle w:val="HTMLCode"/>
          <w:rFonts w:asciiTheme="minorHAnsi" w:eastAsiaTheme="minorHAnsi" w:hAnsiTheme="minorHAnsi" w:cs="Consolas"/>
          <w:sz w:val="24"/>
          <w:szCs w:val="24"/>
        </w:rPr>
        <w:t>String</w:t>
      </w:r>
      <w:r w:rsidRPr="008166F8">
        <w:rPr>
          <w:rFonts w:cs="Segoe UI"/>
          <w:sz w:val="24"/>
          <w:szCs w:val="24"/>
        </w:rPr>
        <w:t> include:</w:t>
      </w:r>
    </w:p>
    <w:p w:rsidR="004D5525" w:rsidRPr="008166F8" w:rsidRDefault="004D5525"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The </w:t>
      </w:r>
      <w:r w:rsidRPr="008166F8">
        <w:rPr>
          <w:rStyle w:val="HTMLCode"/>
          <w:rFonts w:asciiTheme="minorHAnsi" w:eastAsiaTheme="minorHAnsi" w:hAnsiTheme="minorHAnsi" w:cs="Consolas"/>
          <w:sz w:val="24"/>
          <w:szCs w:val="24"/>
        </w:rPr>
        <w:t>'+'</w:t>
      </w:r>
      <w:r w:rsidRPr="008166F8">
        <w:rPr>
          <w:rFonts w:cs="Segoe UI"/>
          <w:sz w:val="24"/>
          <w:szCs w:val="24"/>
        </w:rPr>
        <w:t xml:space="preserve"> operator, which performs addition on primitives (such as </w:t>
      </w:r>
      <w:r w:rsidRPr="008166F8">
        <w:rPr>
          <w:rStyle w:val="HTMLCode"/>
          <w:rFonts w:asciiTheme="minorHAnsi" w:eastAsiaTheme="minorHAnsi" w:hAnsiTheme="minorHAnsi" w:cs="Consolas"/>
          <w:sz w:val="24"/>
          <w:szCs w:val="24"/>
        </w:rPr>
        <w:t>int</w:t>
      </w:r>
      <w:r w:rsidRPr="008166F8">
        <w:rPr>
          <w:rFonts w:cs="Segoe UI"/>
          <w:sz w:val="24"/>
          <w:szCs w:val="24"/>
        </w:rPr>
        <w:t> and  </w:t>
      </w:r>
      <w:r w:rsidRPr="008166F8">
        <w:rPr>
          <w:rStyle w:val="HTMLCode"/>
          <w:rFonts w:asciiTheme="minorHAnsi" w:eastAsiaTheme="minorHAnsi" w:hAnsiTheme="minorHAnsi" w:cs="Consolas"/>
          <w:sz w:val="24"/>
          <w:szCs w:val="24"/>
        </w:rPr>
        <w:t>double</w:t>
      </w:r>
      <w:r w:rsidRPr="008166F8">
        <w:rPr>
          <w:rFonts w:cs="Segoe UI"/>
          <w:sz w:val="24"/>
          <w:szCs w:val="24"/>
        </w:rPr>
        <w:t>), is overloaded to operate on  </w:t>
      </w:r>
      <w:r w:rsidRPr="008166F8">
        <w:rPr>
          <w:rStyle w:val="HTMLCode"/>
          <w:rFonts w:asciiTheme="minorHAnsi" w:eastAsiaTheme="minorHAnsi" w:hAnsiTheme="minorHAnsi" w:cs="Consolas"/>
          <w:sz w:val="24"/>
          <w:szCs w:val="24"/>
        </w:rPr>
        <w:t xml:space="preserve">String </w:t>
      </w:r>
      <w:r w:rsidRPr="008166F8">
        <w:rPr>
          <w:rFonts w:cs="Segoe UI"/>
          <w:sz w:val="24"/>
          <w:szCs w:val="24"/>
        </w:rPr>
        <w:t>objects.  </w:t>
      </w:r>
      <w:r w:rsidRPr="008166F8">
        <w:rPr>
          <w:rStyle w:val="HTMLCode"/>
          <w:rFonts w:asciiTheme="minorHAnsi" w:eastAsiaTheme="minorHAnsi" w:hAnsiTheme="minorHAnsi" w:cs="Consolas"/>
          <w:sz w:val="24"/>
          <w:szCs w:val="24"/>
        </w:rPr>
        <w:t>'+'</w:t>
      </w:r>
      <w:r w:rsidRPr="008166F8">
        <w:rPr>
          <w:rFonts w:cs="Segoe UI"/>
          <w:sz w:val="24"/>
          <w:szCs w:val="24"/>
        </w:rPr>
        <w:t> performs concatenation for two </w:t>
      </w:r>
      <w:r w:rsidRPr="008166F8">
        <w:rPr>
          <w:rStyle w:val="HTMLCode"/>
          <w:rFonts w:asciiTheme="minorHAnsi" w:eastAsiaTheme="minorHAnsi" w:hAnsiTheme="minorHAnsi" w:cs="Consolas"/>
          <w:sz w:val="24"/>
          <w:szCs w:val="24"/>
        </w:rPr>
        <w:t>String</w:t>
      </w:r>
      <w:r w:rsidRPr="008166F8">
        <w:rPr>
          <w:rFonts w:cs="Segoe UI"/>
          <w:sz w:val="24"/>
          <w:szCs w:val="24"/>
        </w:rPr>
        <w:t> operands.</w:t>
      </w:r>
    </w:p>
    <w:p w:rsidR="00A72606" w:rsidRPr="008166F8" w:rsidRDefault="00A72606"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Java does not support </w:t>
      </w:r>
      <w:r w:rsidRPr="008166F8">
        <w:rPr>
          <w:rFonts w:cs="Segoe UI"/>
          <w:i/>
          <w:iCs/>
          <w:sz w:val="24"/>
          <w:szCs w:val="24"/>
        </w:rPr>
        <w:t>operator overloading</w:t>
      </w:r>
      <w:r w:rsidRPr="008166F8">
        <w:rPr>
          <w:rFonts w:cs="Segoe UI"/>
          <w:sz w:val="24"/>
          <w:szCs w:val="24"/>
        </w:rPr>
        <w:t> for software engineering consideration.</w:t>
      </w:r>
    </w:p>
    <w:p w:rsidR="002E4FDC" w:rsidRPr="008166F8" w:rsidRDefault="002E4FDC" w:rsidP="00A47A64">
      <w:pPr>
        <w:pStyle w:val="ListParagraph"/>
        <w:numPr>
          <w:ilvl w:val="2"/>
          <w:numId w:val="43"/>
        </w:numPr>
        <w:spacing w:before="100" w:beforeAutospacing="1" w:after="100" w:afterAutospacing="1" w:line="240" w:lineRule="auto"/>
        <w:rPr>
          <w:sz w:val="24"/>
          <w:szCs w:val="24"/>
        </w:rPr>
      </w:pPr>
      <w:r w:rsidRPr="008166F8">
        <w:rPr>
          <w:rFonts w:cs="Segoe UI"/>
          <w:sz w:val="24"/>
          <w:szCs w:val="24"/>
        </w:rPr>
        <w:t>The </w:t>
      </w:r>
      <w:r w:rsidRPr="008166F8">
        <w:rPr>
          <w:rStyle w:val="HTMLCode"/>
          <w:rFonts w:asciiTheme="minorHAnsi" w:eastAsiaTheme="minorHAnsi" w:hAnsiTheme="minorHAnsi" w:cs="Consolas"/>
          <w:sz w:val="24"/>
          <w:szCs w:val="24"/>
        </w:rPr>
        <w:t>'+'</w:t>
      </w:r>
      <w:r w:rsidRPr="008166F8">
        <w:rPr>
          <w:rFonts w:cs="Segoe UI"/>
          <w:sz w:val="24"/>
          <w:szCs w:val="24"/>
        </w:rPr>
        <w:t> operator is the </w:t>
      </w:r>
      <w:r w:rsidRPr="008166F8">
        <w:rPr>
          <w:rFonts w:cs="Segoe UI"/>
          <w:i/>
          <w:iCs/>
          <w:sz w:val="24"/>
          <w:szCs w:val="24"/>
        </w:rPr>
        <w:t>only</w:t>
      </w:r>
      <w:r w:rsidRPr="008166F8">
        <w:rPr>
          <w:rFonts w:cs="Segoe UI"/>
          <w:sz w:val="24"/>
          <w:szCs w:val="24"/>
        </w:rPr>
        <w:t> operator that is internally overloaded to support string concatenation in Java.</w:t>
      </w:r>
    </w:p>
    <w:p w:rsidR="00976DF9" w:rsidRPr="008166F8" w:rsidRDefault="00EC0767" w:rsidP="00A47A64">
      <w:pPr>
        <w:pStyle w:val="ListParagraph"/>
        <w:numPr>
          <w:ilvl w:val="2"/>
          <w:numId w:val="43"/>
        </w:numPr>
        <w:spacing w:before="100" w:beforeAutospacing="1" w:after="100" w:afterAutospacing="1" w:line="240" w:lineRule="auto"/>
        <w:rPr>
          <w:rFonts w:cs="Segoe UI"/>
          <w:spacing w:val="15"/>
          <w:sz w:val="24"/>
          <w:szCs w:val="24"/>
        </w:rPr>
      </w:pPr>
      <w:r w:rsidRPr="008166F8">
        <w:rPr>
          <w:rFonts w:cs="Segoe UI"/>
          <w:sz w:val="24"/>
          <w:szCs w:val="24"/>
        </w:rPr>
        <w:t>Take note that </w:t>
      </w:r>
      <w:r w:rsidRPr="008166F8">
        <w:rPr>
          <w:rStyle w:val="HTMLCode"/>
          <w:rFonts w:asciiTheme="minorHAnsi" w:eastAsiaTheme="minorHAnsi" w:hAnsiTheme="minorHAnsi" w:cs="Consolas"/>
          <w:sz w:val="24"/>
          <w:szCs w:val="24"/>
        </w:rPr>
        <w:t>'+'</w:t>
      </w:r>
      <w:r w:rsidRPr="008166F8">
        <w:rPr>
          <w:rFonts w:cs="Segoe UI"/>
          <w:sz w:val="24"/>
          <w:szCs w:val="24"/>
        </w:rPr>
        <w:t> does not work on any two arbitrary objects, such as </w:t>
      </w:r>
      <w:r w:rsidRPr="008166F8">
        <w:rPr>
          <w:rStyle w:val="HTMLCode"/>
          <w:rFonts w:asciiTheme="minorHAnsi" w:eastAsiaTheme="minorHAnsi" w:hAnsiTheme="minorHAnsi" w:cs="Consolas"/>
          <w:sz w:val="24"/>
          <w:szCs w:val="24"/>
        </w:rPr>
        <w:t>Point</w:t>
      </w:r>
      <w:r w:rsidRPr="008166F8">
        <w:rPr>
          <w:rFonts w:cs="Segoe UI"/>
          <w:sz w:val="24"/>
          <w:szCs w:val="24"/>
        </w:rPr>
        <w:t>s or </w:t>
      </w:r>
      <w:r w:rsidRPr="008166F8">
        <w:rPr>
          <w:rStyle w:val="HTMLCode"/>
          <w:rFonts w:asciiTheme="minorHAnsi" w:eastAsiaTheme="minorHAnsi" w:hAnsiTheme="minorHAnsi" w:cs="Consolas"/>
          <w:sz w:val="24"/>
          <w:szCs w:val="24"/>
        </w:rPr>
        <w:t>Circle</w:t>
      </w:r>
      <w:r w:rsidRPr="008166F8">
        <w:rPr>
          <w:rFonts w:cs="Segoe UI"/>
          <w:sz w:val="24"/>
          <w:szCs w:val="24"/>
        </w:rPr>
        <w:t>s.</w:t>
      </w:r>
    </w:p>
    <w:p w:rsidR="00D974FB" w:rsidRPr="008166F8" w:rsidRDefault="00D974FB" w:rsidP="00D974FB">
      <w:pPr>
        <w:pStyle w:val="ListParagraph"/>
        <w:spacing w:before="100" w:beforeAutospacing="1" w:after="100" w:afterAutospacing="1" w:line="240" w:lineRule="auto"/>
        <w:ind w:left="1440"/>
        <w:rPr>
          <w:rFonts w:cs="Segoe UI"/>
          <w:spacing w:val="15"/>
          <w:sz w:val="24"/>
          <w:szCs w:val="24"/>
        </w:rPr>
      </w:pPr>
    </w:p>
    <w:p w:rsidR="00867C3A" w:rsidRPr="008166F8" w:rsidRDefault="00976DF9" w:rsidP="00A47A64">
      <w:pPr>
        <w:pStyle w:val="ListParagraph"/>
        <w:numPr>
          <w:ilvl w:val="0"/>
          <w:numId w:val="43"/>
        </w:numPr>
        <w:spacing w:before="100" w:beforeAutospacing="1" w:after="100" w:afterAutospacing="1" w:line="240" w:lineRule="auto"/>
        <w:rPr>
          <w:rFonts w:cs="Segoe UI"/>
          <w:b/>
          <w:sz w:val="24"/>
          <w:szCs w:val="24"/>
        </w:rPr>
      </w:pPr>
      <w:r w:rsidRPr="008166F8">
        <w:rPr>
          <w:rFonts w:cs="Segoe UI"/>
          <w:b/>
          <w:sz w:val="24"/>
          <w:szCs w:val="24"/>
        </w:rPr>
        <w:t>String Literal vs. String Object</w:t>
      </w:r>
      <w:r w:rsidR="00087B2F" w:rsidRPr="008166F8">
        <w:rPr>
          <w:rFonts w:cs="Segoe UI"/>
          <w:b/>
          <w:sz w:val="24"/>
          <w:szCs w:val="24"/>
        </w:rPr>
        <w:t>:</w:t>
      </w:r>
      <w:r w:rsidR="005124C3" w:rsidRPr="008166F8">
        <w:rPr>
          <w:rFonts w:cs="Segoe UI"/>
          <w:b/>
          <w:sz w:val="24"/>
          <w:szCs w:val="24"/>
        </w:rPr>
        <w:t xml:space="preserve"> </w:t>
      </w:r>
    </w:p>
    <w:p w:rsidR="00E03CDD" w:rsidRPr="008166F8" w:rsidRDefault="00E03CDD"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As mentioned, there are two ways to construct a string: implicit construction by assigning a string literal or explicitly creating a </w:t>
      </w:r>
      <w:r w:rsidRPr="008166F8">
        <w:rPr>
          <w:rStyle w:val="HTMLCode"/>
          <w:rFonts w:asciiTheme="minorHAnsi" w:eastAsiaTheme="minorHAnsi" w:hAnsiTheme="minorHAnsi" w:cs="Consolas"/>
          <w:sz w:val="24"/>
          <w:szCs w:val="24"/>
        </w:rPr>
        <w:t>String</w:t>
      </w:r>
      <w:r w:rsidRPr="008166F8">
        <w:rPr>
          <w:rFonts w:cs="Segoe UI"/>
          <w:sz w:val="24"/>
          <w:szCs w:val="24"/>
        </w:rPr>
        <w:t> object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For example</w:t>
      </w:r>
    </w:p>
    <w:p w:rsidR="0074422C" w:rsidRPr="008166F8" w:rsidRDefault="0074422C" w:rsidP="0074422C">
      <w:pPr>
        <w:pStyle w:val="ListParagraph"/>
        <w:spacing w:before="100" w:beforeAutospacing="1" w:after="100" w:afterAutospacing="1" w:line="240" w:lineRule="auto"/>
        <w:ind w:firstLine="720"/>
        <w:rPr>
          <w:rFonts w:cs="Consolas"/>
          <w:sz w:val="24"/>
          <w:szCs w:val="24"/>
        </w:rPr>
      </w:pPr>
    </w:p>
    <w:p w:rsidR="00E03CDD" w:rsidRPr="008166F8" w:rsidRDefault="00E03CDD"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s1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left="1440"/>
        <w:rPr>
          <w:rStyle w:val="m5661846621835665750gmail-color-comment"/>
          <w:rFonts w:cs="Consolas"/>
          <w:sz w:val="24"/>
          <w:szCs w:val="24"/>
        </w:rPr>
      </w:pPr>
      <w:r w:rsidRPr="008166F8">
        <w:rPr>
          <w:rFonts w:cs="Consolas"/>
          <w:sz w:val="24"/>
          <w:szCs w:val="24"/>
        </w:rPr>
        <w:t xml:space="preserve">String s2 = "Hello";              </w:t>
      </w:r>
      <w:r w:rsidRPr="008166F8">
        <w:rPr>
          <w:rStyle w:val="m5661846621835665750gmail-color-comment"/>
          <w:rFonts w:cs="Consolas"/>
          <w:sz w:val="24"/>
          <w:szCs w:val="24"/>
        </w:rPr>
        <w:t>// String literal</w:t>
      </w:r>
    </w:p>
    <w:p w:rsidR="00F677AA" w:rsidRPr="008166F8" w:rsidRDefault="00F677AA"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s3 = s1;                   </w:t>
      </w:r>
      <w:r w:rsidRPr="008166F8">
        <w:rPr>
          <w:rStyle w:val="m5661846621835665750gmail-color-comment"/>
          <w:rFonts w:cs="Consolas"/>
          <w:sz w:val="24"/>
          <w:szCs w:val="24"/>
        </w:rPr>
        <w:t>// same referenc</w:t>
      </w:r>
      <w:r w:rsidR="00E86627" w:rsidRPr="008166F8">
        <w:rPr>
          <w:rStyle w:val="m5661846621835665750gmail-color-comment"/>
          <w:rFonts w:cs="Consolas"/>
          <w:sz w:val="24"/>
          <w:szCs w:val="24"/>
        </w:rPr>
        <w:t>e</w:t>
      </w:r>
    </w:p>
    <w:p w:rsidR="00B42D5F" w:rsidRPr="008166F8" w:rsidRDefault="00B42D5F"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s4 = new String("Hello");  </w:t>
      </w:r>
      <w:r w:rsidRPr="008166F8">
        <w:rPr>
          <w:rStyle w:val="m5661846621835665750gmail-color-comment"/>
          <w:rFonts w:cs="Consolas"/>
          <w:sz w:val="24"/>
          <w:szCs w:val="24"/>
        </w:rPr>
        <w:t>// String object</w:t>
      </w:r>
    </w:p>
    <w:p w:rsidR="00C36572" w:rsidRPr="008166F8" w:rsidRDefault="00C36572" w:rsidP="0074422C">
      <w:pPr>
        <w:pStyle w:val="ListParagraph"/>
        <w:spacing w:before="100" w:beforeAutospacing="1" w:after="100" w:afterAutospacing="1" w:line="240" w:lineRule="auto"/>
        <w:ind w:firstLine="720"/>
        <w:rPr>
          <w:rStyle w:val="m5661846621835665750gmail-color-comment"/>
          <w:rFonts w:cs="Consolas"/>
          <w:sz w:val="24"/>
          <w:szCs w:val="24"/>
        </w:rPr>
      </w:pPr>
      <w:r w:rsidRPr="008166F8">
        <w:rPr>
          <w:rFonts w:cs="Consolas"/>
          <w:sz w:val="24"/>
          <w:szCs w:val="24"/>
        </w:rPr>
        <w:t xml:space="preserve">String s5 = new String("Hello");  </w:t>
      </w:r>
      <w:r w:rsidRPr="008166F8">
        <w:rPr>
          <w:rStyle w:val="m5661846621835665750gmail-color-comment"/>
          <w:rFonts w:cs="Consolas"/>
          <w:sz w:val="24"/>
          <w:szCs w:val="24"/>
        </w:rPr>
        <w:t>// String object</w:t>
      </w:r>
    </w:p>
    <w:p w:rsidR="00117D55" w:rsidRPr="008166F8" w:rsidRDefault="00117D55" w:rsidP="00E03CDD">
      <w:pPr>
        <w:pStyle w:val="ListParagraph"/>
        <w:spacing w:before="100" w:beforeAutospacing="1" w:after="100" w:afterAutospacing="1" w:line="240" w:lineRule="auto"/>
        <w:rPr>
          <w:rStyle w:val="m5661846621835665750gmail-color-comment"/>
          <w:rFonts w:cs="Consolas"/>
          <w:sz w:val="24"/>
          <w:szCs w:val="24"/>
        </w:rPr>
      </w:pPr>
    </w:p>
    <w:p w:rsidR="00577006" w:rsidRPr="008166F8" w:rsidRDefault="00117D55" w:rsidP="00A47A64">
      <w:pPr>
        <w:pStyle w:val="ListParagraph"/>
        <w:numPr>
          <w:ilvl w:val="1"/>
          <w:numId w:val="43"/>
        </w:numPr>
        <w:spacing w:before="100" w:beforeAutospacing="1" w:after="100" w:afterAutospacing="1" w:line="240" w:lineRule="auto"/>
        <w:rPr>
          <w:rFonts w:cs="Segoe UI"/>
          <w:sz w:val="24"/>
          <w:szCs w:val="24"/>
        </w:rPr>
      </w:pPr>
      <w:r w:rsidRPr="008166F8">
        <w:rPr>
          <w:rFonts w:cs="Segoe UI"/>
          <w:sz w:val="24"/>
          <w:szCs w:val="24"/>
        </w:rPr>
        <w:t>Java has provided a special mechanism for keeping the </w:t>
      </w:r>
      <w:r w:rsidRPr="008166F8">
        <w:rPr>
          <w:rStyle w:val="HTMLCode"/>
          <w:rFonts w:asciiTheme="minorHAnsi" w:eastAsiaTheme="minorHAnsi" w:hAnsiTheme="minorHAnsi" w:cs="Consolas"/>
          <w:sz w:val="24"/>
          <w:szCs w:val="24"/>
        </w:rPr>
        <w:t>String</w:t>
      </w:r>
      <w:r w:rsidRPr="008166F8">
        <w:rPr>
          <w:rFonts w:cs="Segoe UI"/>
          <w:sz w:val="24"/>
          <w:szCs w:val="24"/>
        </w:rPr>
        <w:t> literals - in a so-called </w:t>
      </w:r>
      <w:r w:rsidRPr="008166F8">
        <w:rPr>
          <w:rFonts w:cs="Segoe UI"/>
          <w:i/>
          <w:iCs/>
          <w:sz w:val="24"/>
          <w:szCs w:val="24"/>
        </w:rPr>
        <w:t>string common pool</w:t>
      </w:r>
      <w:r w:rsidRPr="008166F8">
        <w:rPr>
          <w:rFonts w:cs="Segoe UI"/>
          <w:sz w:val="24"/>
          <w:szCs w:val="24"/>
        </w:rPr>
        <w:t>. If two string literals have the same contents, they will share the same storage inside the common pool. This approach is adopted to </w:t>
      </w:r>
      <w:r w:rsidRPr="008166F8">
        <w:rPr>
          <w:rFonts w:cs="Segoe UI"/>
          <w:i/>
          <w:iCs/>
          <w:sz w:val="24"/>
          <w:szCs w:val="24"/>
        </w:rPr>
        <w:t>conserve storage</w:t>
      </w:r>
      <w:r w:rsidRPr="008166F8">
        <w:rPr>
          <w:rFonts w:cs="Segoe UI"/>
          <w:sz w:val="24"/>
          <w:szCs w:val="24"/>
        </w:rPr>
        <w:t> for frequently-used strings</w:t>
      </w:r>
      <w:r w:rsidR="00835F1A" w:rsidRPr="008166F8">
        <w:rPr>
          <w:rFonts w:cs="Segoe UI"/>
          <w:sz w:val="24"/>
          <w:szCs w:val="24"/>
        </w:rPr>
        <w:t>.</w:t>
      </w:r>
    </w:p>
    <w:p w:rsidR="00F4592C" w:rsidRPr="008166F8" w:rsidRDefault="00835F1A"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On the other hand, </w:t>
      </w:r>
      <w:r w:rsidRPr="008166F8">
        <w:rPr>
          <w:rStyle w:val="HTMLCode"/>
          <w:rFonts w:asciiTheme="minorHAnsi" w:eastAsiaTheme="minorHAnsi" w:hAnsiTheme="minorHAnsi" w:cs="Consolas"/>
          <w:sz w:val="24"/>
          <w:szCs w:val="24"/>
        </w:rPr>
        <w:t>String</w:t>
      </w:r>
      <w:r w:rsidRPr="008166F8">
        <w:rPr>
          <w:rFonts w:cs="Segoe UI"/>
          <w:sz w:val="24"/>
          <w:szCs w:val="24"/>
        </w:rPr>
        <w:t> objects created via the </w:t>
      </w:r>
      <w:r w:rsidRPr="008166F8">
        <w:rPr>
          <w:rStyle w:val="HTMLCode"/>
          <w:rFonts w:asciiTheme="minorHAnsi" w:eastAsiaTheme="minorHAnsi" w:hAnsiTheme="minorHAnsi" w:cs="Consolas"/>
          <w:sz w:val="24"/>
          <w:szCs w:val="24"/>
        </w:rPr>
        <w:t>new</w:t>
      </w:r>
      <w:r w:rsidRPr="008166F8">
        <w:rPr>
          <w:rFonts w:cs="Segoe UI"/>
          <w:sz w:val="24"/>
          <w:szCs w:val="24"/>
        </w:rPr>
        <w:t> operator and constructor are kept in the heap. Each </w:t>
      </w:r>
      <w:r w:rsidRPr="008166F8">
        <w:rPr>
          <w:rStyle w:val="HTMLCode"/>
          <w:rFonts w:asciiTheme="minorHAnsi" w:eastAsiaTheme="minorHAnsi" w:hAnsiTheme="minorHAnsi" w:cs="Consolas"/>
          <w:sz w:val="24"/>
          <w:szCs w:val="24"/>
        </w:rPr>
        <w:t>String</w:t>
      </w:r>
      <w:r w:rsidRPr="008166F8">
        <w:rPr>
          <w:rFonts w:cs="Segoe UI"/>
          <w:sz w:val="24"/>
          <w:szCs w:val="24"/>
        </w:rPr>
        <w:t> object in the heap has its own storage just like any other object. There is no sharing of storage in heap even if two </w:t>
      </w:r>
      <w:r w:rsidRPr="008166F8">
        <w:rPr>
          <w:rStyle w:val="HTMLCode"/>
          <w:rFonts w:asciiTheme="minorHAnsi" w:eastAsiaTheme="minorHAnsi" w:hAnsiTheme="minorHAnsi" w:cs="Consolas"/>
          <w:sz w:val="24"/>
          <w:szCs w:val="24"/>
        </w:rPr>
        <w:t>String</w:t>
      </w:r>
      <w:r w:rsidRPr="008166F8">
        <w:rPr>
          <w:rFonts w:cs="Segoe UI"/>
          <w:sz w:val="24"/>
          <w:szCs w:val="24"/>
        </w:rPr>
        <w:t> objects have the same contents.</w:t>
      </w:r>
    </w:p>
    <w:p w:rsidR="00AF6136" w:rsidRPr="008166F8" w:rsidRDefault="00AF6136" w:rsidP="00A47A64">
      <w:pPr>
        <w:pStyle w:val="ListParagraph"/>
        <w:numPr>
          <w:ilvl w:val="1"/>
          <w:numId w:val="43"/>
        </w:numPr>
        <w:spacing w:before="100" w:beforeAutospacing="1" w:after="100" w:afterAutospacing="1" w:line="240" w:lineRule="auto"/>
        <w:rPr>
          <w:rFonts w:cs="Segoe UI"/>
          <w:b/>
          <w:sz w:val="24"/>
          <w:szCs w:val="24"/>
        </w:rPr>
      </w:pPr>
      <w:r w:rsidRPr="008166F8">
        <w:rPr>
          <w:rFonts w:cs="Segoe UI"/>
          <w:sz w:val="24"/>
          <w:szCs w:val="24"/>
        </w:rPr>
        <w:t>You can use the method </w:t>
      </w:r>
      <w:r w:rsidRPr="008166F8">
        <w:rPr>
          <w:rStyle w:val="HTMLCode"/>
          <w:rFonts w:asciiTheme="minorHAnsi" w:eastAsiaTheme="minorHAnsi" w:hAnsiTheme="minorHAnsi" w:cs="Consolas"/>
          <w:sz w:val="24"/>
          <w:szCs w:val="24"/>
        </w:rPr>
        <w:t>equals()</w:t>
      </w:r>
      <w:r w:rsidRPr="008166F8">
        <w:rPr>
          <w:rFonts w:cs="Segoe UI"/>
          <w:sz w:val="24"/>
          <w:szCs w:val="24"/>
        </w:rPr>
        <w:t> of the </w:t>
      </w:r>
      <w:r w:rsidRPr="008166F8">
        <w:rPr>
          <w:rStyle w:val="HTMLCode"/>
          <w:rFonts w:asciiTheme="minorHAnsi" w:eastAsiaTheme="minorHAnsi" w:hAnsiTheme="minorHAnsi" w:cs="Consolas"/>
          <w:sz w:val="24"/>
          <w:szCs w:val="24"/>
        </w:rPr>
        <w:t>String</w:t>
      </w:r>
      <w:r w:rsidRPr="008166F8">
        <w:rPr>
          <w:rFonts w:cs="Segoe UI"/>
          <w:sz w:val="24"/>
          <w:szCs w:val="24"/>
        </w:rPr>
        <w:t> class to compare the contents of two </w:t>
      </w:r>
      <w:r w:rsidRPr="008166F8">
        <w:rPr>
          <w:rStyle w:val="HTMLCode"/>
          <w:rFonts w:asciiTheme="minorHAnsi" w:eastAsiaTheme="minorHAnsi" w:hAnsiTheme="minorHAnsi" w:cs="Consolas"/>
          <w:sz w:val="24"/>
          <w:szCs w:val="24"/>
        </w:rPr>
        <w:t>String</w:t>
      </w:r>
      <w:r w:rsidRPr="008166F8">
        <w:rPr>
          <w:rFonts w:cs="Segoe UI"/>
          <w:sz w:val="24"/>
          <w:szCs w:val="24"/>
        </w:rPr>
        <w:t>s. You can use the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(or pointers) of two objects. Study the following codes:</w:t>
      </w:r>
    </w:p>
    <w:p w:rsidR="00171420" w:rsidRPr="008166F8" w:rsidRDefault="00F65A14"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s1;         </w:t>
      </w:r>
      <w:r w:rsidRPr="008166F8">
        <w:rPr>
          <w:rStyle w:val="m5661846621835665750gmail-color-comment"/>
          <w:rFonts w:cs="Consolas"/>
          <w:sz w:val="24"/>
          <w:szCs w:val="24"/>
        </w:rPr>
        <w:t>// true, same pointer</w:t>
      </w:r>
    </w:p>
    <w:p w:rsidR="00F65A14" w:rsidRPr="008166F8" w:rsidRDefault="00171420"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s2;         </w:t>
      </w:r>
      <w:r w:rsidRPr="008166F8">
        <w:rPr>
          <w:rStyle w:val="m5661846621835665750gmail-color-comment"/>
          <w:rFonts w:cs="Consolas"/>
          <w:sz w:val="24"/>
          <w:szCs w:val="24"/>
        </w:rPr>
        <w:t>// true, s1 and s1 share storage in common pool</w:t>
      </w:r>
    </w:p>
    <w:p w:rsidR="00D92220" w:rsidRPr="008166F8" w:rsidRDefault="00D92220" w:rsidP="00024F48">
      <w:pPr>
        <w:spacing w:after="0" w:line="240" w:lineRule="auto"/>
        <w:ind w:left="720" w:firstLine="720"/>
        <w:rPr>
          <w:rStyle w:val="m5661846621835665750gmail-color-comment"/>
          <w:rFonts w:cs="Consolas"/>
          <w:sz w:val="24"/>
          <w:szCs w:val="24"/>
        </w:rPr>
      </w:pPr>
      <w:r w:rsidRPr="008166F8">
        <w:rPr>
          <w:rFonts w:cs="Consolas"/>
          <w:sz w:val="24"/>
          <w:szCs w:val="24"/>
        </w:rPr>
        <w:lastRenderedPageBreak/>
        <w:t xml:space="preserve">s1 == s2;         </w:t>
      </w:r>
      <w:r w:rsidRPr="008166F8">
        <w:rPr>
          <w:rStyle w:val="m5661846621835665750gmail-color-comment"/>
          <w:rFonts w:cs="Consolas"/>
          <w:sz w:val="24"/>
          <w:szCs w:val="24"/>
        </w:rPr>
        <w:t>// true, s1 and s1 share storage in common poo</w:t>
      </w:r>
      <w:r w:rsidR="009E2D76" w:rsidRPr="008166F8">
        <w:rPr>
          <w:rStyle w:val="m5661846621835665750gmail-color-comment"/>
          <w:rFonts w:cs="Consolas"/>
          <w:sz w:val="24"/>
          <w:szCs w:val="24"/>
        </w:rPr>
        <w:t>l</w:t>
      </w:r>
    </w:p>
    <w:p w:rsidR="00CD710B" w:rsidRPr="008166F8" w:rsidRDefault="00CD710B"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s3;         </w:t>
      </w:r>
      <w:r w:rsidRPr="008166F8">
        <w:rPr>
          <w:rStyle w:val="m5661846621835665750gmail-color-comment"/>
          <w:rFonts w:cs="Consolas"/>
          <w:sz w:val="24"/>
          <w:szCs w:val="24"/>
        </w:rPr>
        <w:t>// true, s3 is assigned same pointer as s1</w:t>
      </w:r>
    </w:p>
    <w:p w:rsidR="0017331D" w:rsidRPr="008166F8" w:rsidRDefault="0017331D"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s1.equals(s3);    </w:t>
      </w:r>
      <w:r w:rsidRPr="008166F8">
        <w:rPr>
          <w:rStyle w:val="m5661846621835665750gmail-color-comment"/>
          <w:rFonts w:cs="Consolas"/>
          <w:sz w:val="24"/>
          <w:szCs w:val="24"/>
        </w:rPr>
        <w:t>// true, same contents</w:t>
      </w:r>
    </w:p>
    <w:p w:rsidR="000F65B7" w:rsidRPr="008166F8" w:rsidRDefault="000F65B7"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 == s4;         </w:t>
      </w:r>
      <w:r w:rsidRPr="008166F8">
        <w:rPr>
          <w:rStyle w:val="m5661846621835665750gmail-color-comment"/>
          <w:rFonts w:cs="Consolas"/>
          <w:sz w:val="24"/>
          <w:szCs w:val="24"/>
        </w:rPr>
        <w:t>// false, different pointers</w:t>
      </w:r>
    </w:p>
    <w:p w:rsidR="008C213E" w:rsidRPr="008166F8" w:rsidRDefault="008C213E"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s1.equals(s4);    </w:t>
      </w:r>
      <w:r w:rsidRPr="008166F8">
        <w:rPr>
          <w:rStyle w:val="m5661846621835665750gmail-color-comment"/>
          <w:rFonts w:cs="Consolas"/>
          <w:sz w:val="24"/>
          <w:szCs w:val="24"/>
        </w:rPr>
        <w:t>// true, same contents</w:t>
      </w:r>
    </w:p>
    <w:p w:rsidR="00002788" w:rsidRPr="008166F8" w:rsidRDefault="00002788" w:rsidP="00024F48">
      <w:pPr>
        <w:spacing w:after="0" w:line="240" w:lineRule="auto"/>
        <w:ind w:left="720" w:firstLine="720"/>
        <w:rPr>
          <w:rStyle w:val="m5661846621835665750gmail-color-comment"/>
          <w:rFonts w:cs="Consolas"/>
          <w:sz w:val="24"/>
          <w:szCs w:val="24"/>
        </w:rPr>
      </w:pPr>
      <w:r w:rsidRPr="008166F8">
        <w:rPr>
          <w:rFonts w:cs="Consolas"/>
          <w:sz w:val="24"/>
          <w:szCs w:val="24"/>
        </w:rPr>
        <w:t xml:space="preserve">s4 == s5;         </w:t>
      </w:r>
      <w:r w:rsidRPr="008166F8">
        <w:rPr>
          <w:rStyle w:val="m5661846621835665750gmail-color-comment"/>
          <w:rFonts w:cs="Consolas"/>
          <w:sz w:val="24"/>
          <w:szCs w:val="24"/>
        </w:rPr>
        <w:t>// false, different pointers in heap</w:t>
      </w:r>
    </w:p>
    <w:p w:rsidR="00D974FB" w:rsidRPr="008166F8" w:rsidRDefault="00402B26" w:rsidP="00533E84">
      <w:pPr>
        <w:spacing w:after="0" w:line="240" w:lineRule="auto"/>
        <w:ind w:left="720" w:firstLine="720"/>
        <w:rPr>
          <w:rStyle w:val="m5661846621835665750gmail-color-comment"/>
          <w:rFonts w:cs="Consolas"/>
          <w:sz w:val="24"/>
          <w:szCs w:val="24"/>
        </w:rPr>
      </w:pPr>
      <w:r w:rsidRPr="008166F8">
        <w:rPr>
          <w:rFonts w:cs="Consolas"/>
          <w:sz w:val="24"/>
          <w:szCs w:val="24"/>
        </w:rPr>
        <w:t xml:space="preserve">s4.equals(s5);    </w:t>
      </w:r>
      <w:r w:rsidRPr="008166F8">
        <w:rPr>
          <w:rStyle w:val="m5661846621835665750gmail-color-comment"/>
          <w:rFonts w:cs="Consolas"/>
          <w:sz w:val="24"/>
          <w:szCs w:val="24"/>
        </w:rPr>
        <w:t>// true, same contents</w:t>
      </w:r>
    </w:p>
    <w:p w:rsidR="00A756F2" w:rsidRPr="008166F8" w:rsidRDefault="00A756F2" w:rsidP="00533E84">
      <w:pPr>
        <w:spacing w:after="0" w:line="240" w:lineRule="auto"/>
        <w:ind w:left="720" w:firstLine="720"/>
        <w:rPr>
          <w:rStyle w:val="m5661846621835665750gmail-color-comment"/>
          <w:rFonts w:cs="Consolas"/>
          <w:sz w:val="24"/>
          <w:szCs w:val="24"/>
        </w:rPr>
      </w:pPr>
    </w:p>
    <w:p w:rsidR="001C0DCB" w:rsidRPr="008166F8" w:rsidRDefault="001C0DCB" w:rsidP="001C0DCB">
      <w:pPr>
        <w:pStyle w:val="ListParagraph"/>
        <w:spacing w:after="0" w:line="240" w:lineRule="auto"/>
        <w:ind w:left="1440"/>
        <w:rPr>
          <w:rFonts w:cs="Consolas"/>
          <w:sz w:val="24"/>
          <w:szCs w:val="24"/>
        </w:rPr>
      </w:pPr>
    </w:p>
    <w:p w:rsidR="00A756F2" w:rsidRPr="008166F8" w:rsidRDefault="00693775" w:rsidP="00A47A64">
      <w:pPr>
        <w:pStyle w:val="ListParagraph"/>
        <w:numPr>
          <w:ilvl w:val="1"/>
          <w:numId w:val="43"/>
        </w:numPr>
        <w:spacing w:after="0" w:line="240" w:lineRule="auto"/>
        <w:rPr>
          <w:rFonts w:cs="Consolas"/>
          <w:sz w:val="24"/>
          <w:szCs w:val="24"/>
        </w:rPr>
      </w:pPr>
      <w:r w:rsidRPr="008166F8">
        <w:rPr>
          <w:rFonts w:cs="Segoe UI"/>
          <w:sz w:val="24"/>
          <w:szCs w:val="24"/>
        </w:rPr>
        <w:t>Important Notes:</w:t>
      </w:r>
    </w:p>
    <w:p w:rsidR="004576F7" w:rsidRPr="008166F8" w:rsidRDefault="004576F7" w:rsidP="004576F7">
      <w:pPr>
        <w:pStyle w:val="ListParagraph"/>
        <w:spacing w:after="0" w:line="240" w:lineRule="auto"/>
        <w:ind w:left="1440"/>
        <w:rPr>
          <w:rFonts w:cs="Consolas"/>
          <w:sz w:val="24"/>
          <w:szCs w:val="24"/>
        </w:rPr>
      </w:pPr>
    </w:p>
    <w:p w:rsidR="004576F7" w:rsidRPr="008166F8" w:rsidRDefault="004576F7" w:rsidP="00A47A64">
      <w:pPr>
        <w:pStyle w:val="ListParagraph"/>
        <w:numPr>
          <w:ilvl w:val="0"/>
          <w:numId w:val="47"/>
        </w:numPr>
        <w:spacing w:after="0" w:line="240" w:lineRule="auto"/>
        <w:rPr>
          <w:sz w:val="24"/>
          <w:szCs w:val="24"/>
        </w:rPr>
      </w:pPr>
      <w:r w:rsidRPr="008166F8">
        <w:rPr>
          <w:rFonts w:cs="Segoe UI"/>
          <w:sz w:val="24"/>
          <w:szCs w:val="24"/>
        </w:rPr>
        <w:t>In the above example, I used relational equality operator </w:t>
      </w:r>
      <w:r w:rsidRPr="008166F8">
        <w:rPr>
          <w:rStyle w:val="HTMLCode"/>
          <w:rFonts w:asciiTheme="minorHAnsi" w:eastAsiaTheme="minorHAnsi" w:hAnsiTheme="minorHAnsi" w:cs="Consolas"/>
          <w:sz w:val="24"/>
          <w:szCs w:val="24"/>
        </w:rPr>
        <w:t>'=='</w:t>
      </w:r>
      <w:r w:rsidRPr="008166F8">
        <w:rPr>
          <w:rFonts w:cs="Segoe UI"/>
          <w:sz w:val="24"/>
          <w:szCs w:val="24"/>
        </w:rPr>
        <w:t> to compare the references of two String objects. This is done to demonstrate the differences between string literals sharing storage in the common pool and String objects created in the heap. </w:t>
      </w:r>
      <w:r w:rsidRPr="008166F8">
        <w:rPr>
          <w:sz w:val="24"/>
          <w:szCs w:val="24"/>
        </w:rPr>
        <w:t>It is a logical error to use </w:t>
      </w:r>
      <w:r w:rsidRPr="008166F8">
        <w:rPr>
          <w:rFonts w:cs="Segoe UI"/>
          <w:sz w:val="24"/>
          <w:szCs w:val="24"/>
        </w:rPr>
        <w:t>(str1 == str2)</w:t>
      </w:r>
      <w:r w:rsidRPr="008166F8">
        <w:rPr>
          <w:sz w:val="24"/>
          <w:szCs w:val="24"/>
        </w:rPr>
        <w:t> in your program to compare the contents of two </w:t>
      </w:r>
      <w:r w:rsidRPr="008166F8">
        <w:rPr>
          <w:rFonts w:cs="Segoe UI"/>
          <w:sz w:val="24"/>
          <w:szCs w:val="24"/>
        </w:rPr>
        <w:t>String</w:t>
      </w:r>
      <w:r w:rsidRPr="008166F8">
        <w:rPr>
          <w:sz w:val="24"/>
          <w:szCs w:val="24"/>
        </w:rPr>
        <w:t>s.</w:t>
      </w:r>
    </w:p>
    <w:p w:rsidR="00D974FB" w:rsidRPr="008166F8" w:rsidRDefault="005E78FF" w:rsidP="00A47A64">
      <w:pPr>
        <w:pStyle w:val="ListParagraph"/>
        <w:numPr>
          <w:ilvl w:val="0"/>
          <w:numId w:val="47"/>
        </w:numPr>
        <w:spacing w:after="0" w:line="240" w:lineRule="auto"/>
        <w:rPr>
          <w:rFonts w:cs="Segoe UI"/>
          <w:sz w:val="24"/>
          <w:szCs w:val="24"/>
        </w:rPr>
      </w:pPr>
      <w:r w:rsidRPr="008166F8">
        <w:rPr>
          <w:rFonts w:cs="Segoe UI"/>
          <w:sz w:val="24"/>
          <w:szCs w:val="24"/>
        </w:rPr>
        <w:t>String can be created by directly assigning a String literal which is shared in a common pool. It is uncommon and not recommended to use the new operator to construct a String object in the heap.</w:t>
      </w:r>
      <w:r w:rsidR="004A2A19" w:rsidRPr="008166F8">
        <w:rPr>
          <w:rFonts w:cs="Segoe UI"/>
          <w:sz w:val="24"/>
          <w:szCs w:val="24"/>
        </w:rPr>
        <w:t xml:space="preserve"> </w:t>
      </w:r>
    </w:p>
    <w:p w:rsidR="00757505" w:rsidRPr="008166F8" w:rsidRDefault="00757505" w:rsidP="00757505">
      <w:pPr>
        <w:spacing w:after="0" w:line="240" w:lineRule="auto"/>
        <w:rPr>
          <w:rFonts w:cs="Segoe UI"/>
          <w:sz w:val="24"/>
          <w:szCs w:val="24"/>
        </w:rPr>
      </w:pPr>
    </w:p>
    <w:p w:rsidR="00757505" w:rsidRPr="008166F8" w:rsidRDefault="00757505" w:rsidP="0075750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sz w:val="24"/>
          <w:szCs w:val="24"/>
        </w:rPr>
      </w:pPr>
      <w:r w:rsidRPr="008166F8">
        <w:rPr>
          <w:rFonts w:asciiTheme="minorHAnsi" w:hAnsiTheme="minorHAnsi"/>
          <w:noProof/>
          <w:sz w:val="24"/>
          <w:szCs w:val="24"/>
        </w:rPr>
        <w:drawing>
          <wp:inline distT="0" distB="0" distL="0" distR="0">
            <wp:extent cx="5867400" cy="2628900"/>
            <wp:effectExtent l="19050" t="0" r="0" b="0"/>
            <wp:docPr id="1" name="Picture 1" descr="OOP_StringLliteralV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StringLliteralVsObject.png"/>
                    <pic:cNvPicPr>
                      <a:picLocks noChangeAspect="1" noChangeArrowheads="1"/>
                    </pic:cNvPicPr>
                  </pic:nvPicPr>
                  <pic:blipFill>
                    <a:blip r:embed="rId21"/>
                    <a:srcRect/>
                    <a:stretch>
                      <a:fillRect/>
                    </a:stretch>
                  </pic:blipFill>
                  <pic:spPr bwMode="auto">
                    <a:xfrm>
                      <a:off x="0" y="0"/>
                      <a:ext cx="5867400" cy="2628900"/>
                    </a:xfrm>
                    <a:prstGeom prst="rect">
                      <a:avLst/>
                    </a:prstGeom>
                    <a:noFill/>
                    <a:ln w="9525">
                      <a:noFill/>
                      <a:miter lim="800000"/>
                      <a:headEnd/>
                      <a:tailEnd/>
                    </a:ln>
                  </pic:spPr>
                </pic:pic>
              </a:graphicData>
            </a:graphic>
          </wp:inline>
        </w:drawing>
      </w:r>
    </w:p>
    <w:p w:rsidR="00757505" w:rsidRPr="008166F8" w:rsidRDefault="00757505" w:rsidP="00757505">
      <w:pPr>
        <w:spacing w:after="0" w:line="240" w:lineRule="auto"/>
        <w:rPr>
          <w:rFonts w:cs="Segoe UI"/>
          <w:sz w:val="24"/>
          <w:szCs w:val="24"/>
        </w:rPr>
      </w:pPr>
    </w:p>
    <w:p w:rsidR="00B449B0" w:rsidRPr="008166F8" w:rsidRDefault="00B449B0" w:rsidP="00A47A64">
      <w:pPr>
        <w:pStyle w:val="Heading2"/>
        <w:numPr>
          <w:ilvl w:val="0"/>
          <w:numId w:val="43"/>
        </w:numPr>
        <w:spacing w:before="48" w:after="48" w:line="360" w:lineRule="atLeast"/>
        <w:ind w:right="48"/>
        <w:rPr>
          <w:rFonts w:asciiTheme="minorHAnsi" w:eastAsiaTheme="minorHAnsi" w:hAnsiTheme="minorHAnsi" w:cs="Segoe UI"/>
          <w:b w:val="0"/>
          <w:bCs w:val="0"/>
          <w:color w:val="auto"/>
          <w:sz w:val="24"/>
          <w:szCs w:val="24"/>
        </w:rPr>
      </w:pPr>
      <w:r w:rsidRPr="008166F8">
        <w:rPr>
          <w:rFonts w:asciiTheme="minorHAnsi" w:eastAsiaTheme="minorHAnsi" w:hAnsiTheme="minorHAnsi" w:cs="Segoe UI"/>
          <w:bCs w:val="0"/>
          <w:color w:val="auto"/>
          <w:sz w:val="24"/>
          <w:szCs w:val="24"/>
        </w:rPr>
        <w:t>Creating Format Strings</w:t>
      </w:r>
      <w:r w:rsidR="006F32C8" w:rsidRPr="008166F8">
        <w:rPr>
          <w:rFonts w:asciiTheme="minorHAnsi" w:eastAsiaTheme="minorHAnsi" w:hAnsiTheme="minorHAnsi" w:cs="Segoe UI"/>
          <w:bCs w:val="0"/>
          <w:color w:val="auto"/>
          <w:sz w:val="24"/>
          <w:szCs w:val="24"/>
        </w:rPr>
        <w:t>:</w:t>
      </w:r>
    </w:p>
    <w:p w:rsidR="00931FF5" w:rsidRPr="008166F8" w:rsidRDefault="00931FF5" w:rsidP="00A47A64">
      <w:pPr>
        <w:pStyle w:val="ListParagraph"/>
        <w:numPr>
          <w:ilvl w:val="0"/>
          <w:numId w:val="48"/>
        </w:numPr>
        <w:rPr>
          <w:sz w:val="24"/>
          <w:szCs w:val="24"/>
        </w:rPr>
      </w:pPr>
      <w:r w:rsidRPr="008166F8">
        <w:rPr>
          <w:sz w:val="24"/>
          <w:szCs w:val="24"/>
        </w:rPr>
        <w:t>You have printf() and format() methods to print output with formatted numbers. The String class has an equivalent class method, format(), that returns a String object rather than a PrintStream object.</w:t>
      </w:r>
    </w:p>
    <w:p w:rsidR="00524C75" w:rsidRPr="008166F8" w:rsidRDefault="00524C75" w:rsidP="00A47A64">
      <w:pPr>
        <w:pStyle w:val="ListParagraph"/>
        <w:numPr>
          <w:ilvl w:val="0"/>
          <w:numId w:val="48"/>
        </w:numPr>
        <w:rPr>
          <w:b/>
          <w:sz w:val="24"/>
          <w:szCs w:val="24"/>
        </w:rPr>
      </w:pPr>
      <w:r w:rsidRPr="008166F8">
        <w:rPr>
          <w:sz w:val="24"/>
          <w:szCs w:val="24"/>
        </w:rPr>
        <w:lastRenderedPageBreak/>
        <w:t xml:space="preserve">Using String's static format() method allows you to create a formatted string that you can reuse, as opposed to a one-time print statement. </w:t>
      </w:r>
      <w:r w:rsidRPr="008166F8">
        <w:rPr>
          <w:b/>
          <w:sz w:val="24"/>
          <w:szCs w:val="24"/>
        </w:rPr>
        <w:t>For example, instead of-</w:t>
      </w:r>
    </w:p>
    <w:p w:rsidR="00B449B0" w:rsidRPr="008166F8" w:rsidRDefault="00B84F1A" w:rsidP="00A47A64">
      <w:pPr>
        <w:pStyle w:val="ListParagraph"/>
        <w:numPr>
          <w:ilvl w:val="0"/>
          <w:numId w:val="48"/>
        </w:numPr>
        <w:rPr>
          <w:sz w:val="24"/>
          <w:szCs w:val="24"/>
        </w:rPr>
      </w:pPr>
      <w:r w:rsidRPr="008166F8">
        <w:rPr>
          <w:sz w:val="24"/>
          <w:szCs w:val="24"/>
        </w:rPr>
        <w:t>System.out.printf("The value of the float variable is "+ "%f, while the value of the integer "+ "variable is %d, and the string "+                   "is %s", floatVar, intVar, stringVar);</w:t>
      </w:r>
      <w:r w:rsidR="00D70922" w:rsidRPr="008166F8">
        <w:rPr>
          <w:sz w:val="24"/>
          <w:szCs w:val="24"/>
        </w:rPr>
        <w:t xml:space="preserve"> </w:t>
      </w:r>
    </w:p>
    <w:p w:rsidR="00F675E2" w:rsidRPr="008166F8" w:rsidRDefault="00F675E2" w:rsidP="00F675E2">
      <w:pPr>
        <w:rPr>
          <w:sz w:val="24"/>
          <w:szCs w:val="24"/>
        </w:rPr>
      </w:pPr>
    </w:p>
    <w:p w:rsidR="003B2327" w:rsidRPr="008166F8" w:rsidRDefault="003B2327" w:rsidP="00A47A64">
      <w:pPr>
        <w:pStyle w:val="ListParagraph"/>
        <w:numPr>
          <w:ilvl w:val="0"/>
          <w:numId w:val="48"/>
        </w:numPr>
        <w:rPr>
          <w:b/>
          <w:sz w:val="24"/>
          <w:szCs w:val="24"/>
        </w:rPr>
      </w:pPr>
      <w:r w:rsidRPr="008166F8">
        <w:rPr>
          <w:b/>
          <w:sz w:val="24"/>
          <w:szCs w:val="24"/>
        </w:rPr>
        <w:t>You can write-</w:t>
      </w:r>
    </w:p>
    <w:p w:rsidR="003B2327" w:rsidRPr="008166F8" w:rsidRDefault="003B2327" w:rsidP="003B2327">
      <w:pPr>
        <w:pStyle w:val="ListParagraph"/>
        <w:ind w:left="4320"/>
        <w:rPr>
          <w:sz w:val="24"/>
          <w:szCs w:val="24"/>
        </w:rPr>
      </w:pPr>
      <w:r w:rsidRPr="008166F8">
        <w:rPr>
          <w:sz w:val="24"/>
          <w:szCs w:val="24"/>
        </w:rPr>
        <w:t xml:space="preserve"> String fs;</w:t>
      </w:r>
    </w:p>
    <w:p w:rsidR="00F17D5D" w:rsidRPr="008166F8" w:rsidRDefault="00F17D5D" w:rsidP="003B2327">
      <w:pPr>
        <w:pStyle w:val="ListParagraph"/>
        <w:ind w:left="4320"/>
        <w:rPr>
          <w:sz w:val="24"/>
          <w:szCs w:val="24"/>
        </w:rPr>
      </w:pPr>
      <w:r w:rsidRPr="008166F8">
        <w:rPr>
          <w:sz w:val="24"/>
          <w:szCs w:val="24"/>
        </w:rPr>
        <w:t>fs = String.format("The value of the float variable is "+                    "%f, while the value of the integer "+</w:t>
      </w:r>
    </w:p>
    <w:p w:rsidR="00F17D5D" w:rsidRPr="008166F8" w:rsidRDefault="00F17D5D" w:rsidP="003B2327">
      <w:pPr>
        <w:pStyle w:val="ListParagraph"/>
        <w:ind w:left="4320"/>
        <w:rPr>
          <w:sz w:val="24"/>
          <w:szCs w:val="24"/>
        </w:rPr>
      </w:pPr>
      <w:r w:rsidRPr="008166F8">
        <w:rPr>
          <w:sz w:val="24"/>
          <w:szCs w:val="24"/>
        </w:rPr>
        <w:t xml:space="preserve">                   "variable is %d, and the string "+"is %s", floatVar, intVar, stringVar);</w:t>
      </w:r>
    </w:p>
    <w:p w:rsidR="00F17D5D" w:rsidRPr="008166F8" w:rsidRDefault="00F17D5D" w:rsidP="003B2327">
      <w:pPr>
        <w:pStyle w:val="ListParagraph"/>
        <w:ind w:left="4320"/>
        <w:rPr>
          <w:sz w:val="24"/>
          <w:szCs w:val="24"/>
        </w:rPr>
      </w:pPr>
      <w:r w:rsidRPr="008166F8">
        <w:rPr>
          <w:sz w:val="24"/>
          <w:szCs w:val="24"/>
        </w:rPr>
        <w:t>System.out.println(fs);</w:t>
      </w:r>
    </w:p>
    <w:p w:rsidR="007050E3" w:rsidRPr="008166F8" w:rsidRDefault="007050E3" w:rsidP="007050E3">
      <w:pPr>
        <w:pStyle w:val="ListParagraph"/>
        <w:spacing w:before="100" w:beforeAutospacing="1" w:after="100" w:afterAutospacing="1" w:line="240" w:lineRule="auto"/>
        <w:rPr>
          <w:sz w:val="24"/>
          <w:szCs w:val="24"/>
        </w:rPr>
      </w:pPr>
    </w:p>
    <w:p w:rsidR="0074321E" w:rsidRPr="008166F8" w:rsidRDefault="0074321E" w:rsidP="00DF767C">
      <w:pPr>
        <w:pStyle w:val="ListParagraph"/>
        <w:spacing w:before="60" w:after="100" w:afterAutospacing="1" w:line="345" w:lineRule="atLeast"/>
        <w:jc w:val="both"/>
        <w:rPr>
          <w:sz w:val="24"/>
          <w:szCs w:val="24"/>
        </w:rPr>
      </w:pPr>
    </w:p>
    <w:p w:rsidR="00C3051A" w:rsidRPr="008166F8" w:rsidRDefault="00E44D37" w:rsidP="00AD4D68">
      <w:pPr>
        <w:rPr>
          <w:b/>
          <w:sz w:val="24"/>
          <w:szCs w:val="24"/>
        </w:rPr>
      </w:pPr>
      <w:r w:rsidRPr="008166F8">
        <w:rPr>
          <w:b/>
          <w:sz w:val="24"/>
          <w:szCs w:val="24"/>
        </w:rPr>
        <w:t>Topic 19: String Buffer</w:t>
      </w:r>
    </w:p>
    <w:p w:rsidR="00523A3A" w:rsidRPr="008166F8" w:rsidRDefault="00AD4D68" w:rsidP="00523A3A">
      <w:pPr>
        <w:pStyle w:val="ListParagraph"/>
        <w:numPr>
          <w:ilvl w:val="1"/>
          <w:numId w:val="46"/>
        </w:numPr>
        <w:rPr>
          <w:sz w:val="24"/>
          <w:szCs w:val="24"/>
        </w:rPr>
      </w:pPr>
      <w:r w:rsidRPr="008166F8">
        <w:rPr>
          <w:sz w:val="24"/>
          <w:szCs w:val="24"/>
        </w:rPr>
        <w:t>Java StringBuffer class is used to create mutable (modifiable) string. The StringBuffer class in java is same as String class except it is mutable i.e. it can be changed.</w:t>
      </w:r>
    </w:p>
    <w:p w:rsidR="00AD4D68" w:rsidRPr="008166F8" w:rsidRDefault="00AD4D68" w:rsidP="00523A3A">
      <w:pPr>
        <w:pStyle w:val="ListParagraph"/>
        <w:numPr>
          <w:ilvl w:val="1"/>
          <w:numId w:val="46"/>
        </w:numPr>
        <w:rPr>
          <w:b/>
          <w:sz w:val="24"/>
          <w:szCs w:val="24"/>
        </w:rPr>
      </w:pPr>
      <w:r w:rsidRPr="008166F8">
        <w:rPr>
          <w:b/>
          <w:sz w:val="24"/>
          <w:szCs w:val="24"/>
        </w:rPr>
        <w:t>Important Constructors of StringBuffer class</w:t>
      </w:r>
    </w:p>
    <w:p w:rsidR="00AD4D68" w:rsidRPr="008166F8" w:rsidRDefault="00AD4D68" w:rsidP="00523A3A">
      <w:pPr>
        <w:ind w:left="720" w:firstLine="720"/>
        <w:rPr>
          <w:sz w:val="24"/>
          <w:szCs w:val="24"/>
        </w:rPr>
      </w:pPr>
      <w:r w:rsidRPr="008166F8">
        <w:rPr>
          <w:sz w:val="24"/>
          <w:szCs w:val="24"/>
        </w:rPr>
        <w:t>StringBuffer()</w:t>
      </w:r>
    </w:p>
    <w:p w:rsidR="00AD4D68" w:rsidRPr="008166F8" w:rsidRDefault="00AD4D68" w:rsidP="00523A3A">
      <w:pPr>
        <w:ind w:left="1440"/>
        <w:rPr>
          <w:sz w:val="24"/>
          <w:szCs w:val="24"/>
        </w:rPr>
      </w:pPr>
      <w:r w:rsidRPr="008166F8">
        <w:rPr>
          <w:sz w:val="24"/>
          <w:szCs w:val="24"/>
          <w:shd w:val="clear" w:color="auto" w:fill="EFF1EB"/>
        </w:rPr>
        <w:t>StringBuffer(String str)</w:t>
      </w:r>
    </w:p>
    <w:p w:rsidR="00AD4D68" w:rsidRPr="008166F8" w:rsidRDefault="00AD4D68" w:rsidP="00523A3A">
      <w:pPr>
        <w:ind w:left="1440"/>
        <w:rPr>
          <w:sz w:val="24"/>
          <w:szCs w:val="24"/>
        </w:rPr>
      </w:pPr>
      <w:r w:rsidRPr="008166F8">
        <w:rPr>
          <w:sz w:val="24"/>
          <w:szCs w:val="24"/>
        </w:rPr>
        <w:t>StringBuffer(int capacity)</w:t>
      </w:r>
    </w:p>
    <w:p w:rsidR="00682C6F" w:rsidRPr="008166F8" w:rsidRDefault="00AD4D68" w:rsidP="00682C6F">
      <w:pPr>
        <w:pStyle w:val="ListParagraph"/>
        <w:numPr>
          <w:ilvl w:val="1"/>
          <w:numId w:val="46"/>
        </w:numPr>
        <w:rPr>
          <w:sz w:val="24"/>
          <w:szCs w:val="24"/>
        </w:rPr>
      </w:pPr>
      <w:r w:rsidRPr="008166F8">
        <w:rPr>
          <w:sz w:val="24"/>
          <w:szCs w:val="24"/>
        </w:rPr>
        <w:t xml:space="preserve">StringBuffer is fast and </w:t>
      </w:r>
      <w:r w:rsidR="00016B12" w:rsidRPr="008166F8">
        <w:rPr>
          <w:sz w:val="24"/>
          <w:szCs w:val="24"/>
        </w:rPr>
        <w:t>consumes less memory when you co</w:t>
      </w:r>
      <w:r w:rsidRPr="008166F8">
        <w:rPr>
          <w:sz w:val="24"/>
          <w:szCs w:val="24"/>
        </w:rPr>
        <w:t>ncat strings.</w:t>
      </w:r>
    </w:p>
    <w:p w:rsidR="00682C6F" w:rsidRPr="008166F8" w:rsidRDefault="00AD4D68" w:rsidP="00682C6F">
      <w:pPr>
        <w:pStyle w:val="ListParagraph"/>
        <w:numPr>
          <w:ilvl w:val="1"/>
          <w:numId w:val="46"/>
        </w:numPr>
        <w:rPr>
          <w:sz w:val="24"/>
          <w:szCs w:val="24"/>
        </w:rPr>
      </w:pPr>
      <w:r w:rsidRPr="008166F8">
        <w:rPr>
          <w:sz w:val="24"/>
          <w:szCs w:val="24"/>
        </w:rPr>
        <w:t>StringBuffer class doesn't override the equals() method of Object class.</w:t>
      </w:r>
    </w:p>
    <w:p w:rsidR="00AD4D68" w:rsidRPr="008166F8" w:rsidRDefault="00AD4D68" w:rsidP="00682C6F">
      <w:pPr>
        <w:pStyle w:val="ListParagraph"/>
        <w:numPr>
          <w:ilvl w:val="1"/>
          <w:numId w:val="46"/>
        </w:numPr>
        <w:rPr>
          <w:sz w:val="24"/>
          <w:szCs w:val="24"/>
        </w:rPr>
      </w:pPr>
      <w:r w:rsidRPr="008166F8">
        <w:rPr>
          <w:sz w:val="24"/>
          <w:szCs w:val="24"/>
        </w:rPr>
        <w:t>The java.lang.StringBuffer class is a thread-safe, mutable sequence of characters. Following are the important points about StringBuffer −</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A string buffer is like a String, but can be modified.</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lastRenderedPageBreak/>
        <w:t>It contains some particular sequence of characters, but the length and content of the sequence can be changed through certain method calls.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They are safe for use by multiple threads.</w:t>
      </w:r>
    </w:p>
    <w:p w:rsidR="00AD4D68" w:rsidRPr="008166F8" w:rsidRDefault="00AD4D68" w:rsidP="0043302B">
      <w:pPr>
        <w:pStyle w:val="NormalWeb"/>
        <w:numPr>
          <w:ilvl w:val="0"/>
          <w:numId w:val="49"/>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Every string buffer has a capacity.</w:t>
      </w:r>
    </w:p>
    <w:p w:rsidR="00133370" w:rsidRPr="008166F8" w:rsidRDefault="00122DD0" w:rsidP="00133370">
      <w:pPr>
        <w:pStyle w:val="NormalWeb"/>
        <w:numPr>
          <w:ilvl w:val="1"/>
          <w:numId w:val="46"/>
        </w:numPr>
        <w:spacing w:before="0" w:beforeAutospacing="0" w:after="240" w:afterAutospacing="0" w:line="360" w:lineRule="atLeast"/>
        <w:ind w:right="48"/>
        <w:jc w:val="both"/>
        <w:rPr>
          <w:rFonts w:asciiTheme="minorHAnsi" w:hAnsiTheme="minorHAnsi" w:cs="Courier New"/>
        </w:rPr>
      </w:pPr>
      <w:r w:rsidRPr="008166F8">
        <w:rPr>
          <w:rFonts w:asciiTheme="minorHAnsi" w:eastAsiaTheme="minorHAnsi" w:hAnsiTheme="minorHAnsi" w:cstheme="minorBidi"/>
        </w:rPr>
        <w:t>public final class StringBuffer extends Object</w:t>
      </w:r>
      <w:r w:rsidR="0019564C" w:rsidRPr="008166F8">
        <w:rPr>
          <w:rFonts w:asciiTheme="minorHAnsi" w:eastAsiaTheme="minorHAnsi" w:hAnsiTheme="minorHAnsi" w:cstheme="minorBidi"/>
        </w:rPr>
        <w:t xml:space="preserve"> implements Serializable, CharSequence</w:t>
      </w:r>
    </w:p>
    <w:p w:rsidR="00AD4D68" w:rsidRPr="008166F8" w:rsidRDefault="00AD4D68" w:rsidP="00133370">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 xml:space="preserve">This class inherits methods from the following classes </w:t>
      </w:r>
      <w:r w:rsidR="00E31CCF" w:rsidRPr="008166F8">
        <w:rPr>
          <w:rFonts w:asciiTheme="minorHAnsi" w:eastAsiaTheme="minorHAnsi" w:hAnsiTheme="minorHAnsi" w:cstheme="minorBidi"/>
        </w:rPr>
        <w:t>–</w:t>
      </w:r>
    </w:p>
    <w:p w:rsidR="00CD042C" w:rsidRPr="008166F8" w:rsidRDefault="00E31CCF" w:rsidP="0043302B">
      <w:pPr>
        <w:pStyle w:val="NormalWeb"/>
        <w:numPr>
          <w:ilvl w:val="0"/>
          <w:numId w:val="50"/>
        </w:numPr>
        <w:spacing w:before="0" w:beforeAutospacing="0" w:after="240" w:afterAutospacing="0" w:line="360" w:lineRule="atLeast"/>
        <w:ind w:right="48"/>
        <w:jc w:val="both"/>
        <w:rPr>
          <w:rFonts w:asciiTheme="minorHAnsi" w:hAnsiTheme="minorHAnsi"/>
        </w:rPr>
      </w:pPr>
      <w:r w:rsidRPr="008166F8">
        <w:rPr>
          <w:rFonts w:asciiTheme="minorHAnsi" w:eastAsiaTheme="minorHAnsi" w:hAnsiTheme="minorHAnsi" w:cstheme="minorBidi"/>
        </w:rPr>
        <w:t>java.lang.Object</w:t>
      </w:r>
    </w:p>
    <w:p w:rsidR="00AD4D68" w:rsidRPr="008166F8" w:rsidRDefault="009E612E"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M</w:t>
      </w:r>
      <w:r w:rsidR="00AD4D68" w:rsidRPr="008166F8">
        <w:rPr>
          <w:rFonts w:asciiTheme="minorHAnsi" w:eastAsiaTheme="minorHAnsi" w:hAnsiTheme="minorHAnsi" w:cstheme="minorBidi"/>
        </w:rPr>
        <w:t>ain difference between the StringBuffer and StringBuilder is that StringBuilders methods are not thread safe (not synchronised).</w:t>
      </w:r>
    </w:p>
    <w:p w:rsidR="005662EB" w:rsidRPr="008166F8" w:rsidRDefault="005662EB"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class is used to create a mutable string object i.e its state can be changed after it is created.</w:t>
      </w:r>
      <w:r w:rsidR="006A2DC9" w:rsidRPr="008166F8">
        <w:rPr>
          <w:rFonts w:asciiTheme="minorHAnsi" w:eastAsiaTheme="minorHAnsi" w:hAnsiTheme="minorHAnsi" w:cstheme="minorBidi"/>
        </w:rPr>
        <w:t xml:space="preserve"> It represents growable and writable character sequence. As we know that String objects are immutable, so if we do a lot of changes with String objects, we will end up with a lot of memory leak.</w:t>
      </w:r>
    </w:p>
    <w:p w:rsidR="006A2DC9" w:rsidRPr="008166F8" w:rsidRDefault="005C143D" w:rsidP="00096AD3">
      <w:pPr>
        <w:pStyle w:val="NormalWeb"/>
        <w:numPr>
          <w:ilvl w:val="1"/>
          <w:numId w:val="46"/>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So StringBuffer class is used when we have to make lot of modifications to our string. It is also thread safe i.e multiple threads cannot access it simultaneously. StringBuffer defines 4 constructors.</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w:t>
      </w:r>
    </w:p>
    <w:p w:rsidR="002A14E1" w:rsidRPr="008166F8" w:rsidRDefault="002A14E1"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 int size).</w:t>
      </w:r>
    </w:p>
    <w:p w:rsidR="00234A30" w:rsidRPr="008166F8" w:rsidRDefault="00234A30" w:rsidP="0043302B">
      <w:pPr>
        <w:pStyle w:val="NormalWeb"/>
        <w:numPr>
          <w:ilvl w:val="0"/>
          <w:numId w:val="50"/>
        </w:numPr>
        <w:spacing w:before="0" w:beforeAutospacing="0" w:after="240" w:afterAutospacing="0" w:line="360" w:lineRule="atLeast"/>
        <w:ind w:right="48"/>
        <w:jc w:val="both"/>
        <w:rPr>
          <w:rFonts w:asciiTheme="minorHAnsi" w:eastAsiaTheme="minorHAnsi" w:hAnsiTheme="minorHAnsi" w:cstheme="minorBidi"/>
        </w:rPr>
      </w:pPr>
      <w:r w:rsidRPr="008166F8">
        <w:rPr>
          <w:rFonts w:asciiTheme="minorHAnsi" w:eastAsiaTheme="minorHAnsi" w:hAnsiTheme="minorHAnsi" w:cstheme="minorBidi"/>
        </w:rPr>
        <w:t>StringBuffer ( String str )</w:t>
      </w:r>
      <w:r w:rsidR="00DE512B" w:rsidRPr="008166F8">
        <w:rPr>
          <w:rFonts w:asciiTheme="minorHAnsi" w:eastAsiaTheme="minorHAnsi" w:hAnsiTheme="minorHAnsi" w:cstheme="minorBidi"/>
        </w:rPr>
        <w:t>.</w:t>
      </w:r>
    </w:p>
    <w:p w:rsidR="00AD4D68" w:rsidRPr="008166F8" w:rsidRDefault="00411D5C" w:rsidP="0043302B">
      <w:pPr>
        <w:pStyle w:val="NormalWeb"/>
        <w:numPr>
          <w:ilvl w:val="0"/>
          <w:numId w:val="50"/>
        </w:numPr>
        <w:spacing w:before="0" w:beforeAutospacing="0" w:after="240" w:afterAutospacing="0" w:line="360" w:lineRule="atLeast"/>
        <w:ind w:right="48"/>
        <w:jc w:val="both"/>
        <w:rPr>
          <w:rFonts w:asciiTheme="minorHAnsi" w:hAnsiTheme="minorHAnsi" w:cs="Courier New"/>
        </w:rPr>
      </w:pPr>
      <w:r w:rsidRPr="008166F8">
        <w:rPr>
          <w:rFonts w:asciiTheme="minorHAnsi" w:eastAsiaTheme="minorHAnsi" w:hAnsiTheme="minorHAnsi" w:cstheme="minorBidi"/>
        </w:rPr>
        <w:t>StringBuffer ( charSequence [ ]ch )</w:t>
      </w:r>
      <w:r w:rsidR="00DE512B" w:rsidRPr="008166F8">
        <w:rPr>
          <w:rFonts w:asciiTheme="minorHAnsi" w:eastAsiaTheme="minorHAnsi" w:hAnsiTheme="minorHAnsi" w:cstheme="minorBidi"/>
        </w:rPr>
        <w:t>.</w:t>
      </w:r>
      <w:r w:rsidR="0004779A" w:rsidRPr="008166F8">
        <w:rPr>
          <w:rFonts w:asciiTheme="minorHAnsi" w:hAnsiTheme="minorHAnsi"/>
        </w:rPr>
        <w:t xml:space="preserve"> </w:t>
      </w:r>
    </w:p>
    <w:p w:rsidR="006933DF"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eastAsiaTheme="minorHAnsi" w:hAnsiTheme="minorHAnsi" w:cstheme="minorBidi"/>
        </w:rPr>
      </w:pPr>
      <w:r w:rsidRPr="008166F8">
        <w:rPr>
          <w:rFonts w:asciiTheme="minorHAnsi" w:eastAsiaTheme="minorHAnsi" w:hAnsiTheme="minorHAnsi" w:cstheme="minorBidi"/>
        </w:rPr>
        <w:t>StringBuffer is a peer class of String that provides much of the functionality of strings. String represents fixed-length, immutable character sequences while StringBuffer represents growable and writable character sequences.</w:t>
      </w:r>
    </w:p>
    <w:p w:rsidR="006933DF" w:rsidRPr="008166F8" w:rsidRDefault="006933DF" w:rsidP="006933D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440"/>
        <w:jc w:val="both"/>
        <w:textAlignment w:val="baseline"/>
        <w:rPr>
          <w:rFonts w:asciiTheme="minorHAnsi" w:hAnsiTheme="minorHAnsi" w:cs="Courier New"/>
        </w:rPr>
      </w:pPr>
    </w:p>
    <w:p w:rsidR="003E0229" w:rsidRPr="008166F8" w:rsidRDefault="00AD4D68" w:rsidP="00AD4D68">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eastAsiaTheme="minorHAnsi" w:hAnsiTheme="minorHAnsi" w:cstheme="minorBidi"/>
        </w:rPr>
        <w:t xml:space="preserve">StringBuffer may have characters and substrings inserted in the middle or appended to the end. It will automatically grow to make room for such additions </w:t>
      </w:r>
      <w:r w:rsidRPr="008166F8">
        <w:rPr>
          <w:rFonts w:asciiTheme="minorHAnsi" w:eastAsiaTheme="minorHAnsi" w:hAnsiTheme="minorHAnsi" w:cstheme="minorBidi"/>
        </w:rPr>
        <w:lastRenderedPageBreak/>
        <w:t>and often has more characters preallocated than are actually needed, to allow room for growth.</w:t>
      </w:r>
    </w:p>
    <w:p w:rsidR="003E0229" w:rsidRPr="008166F8" w:rsidRDefault="003E0229" w:rsidP="00B97B47">
      <w:pPr>
        <w:pStyle w:val="ListParagraph"/>
        <w:spacing w:after="0"/>
        <w:rPr>
          <w:rFonts w:cs="Courier New"/>
          <w:b/>
          <w:bCs/>
          <w:sz w:val="24"/>
          <w:szCs w:val="24"/>
          <w:bdr w:val="none" w:sz="0" w:space="0" w:color="auto" w:frame="1"/>
        </w:rPr>
      </w:pPr>
    </w:p>
    <w:p w:rsidR="003E0229"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StringBuffer( ): </w:t>
      </w:r>
      <w:r w:rsidRPr="008166F8">
        <w:rPr>
          <w:rFonts w:asciiTheme="minorHAnsi" w:hAnsiTheme="minorHAnsi" w:cs="Courier New"/>
        </w:rPr>
        <w:t>It reserves room for 16 characters without reallocation.</w:t>
      </w:r>
    </w:p>
    <w:p w:rsidR="003E0229" w:rsidRPr="008166F8" w:rsidRDefault="003E0229" w:rsidP="00B97B47">
      <w:pPr>
        <w:pStyle w:val="ListParagraph"/>
        <w:spacing w:after="0"/>
        <w:rPr>
          <w:rFonts w:cs="Courier New"/>
          <w:b/>
          <w:bCs/>
          <w:sz w:val="24"/>
          <w:szCs w:val="24"/>
          <w:bdr w:val="none" w:sz="0" w:space="0" w:color="auto" w:frame="1"/>
        </w:rPr>
      </w:pPr>
    </w:p>
    <w:p w:rsidR="00E352C1"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StringBuffer( int size)</w:t>
      </w:r>
      <w:r w:rsidRPr="008166F8">
        <w:rPr>
          <w:rFonts w:asciiTheme="minorHAnsi" w:hAnsiTheme="minorHAnsi" w:cs="Courier New"/>
        </w:rPr>
        <w:t>It accepts an integer argument that explicitly sets the size of the buffer.</w:t>
      </w:r>
    </w:p>
    <w:p w:rsidR="00E352C1" w:rsidRPr="008166F8" w:rsidRDefault="00E352C1" w:rsidP="00B97B47">
      <w:pPr>
        <w:pStyle w:val="ListParagraph"/>
        <w:spacing w:after="0"/>
        <w:rPr>
          <w:rFonts w:cs="Courier New"/>
          <w:b/>
          <w:bCs/>
          <w:sz w:val="24"/>
          <w:szCs w:val="24"/>
          <w:bdr w:val="none" w:sz="0" w:space="0" w:color="auto" w:frame="1"/>
        </w:rPr>
      </w:pPr>
    </w:p>
    <w:p w:rsidR="009F6600"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StringBuffer(String str): </w:t>
      </w:r>
      <w:r w:rsidRPr="008166F8">
        <w:rPr>
          <w:rFonts w:asciiTheme="minorHAnsi" w:hAnsiTheme="minorHAnsi" w:cs="Courier New"/>
        </w:rPr>
        <w:t>It accepts a </w:t>
      </w:r>
      <w:r w:rsidRPr="008166F8">
        <w:rPr>
          <w:rFonts w:asciiTheme="minorHAnsi" w:hAnsiTheme="minorHAnsi" w:cs="Courier New"/>
          <w:b/>
          <w:bCs/>
          <w:bdr w:val="none" w:sz="0" w:space="0" w:color="auto" w:frame="1"/>
        </w:rPr>
        <w:t>String </w:t>
      </w:r>
      <w:r w:rsidRPr="008166F8">
        <w:rPr>
          <w:rFonts w:asciiTheme="minorHAnsi" w:hAnsiTheme="minorHAnsi" w:cs="Courier New"/>
        </w:rPr>
        <w:t>argument that sets the initial contents of the StringBuffer object and reserves room for 16 more characters without reallocation.</w:t>
      </w:r>
    </w:p>
    <w:p w:rsidR="009F6600" w:rsidRPr="008166F8" w:rsidRDefault="009F6600" w:rsidP="009F6600">
      <w:pPr>
        <w:pStyle w:val="ListParagraph"/>
        <w:rPr>
          <w:rFonts w:cs="Courier New"/>
          <w:b/>
          <w:bCs/>
          <w:sz w:val="24"/>
          <w:szCs w:val="24"/>
          <w:bdr w:val="none" w:sz="0" w:space="0" w:color="auto" w:frame="1"/>
        </w:rPr>
      </w:pPr>
    </w:p>
    <w:p w:rsidR="00AD4D68" w:rsidRPr="008166F8" w:rsidRDefault="00AD4D68" w:rsidP="00B97B47">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rPr>
        <w:t>delete( ) and deleteCharAt( ):</w:t>
      </w:r>
      <w:r w:rsidRPr="008166F8">
        <w:rPr>
          <w:rFonts w:asciiTheme="minorHAnsi" w:hAnsiTheme="minorHAnsi" w:cs="Courier New"/>
        </w:rPr>
        <w:t> It can delete characters within a StringBuffer by using the methods delete( ) and deleteCharAt( ).The delete( ) method deletes a sequence of characters from the invoking object. Here, start Index specifies the index of the first character to remove, and end Index specifies an index one past the last character to remove. Thus, the substring deleted runs from start Index to endIndex–1. The resulting StringBuffer object is returned. The   deleteCharAt( ) method deletes the character at the index specified by loc.</w:t>
      </w:r>
    </w:p>
    <w:p w:rsidR="00EA11FB" w:rsidRPr="008166F8" w:rsidRDefault="00EA11FB" w:rsidP="00EA11FB">
      <w:pPr>
        <w:pStyle w:val="ListParagraph"/>
        <w:rPr>
          <w:rFonts w:cs="Courier New"/>
          <w:sz w:val="24"/>
          <w:szCs w:val="24"/>
        </w:rPr>
      </w:pPr>
    </w:p>
    <w:p w:rsidR="00AD4D68" w:rsidRPr="008166F8" w:rsidRDefault="00AD4D68" w:rsidP="0066235C">
      <w:pPr>
        <w:pStyle w:val="NormalWeb"/>
        <w:numPr>
          <w:ilvl w:val="1"/>
          <w:numId w:val="4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textAlignment w:val="baseline"/>
        <w:rPr>
          <w:rFonts w:asciiTheme="minorHAnsi" w:hAnsiTheme="minorHAnsi" w:cs="Courier New"/>
        </w:rPr>
      </w:pPr>
      <w:r w:rsidRPr="008166F8">
        <w:rPr>
          <w:rFonts w:asciiTheme="minorHAnsi" w:hAnsiTheme="minorHAnsi" w:cs="Courier New"/>
          <w:b/>
          <w:bCs/>
          <w:bdr w:val="none" w:sz="0" w:space="0" w:color="auto" w:frame="1"/>
        </w:rPr>
        <w:t> </w:t>
      </w:r>
      <w:r w:rsidRPr="008166F8">
        <w:rPr>
          <w:rFonts w:asciiTheme="minorHAnsi" w:hAnsiTheme="minorHAnsi" w:cs="Courier New"/>
          <w:b/>
          <w:bCs/>
          <w:u w:val="single"/>
          <w:bdr w:val="none" w:sz="0" w:space="0" w:color="auto" w:frame="1"/>
        </w:rPr>
        <w:t>Some Interesting facts:</w:t>
      </w:r>
    </w:p>
    <w:p w:rsidR="00B63899" w:rsidRPr="008166F8" w:rsidRDefault="00B63899" w:rsidP="00B63899">
      <w:pPr>
        <w:pStyle w:val="HTMLPreformatted"/>
        <w:shd w:val="clear" w:color="auto" w:fill="FFFFFF"/>
        <w:ind w:left="360"/>
        <w:jc w:val="both"/>
        <w:textAlignment w:val="baseline"/>
        <w:rPr>
          <w:rFonts w:asciiTheme="minorHAnsi" w:hAnsiTheme="minorHAnsi"/>
          <w:sz w:val="24"/>
          <w:szCs w:val="24"/>
        </w:rPr>
      </w:pPr>
      <w:r w:rsidRPr="008166F8">
        <w:rPr>
          <w:rFonts w:asciiTheme="minorHAnsi" w:hAnsiTheme="minorHAnsi"/>
          <w:sz w:val="24"/>
          <w:szCs w:val="24"/>
        </w:rPr>
        <w:tab/>
      </w:r>
      <w:r w:rsidRPr="008166F8">
        <w:rPr>
          <w:rFonts w:asciiTheme="minorHAnsi" w:hAnsiTheme="minorHAnsi"/>
          <w:sz w:val="24"/>
          <w:szCs w:val="24"/>
        </w:rPr>
        <w:tab/>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lang.Object is extended by java.lang.StringBuffer.</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All Implemented Interfaces of StringBuffer class:Serializable, Appendable, CharSequence.</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public final class StringBuffer extends Object implements Serializable, CharSequence</w:t>
      </w:r>
      <w:r w:rsidR="00074BB3" w:rsidRPr="008166F8">
        <w:rPr>
          <w:rFonts w:asciiTheme="minorHAnsi" w:hAnsiTheme="minorHAnsi"/>
          <w:sz w:val="24"/>
          <w:szCs w:val="24"/>
        </w:rPr>
        <w:t>.</w:t>
      </w:r>
    </w:p>
    <w:p w:rsidR="009118C5"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safe for use by multiple threads. The methods can be synchronized wherever necessary so that all the operations on any particular instance behave as if they occur in some serial order.</w:t>
      </w:r>
    </w:p>
    <w:p w:rsidR="00A11C2F"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Whenever an operation occurs involving a source sequence (such as appending or inserting from a source sequence) this class synchronizes only on the string buffer performing the operation, not on the source.</w:t>
      </w:r>
    </w:p>
    <w:p w:rsidR="00AD4D68" w:rsidRPr="008166F8" w:rsidRDefault="00AD4D68" w:rsidP="00074BB3">
      <w:pPr>
        <w:pStyle w:val="HTMLPreformatted"/>
        <w:numPr>
          <w:ilvl w:val="3"/>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It inherits some of the methods from Object class which are clone, equals, finalize, getClass, hashCode, notify, notifyAll</w:t>
      </w:r>
      <w:r w:rsidR="0008785B" w:rsidRPr="008166F8">
        <w:rPr>
          <w:rFonts w:asciiTheme="minorHAnsi" w:hAnsiTheme="minorHAnsi"/>
          <w:sz w:val="24"/>
          <w:szCs w:val="24"/>
        </w:rPr>
        <w:t>.</w:t>
      </w:r>
    </w:p>
    <w:p w:rsidR="0008785B" w:rsidRPr="008166F8" w:rsidRDefault="009E3323"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The significant performance difference between these two classes is that StringBuffer is faster than String when performing simple concatenation</w:t>
      </w:r>
      <w:r w:rsidR="00CA0ABA" w:rsidRPr="008166F8">
        <w:rPr>
          <w:rFonts w:asciiTheme="minorHAnsi" w:hAnsiTheme="minorHAnsi"/>
          <w:sz w:val="24"/>
          <w:szCs w:val="24"/>
        </w:rPr>
        <w:t>.</w:t>
      </w:r>
    </w:p>
    <w:p w:rsidR="00961F5F" w:rsidRPr="008166F8" w:rsidRDefault="00961F5F"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 buffers are used by the compiler to implement the binary string concatenation operator +</w:t>
      </w:r>
    </w:p>
    <w:p w:rsidR="00E73238" w:rsidRPr="008166F8" w:rsidRDefault="00E73238"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lastRenderedPageBreak/>
        <w:t>The principal operations on a StringBuffer are the append and insert methods, which are overloaded so as to accept data of any type.</w:t>
      </w:r>
      <w:r w:rsidR="00782957" w:rsidRPr="008166F8">
        <w:rPr>
          <w:rFonts w:asciiTheme="minorHAnsi" w:hAnsiTheme="minorHAnsi"/>
          <w:sz w:val="24"/>
          <w:szCs w:val="24"/>
        </w:rPr>
        <w:t xml:space="preserve"> Each effectively converts a given datum to a string and then appends or inserts the characters of that string to the string buffer.</w:t>
      </w:r>
      <w:r w:rsidR="00A6131C" w:rsidRPr="008166F8">
        <w:rPr>
          <w:rFonts w:asciiTheme="minorHAnsi" w:hAnsiTheme="minorHAnsi"/>
          <w:sz w:val="24"/>
          <w:szCs w:val="24"/>
        </w:rPr>
        <w:t xml:space="preserve"> The append method always adds these characters at the end of the buffer; the insert method adds the characters at a specified point</w:t>
      </w:r>
      <w:r w:rsidR="005268E3" w:rsidRPr="008166F8">
        <w:rPr>
          <w:rFonts w:asciiTheme="minorHAnsi" w:hAnsiTheme="minorHAnsi"/>
          <w:sz w:val="24"/>
          <w:szCs w:val="24"/>
        </w:rPr>
        <w:t>.</w:t>
      </w:r>
    </w:p>
    <w:p w:rsidR="00E907A6" w:rsidRPr="008166F8" w:rsidRDefault="00833C71"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StringBuffer class is a mutable class unlike the String class which is immutable. Both the capacity and character string of a StringBuffer Class.</w:t>
      </w:r>
    </w:p>
    <w:p w:rsidR="00FB1311" w:rsidRPr="008166F8" w:rsidRDefault="00FB1311"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StringBuffer can be changed dynamically. String buffers are preferred when heavy modification of character strings is involved (appending, inserting, deleting, modifying etc).</w:t>
      </w:r>
    </w:p>
    <w:p w:rsidR="00B80BD7" w:rsidRPr="008166F8" w:rsidRDefault="0083772E" w:rsidP="00037B3C">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Strings can be obtained from string buffers. Since the StringBuffer class does not override the equals() method from the Object class, contents of string buffers should be converted to String objects for string comparison.</w:t>
      </w:r>
    </w:p>
    <w:p w:rsidR="00943D4B" w:rsidRPr="008166F8" w:rsidRDefault="002E477D" w:rsidP="00943D4B">
      <w:pPr>
        <w:pStyle w:val="HTMLPreformatted"/>
        <w:numPr>
          <w:ilvl w:val="1"/>
          <w:numId w:val="46"/>
        </w:numPr>
        <w:shd w:val="clear" w:color="auto" w:fill="FFFFFF"/>
        <w:textAlignment w:val="baseline"/>
        <w:rPr>
          <w:rFonts w:asciiTheme="minorHAnsi" w:hAnsiTheme="minorHAnsi"/>
          <w:sz w:val="24"/>
          <w:szCs w:val="24"/>
        </w:rPr>
      </w:pPr>
      <w:r w:rsidRPr="008166F8">
        <w:rPr>
          <w:rFonts w:asciiTheme="minorHAnsi" w:hAnsiTheme="minorHAnsi"/>
          <w:sz w:val="24"/>
          <w:szCs w:val="24"/>
        </w:rPr>
        <w:t>A StringIndexOutOfBoundsException is thrown if an index is not valid when using wrong index in String Buffer manipulation</w:t>
      </w:r>
      <w:r w:rsidR="00741A60" w:rsidRPr="008166F8">
        <w:rPr>
          <w:rFonts w:asciiTheme="minorHAnsi" w:hAnsiTheme="minorHAnsi"/>
          <w:sz w:val="24"/>
          <w:szCs w:val="24"/>
        </w:rPr>
        <w:t>s.</w:t>
      </w:r>
    </w:p>
    <w:p w:rsidR="00A167C2" w:rsidRPr="008166F8" w:rsidRDefault="00030C63" w:rsidP="00943D4B">
      <w:pPr>
        <w:pStyle w:val="HTMLPreformatted"/>
        <w:numPr>
          <w:ilvl w:val="1"/>
          <w:numId w:val="46"/>
        </w:numPr>
        <w:shd w:val="clear" w:color="auto" w:fill="FFFFFF"/>
        <w:textAlignment w:val="baseline"/>
        <w:rPr>
          <w:rFonts w:asciiTheme="minorHAnsi" w:hAnsiTheme="minorHAnsi"/>
          <w:b/>
          <w:sz w:val="24"/>
          <w:szCs w:val="24"/>
        </w:rPr>
      </w:pPr>
      <w:r w:rsidRPr="008166F8">
        <w:rPr>
          <w:rFonts w:asciiTheme="minorHAnsi" w:hAnsiTheme="minorHAnsi"/>
          <w:b/>
          <w:sz w:val="24"/>
          <w:szCs w:val="24"/>
        </w:rPr>
        <w:t>When to use String and when StringBuffer?</w:t>
      </w:r>
    </w:p>
    <w:p w:rsidR="00AD4D68" w:rsidRPr="008166F8" w:rsidRDefault="005C13D6" w:rsidP="00B33CE6">
      <w:pPr>
        <w:pStyle w:val="HTMLPreformatted"/>
        <w:shd w:val="clear" w:color="auto" w:fill="FFFFFF"/>
        <w:ind w:left="1440"/>
        <w:textAlignment w:val="baseline"/>
        <w:rPr>
          <w:rFonts w:asciiTheme="minorHAnsi" w:hAnsiTheme="minorHAnsi"/>
          <w:sz w:val="24"/>
          <w:szCs w:val="24"/>
        </w:rPr>
      </w:pPr>
      <w:r w:rsidRPr="008166F8">
        <w:rPr>
          <w:rFonts w:asciiTheme="minorHAnsi" w:hAnsiTheme="minorHAnsi"/>
          <w:sz w:val="24"/>
          <w:szCs w:val="24"/>
        </w:rPr>
        <w:t xml:space="preserve">Ans. </w:t>
      </w:r>
      <w:r w:rsidR="008E6E71" w:rsidRPr="008166F8">
        <w:rPr>
          <w:rFonts w:asciiTheme="minorHAnsi" w:hAnsiTheme="minorHAnsi"/>
          <w:sz w:val="24"/>
          <w:szCs w:val="24"/>
        </w:rPr>
        <w:t>If there is a need to change the contents frequently, StringBuffer should be used instead of String because StringBuffer concatenation is significantly faster than String concatenation.</w:t>
      </w:r>
      <w:r w:rsidR="00B33CE6" w:rsidRPr="008166F8">
        <w:rPr>
          <w:rFonts w:asciiTheme="minorHAnsi" w:hAnsiTheme="minorHAnsi"/>
          <w:sz w:val="24"/>
          <w:szCs w:val="24"/>
        </w:rPr>
        <w:t xml:space="preserve"> </w:t>
      </w:r>
    </w:p>
    <w:p w:rsidR="00AD4D68" w:rsidRPr="008166F8" w:rsidRDefault="00AD4D68"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2654DD" w:rsidRPr="008166F8" w:rsidRDefault="002654DD" w:rsidP="00AF4357">
      <w:pPr>
        <w:pStyle w:val="ListParagraph"/>
        <w:rPr>
          <w:b/>
          <w:sz w:val="24"/>
          <w:szCs w:val="24"/>
        </w:rPr>
      </w:pPr>
    </w:p>
    <w:p w:rsidR="00E44D37" w:rsidRPr="008166F8" w:rsidRDefault="00E44D37" w:rsidP="00AF4357">
      <w:pPr>
        <w:pStyle w:val="ListParagraph"/>
        <w:rPr>
          <w:sz w:val="24"/>
          <w:szCs w:val="24"/>
        </w:rPr>
      </w:pPr>
    </w:p>
    <w:p w:rsidR="00D5687A" w:rsidRPr="008166F8" w:rsidRDefault="00D5687A" w:rsidP="00AF4357">
      <w:pPr>
        <w:pStyle w:val="ListParagraph"/>
        <w:rPr>
          <w:sz w:val="24"/>
          <w:szCs w:val="24"/>
        </w:rPr>
      </w:pPr>
    </w:p>
    <w:p w:rsidR="00D5687A" w:rsidRPr="008166F8" w:rsidRDefault="00D5687A" w:rsidP="00AF4357">
      <w:pPr>
        <w:pStyle w:val="ListParagraph"/>
        <w:rPr>
          <w:b/>
          <w:sz w:val="24"/>
          <w:szCs w:val="24"/>
        </w:rPr>
      </w:pPr>
      <w:r w:rsidRPr="008166F8">
        <w:rPr>
          <w:b/>
          <w:sz w:val="24"/>
          <w:szCs w:val="24"/>
        </w:rPr>
        <w:t>Topic 20: Collection Framework Basics</w:t>
      </w:r>
    </w:p>
    <w:p w:rsidR="00B631E8" w:rsidRPr="008166F8" w:rsidRDefault="00B631E8" w:rsidP="00AF4357">
      <w:pPr>
        <w:pStyle w:val="ListParagraph"/>
        <w:rPr>
          <w:b/>
          <w:sz w:val="24"/>
          <w:szCs w:val="24"/>
        </w:rPr>
      </w:pPr>
    </w:p>
    <w:p w:rsidR="002C00FD"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 xml:space="preserve">Collections in java are a framework that provides </w:t>
      </w:r>
      <w:r w:rsidR="00277F8F" w:rsidRPr="008166F8">
        <w:rPr>
          <w:rFonts w:asciiTheme="minorHAnsi" w:hAnsiTheme="minorHAnsi" w:cs="Courier New"/>
        </w:rPr>
        <w:t>architecture</w:t>
      </w:r>
      <w:r w:rsidRPr="008166F8">
        <w:rPr>
          <w:rFonts w:asciiTheme="minorHAnsi" w:hAnsiTheme="minorHAnsi" w:cs="Courier New"/>
        </w:rPr>
        <w:t xml:space="preserve"> to store and manipulate the group of objects.</w:t>
      </w:r>
    </w:p>
    <w:p w:rsidR="0078078A"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All the operations that you perform on a data such as searching, sorting, insertion, manipulation, deletion etc. can be performed by Java Collections.</w:t>
      </w:r>
    </w:p>
    <w:p w:rsidR="004E596C" w:rsidRPr="008166F8" w:rsidRDefault="004E596C" w:rsidP="004E596C">
      <w:pPr>
        <w:pStyle w:val="NormalWeb"/>
        <w:numPr>
          <w:ilvl w:val="1"/>
          <w:numId w:val="42"/>
        </w:numPr>
        <w:jc w:val="both"/>
        <w:rPr>
          <w:rFonts w:asciiTheme="minorHAnsi" w:hAnsiTheme="minorHAnsi" w:cs="Courier New"/>
        </w:rPr>
      </w:pPr>
      <w:r w:rsidRPr="008166F8">
        <w:rPr>
          <w:rFonts w:asciiTheme="minorHAnsi" w:hAnsiTheme="minorHAnsi" w:cs="Courier New"/>
        </w:rPr>
        <w:t>Java Collection simply means a single unit of objects. Java Collection framework provides many interfaces (Set, List, Queue, Deque etc.) and classes (ArrayList, Vector, LinkedList, PriorityQueue, HashSet, LinkedHashSet, TreeSet etc).</w:t>
      </w:r>
    </w:p>
    <w:p w:rsidR="004E596C" w:rsidRPr="008166F8" w:rsidRDefault="004E596C" w:rsidP="004E596C">
      <w:pPr>
        <w:pStyle w:val="NormalWeb"/>
        <w:jc w:val="both"/>
        <w:rPr>
          <w:rFonts w:asciiTheme="minorHAnsi" w:hAnsiTheme="minorHAnsi" w:cs="Courier New"/>
        </w:rPr>
      </w:pPr>
    </w:p>
    <w:p w:rsidR="004E596C" w:rsidRPr="008166F8" w:rsidRDefault="004E596C" w:rsidP="0051236B">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What is Collection in java</w:t>
      </w:r>
      <w:r w:rsidR="00DB7344" w:rsidRPr="008166F8">
        <w:rPr>
          <w:rFonts w:asciiTheme="minorHAnsi" w:eastAsia="Times New Roman" w:hAnsiTheme="minorHAnsi" w:cs="Courier New"/>
          <w:bCs w:val="0"/>
          <w:i w:val="0"/>
          <w:iCs w:val="0"/>
          <w:color w:val="auto"/>
          <w:sz w:val="24"/>
          <w:szCs w:val="24"/>
        </w:rPr>
        <w:t xml:space="preserve"> ?</w:t>
      </w:r>
    </w:p>
    <w:p w:rsidR="004E596C" w:rsidRPr="008166F8" w:rsidRDefault="00114CDA" w:rsidP="00533479">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represents a single unit of objects i.e. a group.</w:t>
      </w:r>
    </w:p>
    <w:p w:rsidR="004E596C" w:rsidRPr="008166F8" w:rsidRDefault="004E596C" w:rsidP="00856030">
      <w:pPr>
        <w:pStyle w:val="Heading4"/>
        <w:numPr>
          <w:ilvl w:val="1"/>
          <w:numId w:val="42"/>
        </w:numPr>
        <w:shd w:val="clear" w:color="auto" w:fill="FFFFFF"/>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lastRenderedPageBreak/>
        <w:t>What is framework in java</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provides readymade architecture.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represents set of classes and interface.</w:t>
      </w:r>
    </w:p>
    <w:p w:rsidR="004E596C" w:rsidRPr="008166F8" w:rsidRDefault="004E596C" w:rsidP="004E596C">
      <w:pPr>
        <w:numPr>
          <w:ilvl w:val="0"/>
          <w:numId w:val="51"/>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is optional.</w:t>
      </w:r>
    </w:p>
    <w:p w:rsidR="004E596C" w:rsidRPr="008166F8" w:rsidRDefault="004E596C" w:rsidP="00E676F6">
      <w:pPr>
        <w:pStyle w:val="Heading4"/>
        <w:numPr>
          <w:ilvl w:val="1"/>
          <w:numId w:val="42"/>
        </w:numPr>
        <w:jc w:val="both"/>
        <w:rPr>
          <w:rFonts w:asciiTheme="minorHAnsi" w:eastAsia="Times New Roman" w:hAnsiTheme="minorHAnsi" w:cs="Courier New"/>
          <w:bCs w:val="0"/>
          <w:i w:val="0"/>
          <w:iCs w:val="0"/>
          <w:color w:val="auto"/>
          <w:sz w:val="24"/>
          <w:szCs w:val="24"/>
        </w:rPr>
      </w:pPr>
      <w:r w:rsidRPr="008166F8">
        <w:rPr>
          <w:rFonts w:asciiTheme="minorHAnsi" w:eastAsia="Times New Roman" w:hAnsiTheme="minorHAnsi" w:cs="Courier New"/>
          <w:bCs w:val="0"/>
          <w:i w:val="0"/>
          <w:iCs w:val="0"/>
          <w:color w:val="auto"/>
          <w:sz w:val="24"/>
          <w:szCs w:val="24"/>
        </w:rPr>
        <w:t>What is Collection framework</w:t>
      </w:r>
      <w:r w:rsidR="00EE7F1C" w:rsidRPr="008166F8">
        <w:rPr>
          <w:rFonts w:asciiTheme="minorHAnsi" w:eastAsia="Times New Roman" w:hAnsiTheme="minorHAnsi" w:cs="Courier New"/>
          <w:bCs w:val="0"/>
          <w:i w:val="0"/>
          <w:iCs w:val="0"/>
          <w:color w:val="auto"/>
          <w:sz w:val="24"/>
          <w:szCs w:val="24"/>
        </w:rPr>
        <w:t>?</w:t>
      </w:r>
    </w:p>
    <w:p w:rsidR="004E596C" w:rsidRPr="008166F8" w:rsidRDefault="00620210" w:rsidP="00EB10C4">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Collection framework represents a unified architecture for storing and manipulating group of objects. It has: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Interfaces and its implementations i.e. classes</w:t>
      </w:r>
    </w:p>
    <w:p w:rsidR="004E596C" w:rsidRPr="008166F8" w:rsidRDefault="004E596C" w:rsidP="004E596C">
      <w:pPr>
        <w:numPr>
          <w:ilvl w:val="0"/>
          <w:numId w:val="52"/>
        </w:numPr>
        <w:spacing w:before="60" w:after="100" w:afterAutospacing="1" w:line="345" w:lineRule="atLeast"/>
        <w:jc w:val="both"/>
        <w:rPr>
          <w:rFonts w:eastAsia="Times New Roman" w:cs="Courier New"/>
          <w:sz w:val="24"/>
          <w:szCs w:val="24"/>
        </w:rPr>
      </w:pPr>
      <w:r w:rsidRPr="008166F8">
        <w:rPr>
          <w:rFonts w:eastAsia="Times New Roman" w:cs="Courier New"/>
          <w:sz w:val="24"/>
          <w:szCs w:val="24"/>
        </w:rPr>
        <w:t>Algorithm</w:t>
      </w:r>
    </w:p>
    <w:p w:rsidR="004E596C" w:rsidRPr="008166F8" w:rsidRDefault="004E596C" w:rsidP="004E596C">
      <w:pPr>
        <w:spacing w:after="0" w:line="240" w:lineRule="auto"/>
        <w:jc w:val="both"/>
        <w:rPr>
          <w:rFonts w:eastAsia="Times New Roman" w:cs="Courier New"/>
          <w:sz w:val="24"/>
          <w:szCs w:val="24"/>
        </w:rPr>
      </w:pPr>
      <w:r w:rsidRPr="008166F8">
        <w:rPr>
          <w:rFonts w:eastAsia="Times New Roman" w:cs="Courier New"/>
          <w:sz w:val="24"/>
          <w:szCs w:val="24"/>
        </w:rPr>
        <w:t>The Collection interface (</w:t>
      </w:r>
      <w:r w:rsidRPr="008166F8">
        <w:rPr>
          <w:rFonts w:eastAsia="Times New Roman" w:cs="Courier New"/>
          <w:b/>
          <w:bCs/>
          <w:sz w:val="24"/>
          <w:szCs w:val="24"/>
        </w:rPr>
        <w:t>java.util.Collection</w:t>
      </w:r>
      <w:r w:rsidRPr="008166F8">
        <w:rPr>
          <w:rFonts w:eastAsia="Times New Roman" w:cs="Courier New"/>
          <w:sz w:val="24"/>
          <w:szCs w:val="24"/>
        </w:rPr>
        <w:t>) and Map interface (</w:t>
      </w:r>
      <w:r w:rsidRPr="008166F8">
        <w:rPr>
          <w:rFonts w:eastAsia="Times New Roman" w:cs="Courier New"/>
          <w:b/>
          <w:bCs/>
          <w:sz w:val="24"/>
          <w:szCs w:val="24"/>
        </w:rPr>
        <w:t>java.util.Map</w:t>
      </w:r>
      <w:r w:rsidRPr="008166F8">
        <w:rPr>
          <w:rFonts w:eastAsia="Times New Roman" w:cs="Courier New"/>
          <w:sz w:val="24"/>
          <w:szCs w:val="24"/>
        </w:rPr>
        <w:t>) are two main root interfaces of Java collection classes.</w:t>
      </w:r>
    </w:p>
    <w:p w:rsidR="004E596C" w:rsidRPr="008166F8" w:rsidRDefault="004E596C" w:rsidP="004E596C">
      <w:pPr>
        <w:jc w:val="both"/>
        <w:rPr>
          <w:rFonts w:eastAsia="Times New Roman" w:cs="Courier New"/>
          <w:sz w:val="24"/>
          <w:szCs w:val="24"/>
        </w:rPr>
      </w:pPr>
    </w:p>
    <w:p w:rsidR="004E596C" w:rsidRPr="008166F8" w:rsidRDefault="004E596C" w:rsidP="006B0AFF">
      <w:pPr>
        <w:pStyle w:val="ListParagraph"/>
        <w:numPr>
          <w:ilvl w:val="1"/>
          <w:numId w:val="42"/>
        </w:numPr>
        <w:textAlignment w:val="baseline"/>
        <w:rPr>
          <w:rFonts w:eastAsia="Times New Roman" w:cs="Courier New"/>
          <w:sz w:val="24"/>
          <w:szCs w:val="24"/>
        </w:rPr>
      </w:pPr>
      <w:r w:rsidRPr="008166F8">
        <w:rPr>
          <w:rFonts w:eastAsia="Times New Roman" w:cs="Courier New"/>
          <w:b/>
          <w:bCs/>
          <w:sz w:val="24"/>
          <w:szCs w:val="24"/>
        </w:rPr>
        <w:t>Advantages of Collection Framework</w:t>
      </w:r>
      <w:r w:rsidR="00925AB7" w:rsidRPr="008166F8">
        <w:rPr>
          <w:rFonts w:eastAsia="Times New Roman" w:cs="Courier New"/>
          <w:b/>
          <w:bCs/>
          <w:sz w:val="24"/>
          <w:szCs w:val="24"/>
        </w:rPr>
        <w:t>?</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 xml:space="preserve">Consistent </w:t>
      </w:r>
      <w:r w:rsidR="006B10C9" w:rsidRPr="008166F8">
        <w:rPr>
          <w:rFonts w:eastAsia="Times New Roman" w:cs="Courier New"/>
          <w:b/>
          <w:sz w:val="24"/>
          <w:szCs w:val="24"/>
        </w:rPr>
        <w:t>API:</w:t>
      </w:r>
      <w:r w:rsidRPr="008166F8">
        <w:rPr>
          <w:rFonts w:eastAsia="Times New Roman" w:cs="Courier New"/>
          <w:sz w:val="24"/>
          <w:szCs w:val="24"/>
        </w:rPr>
        <w:t xml:space="preserve"> The API has basic set of interfaces like Collection, Set, List, or Map. All those classes (such as ArrayList, LinkedList, Vector etc) which implements, these interfaces have some common set of methods.</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xml:space="preserve"> The programmer need not to worry about design of Collection rather than he can focus on its best use in his program.</w:t>
      </w:r>
    </w:p>
    <w:p w:rsidR="004E596C" w:rsidRPr="008166F8" w:rsidRDefault="004E596C" w:rsidP="004E596C">
      <w:pPr>
        <w:numPr>
          <w:ilvl w:val="0"/>
          <w:numId w:val="53"/>
        </w:numPr>
        <w:spacing w:after="0" w:line="240" w:lineRule="auto"/>
        <w:ind w:left="540"/>
        <w:jc w:val="both"/>
        <w:textAlignment w:val="baseline"/>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xml:space="preserve"> Increases performance by providing high-performance implementations of useful data structures and algorithms.</w:t>
      </w:r>
    </w:p>
    <w:p w:rsidR="004E596C" w:rsidRPr="008166F8" w:rsidRDefault="004E596C" w:rsidP="00A059BD">
      <w:pPr>
        <w:pStyle w:val="Heading2"/>
        <w:numPr>
          <w:ilvl w:val="1"/>
          <w:numId w:val="42"/>
        </w:numPr>
        <w:jc w:val="both"/>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t>What Is a Collections Framework?</w:t>
      </w:r>
    </w:p>
    <w:p w:rsidR="004E596C" w:rsidRPr="008166F8" w:rsidRDefault="00775D25" w:rsidP="00775D25">
      <w:pPr>
        <w:pStyle w:val="NormalWeb"/>
        <w:ind w:left="360" w:firstLine="720"/>
        <w:jc w:val="both"/>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A collections framework is a unified architecture for representing and manipulating collections. All collections frameworks contain the following:</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Interfaces</w:t>
      </w:r>
      <w:r w:rsidRPr="008166F8">
        <w:rPr>
          <w:rFonts w:eastAsia="Times New Roman" w:cs="Courier New"/>
          <w:sz w:val="24"/>
          <w:szCs w:val="24"/>
        </w:rPr>
        <w:t>: These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Implementations</w:t>
      </w:r>
      <w:r w:rsidRPr="008166F8">
        <w:rPr>
          <w:rFonts w:eastAsia="Times New Roman" w:cs="Courier New"/>
          <w:sz w:val="24"/>
          <w:szCs w:val="24"/>
        </w:rPr>
        <w:t>: These are the concrete implementations of the collection interfaces. In essence, they are reusable data structures.</w:t>
      </w:r>
    </w:p>
    <w:p w:rsidR="004E596C" w:rsidRPr="008166F8" w:rsidRDefault="004E596C" w:rsidP="004E596C">
      <w:pPr>
        <w:numPr>
          <w:ilvl w:val="0"/>
          <w:numId w:val="54"/>
        </w:numPr>
        <w:spacing w:before="100" w:beforeAutospacing="1" w:after="100" w:afterAutospacing="1" w:line="240" w:lineRule="auto"/>
        <w:jc w:val="both"/>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 In essence, algorithms are reusable functionality.</w:t>
      </w:r>
    </w:p>
    <w:p w:rsidR="004E596C" w:rsidRPr="008166F8" w:rsidRDefault="004E596C" w:rsidP="005A46A1">
      <w:pPr>
        <w:pStyle w:val="Heading2"/>
        <w:numPr>
          <w:ilvl w:val="1"/>
          <w:numId w:val="42"/>
        </w:numPr>
        <w:rPr>
          <w:rFonts w:asciiTheme="minorHAnsi" w:eastAsia="Times New Roman" w:hAnsiTheme="minorHAnsi" w:cs="Courier New"/>
          <w:bCs w:val="0"/>
          <w:color w:val="auto"/>
          <w:sz w:val="24"/>
          <w:szCs w:val="24"/>
        </w:rPr>
      </w:pPr>
      <w:r w:rsidRPr="008166F8">
        <w:rPr>
          <w:rFonts w:asciiTheme="minorHAnsi" w:eastAsia="Times New Roman" w:hAnsiTheme="minorHAnsi" w:cs="Courier New"/>
          <w:bCs w:val="0"/>
          <w:color w:val="auto"/>
          <w:sz w:val="24"/>
          <w:szCs w:val="24"/>
        </w:rPr>
        <w:lastRenderedPageBreak/>
        <w:t>Benefits of the Java Collections Framework</w:t>
      </w:r>
    </w:p>
    <w:p w:rsidR="004E596C" w:rsidRPr="008166F8" w:rsidRDefault="00C61DA1" w:rsidP="00C61DA1">
      <w:pPr>
        <w:pStyle w:val="NormalWeb"/>
        <w:ind w:left="360" w:firstLine="720"/>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The Java Collections Framework provides the following benefits: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programming effort:</w:t>
      </w:r>
      <w:r w:rsidRPr="008166F8">
        <w:rPr>
          <w:rFonts w:eastAsia="Times New Roman" w:cs="Courier New"/>
          <w:sz w:val="24"/>
          <w:szCs w:val="24"/>
        </w:rPr>
        <w:t> By providing useful data structures and algorithms, the Collections Framework frees you to concentrate on the important parts of your program rather than on the low-level "plumbing" required to make it work. By facilitating interoperability among unrelated APIs, the Java Collections Framework frees you from writing adapter objects or conversion code to connect APIs.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Increases program speed and quality:</w:t>
      </w:r>
      <w:r w:rsidRPr="008166F8">
        <w:rPr>
          <w:rFonts w:eastAsia="Times New Roman" w:cs="Courier New"/>
          <w:sz w:val="24"/>
          <w:szCs w:val="24"/>
        </w:rPr>
        <w:t> This Collections Framework provides high-performance, high-quality implementations of useful data structures and algorithms. The various implementations of each interface are interchangeable, so programs can be easily tuned by switching collection implementations. Because you're freed from the drudgery of writing your own data structures, you'll have more time to devote to improving programs' quality and performance.</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Allows interoperability among unrelated APIs:</w:t>
      </w:r>
      <w:r w:rsidRPr="008166F8">
        <w:rPr>
          <w:rFonts w:eastAsia="Times New Roman" w:cs="Courier New"/>
          <w:sz w:val="24"/>
          <w:szCs w:val="24"/>
        </w:rPr>
        <w:t> The collection interfaces are the vernacular by which APIs pass collections back and forth. If my network administration API furnishes a collection of node names and if your GUI toolkit expects a collection of column headings, our APIs will interoperate seamlessly, even though they were written independently.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learn and to use new APIs:</w:t>
      </w:r>
      <w:r w:rsidRPr="008166F8">
        <w:rPr>
          <w:rFonts w:eastAsia="Times New Roman" w:cs="Courier New"/>
          <w:sz w:val="24"/>
          <w:szCs w:val="24"/>
        </w:rPr>
        <w:t> Many APIs naturally take collections on input and furnish them as output. In the past, each such API had a small sub-API devoted to manipulating its collections. There was little consistency among these ad hoc collections sub-APIs, so you had to learn each one from scratch, and it was easy to make mistakes when using them. With the advent of standard collection interfaces, the problem went away.</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Reduces effort to design new APIs:</w:t>
      </w:r>
      <w:r w:rsidRPr="008166F8">
        <w:rPr>
          <w:rFonts w:eastAsia="Times New Roman" w:cs="Courier New"/>
          <w:sz w:val="24"/>
          <w:szCs w:val="24"/>
        </w:rPr>
        <w:t> This is the flip side of the previous advantage. Designers and implementers don't have to reinvent the wheel each time they create an API that relies on collections; instead, they can use standard collection interfaces.</w:t>
      </w:r>
    </w:p>
    <w:p w:rsidR="004E596C" w:rsidRPr="008166F8" w:rsidRDefault="004E596C" w:rsidP="004E596C">
      <w:pPr>
        <w:numPr>
          <w:ilvl w:val="0"/>
          <w:numId w:val="55"/>
        </w:numPr>
        <w:spacing w:before="100" w:beforeAutospacing="1" w:after="100" w:afterAutospacing="1" w:line="240" w:lineRule="auto"/>
        <w:rPr>
          <w:rFonts w:eastAsia="Times New Roman" w:cs="Courier New"/>
          <w:sz w:val="24"/>
          <w:szCs w:val="24"/>
        </w:rPr>
      </w:pPr>
      <w:r w:rsidRPr="008166F8">
        <w:rPr>
          <w:rFonts w:eastAsia="Times New Roman" w:cs="Courier New"/>
          <w:b/>
          <w:sz w:val="24"/>
          <w:szCs w:val="24"/>
        </w:rPr>
        <w:t>Fosters software reuse:</w:t>
      </w:r>
      <w:r w:rsidRPr="008166F8">
        <w:rPr>
          <w:rFonts w:eastAsia="Times New Roman" w:cs="Courier New"/>
          <w:sz w:val="24"/>
          <w:szCs w:val="24"/>
        </w:rPr>
        <w:t> New data structures that conform to the standard collection interfaces are by nature reusable. The same goes for new algorithms that operate on objects that implement these interfaces.</w:t>
      </w:r>
    </w:p>
    <w:p w:rsidR="004E596C" w:rsidRPr="008166F8" w:rsidRDefault="004E596C" w:rsidP="008263A9">
      <w:pPr>
        <w:pStyle w:val="ListParagraph"/>
        <w:numPr>
          <w:ilvl w:val="1"/>
          <w:numId w:val="42"/>
        </w:numPr>
        <w:spacing w:after="0"/>
        <w:rPr>
          <w:rFonts w:eastAsia="Times New Roman" w:cs="Courier New"/>
          <w:sz w:val="24"/>
          <w:szCs w:val="24"/>
        </w:rPr>
      </w:pPr>
      <w:r w:rsidRPr="008166F8">
        <w:rPr>
          <w:rFonts w:eastAsia="Times New Roman" w:cs="Courier New"/>
          <w:sz w:val="24"/>
          <w:szCs w:val="24"/>
        </w:rPr>
        <w:t>The </w:t>
      </w:r>
      <w:hyperlink r:id="rId22" w:tgtFrame="_blank" w:history="1">
        <w:r w:rsidRPr="008166F8">
          <w:rPr>
            <w:rFonts w:eastAsia="Times New Roman" w:cs="Courier New"/>
            <w:sz w:val="24"/>
            <w:szCs w:val="24"/>
          </w:rPr>
          <w:t>Java Collections Framework</w:t>
        </w:r>
      </w:hyperlink>
      <w:r w:rsidRPr="008166F8">
        <w:rPr>
          <w:rFonts w:eastAsia="Times New Roman" w:cs="Courier New"/>
          <w:sz w:val="24"/>
          <w:szCs w:val="24"/>
        </w:rPr>
        <w:t> is a collection of interfaces and classes which helps in storing and processing the data efficiently. This framework has several useful classes which have tons of useful functions which makes a programmer task super easy. I have written several tutorials on Collections and below are the links of those. All the tutorials are shared with examples and source codes to help you understand better.</w:t>
      </w:r>
    </w:p>
    <w:p w:rsidR="004E596C" w:rsidRPr="008166F8" w:rsidRDefault="004E596C" w:rsidP="004E596C">
      <w:pPr>
        <w:rPr>
          <w:rFonts w:eastAsia="Times New Roman" w:cs="Courier New"/>
          <w:sz w:val="24"/>
          <w:szCs w:val="24"/>
        </w:rPr>
      </w:pPr>
    </w:p>
    <w:p w:rsidR="004E596C" w:rsidRPr="008166F8" w:rsidRDefault="004E596C" w:rsidP="00881F90">
      <w:pPr>
        <w:pStyle w:val="NormalWeb"/>
        <w:numPr>
          <w:ilvl w:val="1"/>
          <w:numId w:val="42"/>
        </w:numPr>
        <w:spacing w:before="0" w:beforeAutospacing="0" w:after="240" w:afterAutospacing="0" w:line="360" w:lineRule="atLeast"/>
        <w:ind w:right="48"/>
        <w:jc w:val="both"/>
        <w:rPr>
          <w:rFonts w:asciiTheme="minorHAnsi" w:hAnsiTheme="minorHAnsi" w:cs="Courier New"/>
          <w:b/>
        </w:rPr>
      </w:pPr>
      <w:r w:rsidRPr="008166F8">
        <w:rPr>
          <w:rFonts w:asciiTheme="minorHAnsi" w:hAnsiTheme="minorHAnsi" w:cs="Courier New"/>
          <w:b/>
        </w:rPr>
        <w:t>The collections framework was designed to meet several goals, such as −</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lastRenderedPageBreak/>
        <w:t>The framework had to be high-performance. The implementations for the fundamental collections (dynamic arrays, linked lists, trees, and hashtables) were to be highly efficient.</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The framework had to allow different types of collections to work in a similar manner and with a high degree of interoperability.</w:t>
      </w:r>
    </w:p>
    <w:p w:rsidR="004E596C" w:rsidRPr="008166F8" w:rsidRDefault="004E596C" w:rsidP="004E596C">
      <w:pPr>
        <w:pStyle w:val="NormalWeb"/>
        <w:numPr>
          <w:ilvl w:val="0"/>
          <w:numId w:val="56"/>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rPr>
        <w:t>The framework had to extend and/or adapt a collection easily.</w:t>
      </w:r>
    </w:p>
    <w:p w:rsidR="004E596C" w:rsidRPr="008166F8" w:rsidRDefault="004E596C" w:rsidP="007D4EDF">
      <w:pPr>
        <w:pStyle w:val="NormalWeb"/>
        <w:numPr>
          <w:ilvl w:val="1"/>
          <w:numId w:val="42"/>
        </w:numPr>
        <w:spacing w:before="0" w:beforeAutospacing="0" w:after="240" w:afterAutospacing="0" w:line="360" w:lineRule="atLeast"/>
        <w:ind w:right="48"/>
        <w:rPr>
          <w:rFonts w:asciiTheme="minorHAnsi" w:hAnsiTheme="minorHAnsi" w:cs="Courier New"/>
          <w:b/>
        </w:rPr>
      </w:pPr>
      <w:r w:rsidRPr="008166F8">
        <w:rPr>
          <w:rFonts w:asciiTheme="minorHAnsi" w:hAnsiTheme="minorHAnsi" w:cs="Courier New"/>
          <w:b/>
        </w:rPr>
        <w:t>A collections framework is a unified architecture for representing and manipulating collections. All collections frameworks contain the following −</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Interfaces</w:t>
      </w:r>
      <w:r w:rsidRPr="008166F8">
        <w:rPr>
          <w:rFonts w:asciiTheme="minorHAnsi" w:hAnsiTheme="minorHAnsi" w:cs="Courier New"/>
        </w:rPr>
        <w:t> − These are abstract data types that represent collections. Interfaces allow collections to be manipulated independently of the details of their representation. In object-oriented languages, interfaces generally form a hierarchy.</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Implementations, i.e., Classes</w:t>
      </w:r>
      <w:r w:rsidRPr="008166F8">
        <w:rPr>
          <w:rFonts w:asciiTheme="minorHAnsi" w:hAnsiTheme="minorHAnsi" w:cs="Courier New"/>
        </w:rPr>
        <w:t> − These are the concrete implementations of the collection interfaces. In essence, they are reusable data structures.</w:t>
      </w:r>
    </w:p>
    <w:p w:rsidR="004E596C" w:rsidRPr="008166F8" w:rsidRDefault="004E596C" w:rsidP="004E596C">
      <w:pPr>
        <w:pStyle w:val="NormalWeb"/>
        <w:numPr>
          <w:ilvl w:val="0"/>
          <w:numId w:val="57"/>
        </w:numPr>
        <w:spacing w:before="0" w:beforeAutospacing="0" w:after="240" w:afterAutospacing="0" w:line="360" w:lineRule="atLeast"/>
        <w:ind w:left="768" w:right="48"/>
        <w:jc w:val="both"/>
        <w:rPr>
          <w:rFonts w:asciiTheme="minorHAnsi" w:hAnsiTheme="minorHAnsi" w:cs="Courier New"/>
        </w:rPr>
      </w:pPr>
      <w:r w:rsidRPr="008166F8">
        <w:rPr>
          <w:rFonts w:asciiTheme="minorHAnsi" w:hAnsiTheme="minorHAnsi" w:cs="Courier New"/>
          <w:b/>
        </w:rPr>
        <w:t>Algorithms</w:t>
      </w:r>
      <w:r w:rsidRPr="008166F8">
        <w:rPr>
          <w:rFonts w:asciiTheme="minorHAnsi" w:hAnsiTheme="minorHAnsi" w:cs="Courier New"/>
        </w:rPr>
        <w:t> −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4E596C" w:rsidRPr="008166F8" w:rsidRDefault="004E596C" w:rsidP="00FB3ACF">
      <w:pPr>
        <w:pStyle w:val="NormalWeb"/>
        <w:spacing w:before="0" w:beforeAutospacing="0" w:after="240" w:afterAutospacing="0" w:line="360" w:lineRule="atLeast"/>
        <w:ind w:left="48" w:right="48" w:firstLine="672"/>
        <w:jc w:val="both"/>
        <w:rPr>
          <w:rFonts w:asciiTheme="minorHAnsi" w:hAnsiTheme="minorHAnsi" w:cs="Courier New"/>
        </w:rPr>
      </w:pPr>
      <w:r w:rsidRPr="008166F8">
        <w:rPr>
          <w:rFonts w:asciiTheme="minorHAnsi" w:hAnsiTheme="minorHAnsi" w:cs="Courier New"/>
        </w:rPr>
        <w:t>In addition to collections, the framework defines several map interfaces and classes. Maps store key/value pairs. Although maps are not collections in the proper use of the term, but they are fully integrated with collections</w:t>
      </w:r>
      <w:r w:rsidR="00523FEE" w:rsidRPr="008166F8">
        <w:rPr>
          <w:rFonts w:asciiTheme="minorHAnsi" w:hAnsiTheme="minorHAnsi" w:cs="Courier New"/>
        </w:rPr>
        <w:t>.</w:t>
      </w:r>
    </w:p>
    <w:p w:rsidR="004E596C" w:rsidRPr="008166F8" w:rsidRDefault="004E596C" w:rsidP="004E596C">
      <w:pPr>
        <w:pStyle w:val="NormalWeb"/>
        <w:spacing w:before="0" w:beforeAutospacing="0" w:after="240" w:afterAutospacing="0" w:line="360" w:lineRule="atLeast"/>
        <w:ind w:left="48" w:right="48"/>
        <w:jc w:val="both"/>
        <w:rPr>
          <w:rFonts w:asciiTheme="minorHAnsi" w:hAnsiTheme="minorHAnsi" w:cs="Courier New"/>
        </w:rPr>
      </w:pPr>
    </w:p>
    <w:p w:rsidR="004E596C" w:rsidRPr="008166F8" w:rsidRDefault="004E596C" w:rsidP="007F28DE">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The Java collections framework gives the programmer access to prepackaged data structures as well as to algorithms for manipulating them.</w:t>
      </w:r>
    </w:p>
    <w:p w:rsidR="004E596C" w:rsidRPr="008166F8" w:rsidRDefault="004E596C" w:rsidP="00E9650A">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A collection is an object that can hold references to other objects. The collection interfaces declare the operations that can be performed on each type of collection.</w:t>
      </w:r>
    </w:p>
    <w:p w:rsidR="004E596C" w:rsidRPr="008166F8" w:rsidRDefault="004E596C" w:rsidP="00397F61">
      <w:pPr>
        <w:pStyle w:val="NormalWeb"/>
        <w:numPr>
          <w:ilvl w:val="1"/>
          <w:numId w:val="42"/>
        </w:numPr>
        <w:spacing w:before="0" w:beforeAutospacing="0" w:after="240" w:afterAutospacing="0" w:line="360" w:lineRule="atLeast"/>
        <w:ind w:right="48"/>
        <w:jc w:val="both"/>
        <w:rPr>
          <w:rFonts w:asciiTheme="minorHAnsi" w:hAnsiTheme="minorHAnsi" w:cs="Courier New"/>
        </w:rPr>
      </w:pPr>
      <w:r w:rsidRPr="008166F8">
        <w:rPr>
          <w:rFonts w:asciiTheme="minorHAnsi" w:hAnsiTheme="minorHAnsi" w:cs="Courier New"/>
        </w:rPr>
        <w:t>The classes and interfaces of the collections framework are in package java.util.</w:t>
      </w:r>
    </w:p>
    <w:p w:rsidR="008326D0"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lastRenderedPageBreak/>
        <w:t xml:space="preserve">Collections are like containers that groups multiple items in a single unit. For example; a jar of chocolates, list of names etc. Collections are used almost in every programming language and when Java arrived, it also came with few Collection classes; Vector, Stack, Hashtable, Array. Java 1.2 provided Collections </w:t>
      </w:r>
      <w:r w:rsidR="00A2716F" w:rsidRPr="008166F8">
        <w:rPr>
          <w:rFonts w:asciiTheme="minorHAnsi" w:hAnsiTheme="minorHAnsi" w:cs="Courier New"/>
        </w:rPr>
        <w:t>f</w:t>
      </w:r>
      <w:r w:rsidRPr="008166F8">
        <w:rPr>
          <w:rFonts w:asciiTheme="minorHAnsi" w:hAnsiTheme="minorHAnsi" w:cs="Courier New"/>
        </w:rPr>
        <w:t xml:space="preserve">ramework that is architecture to represent and manipulate Collections in java in a standard way. </w:t>
      </w:r>
    </w:p>
    <w:p w:rsidR="004E596C" w:rsidRPr="008166F8" w:rsidRDefault="004E596C" w:rsidP="008326D0">
      <w:pPr>
        <w:pStyle w:val="NormalWeb"/>
        <w:numPr>
          <w:ilvl w:val="1"/>
          <w:numId w:val="42"/>
        </w:numPr>
        <w:spacing w:before="0" w:beforeAutospacing="0" w:after="390" w:afterAutospacing="0"/>
        <w:rPr>
          <w:rFonts w:asciiTheme="minorHAnsi" w:hAnsiTheme="minorHAnsi" w:cs="Courier New"/>
        </w:rPr>
      </w:pPr>
      <w:r w:rsidRPr="008166F8">
        <w:rPr>
          <w:rFonts w:asciiTheme="minorHAnsi" w:hAnsiTheme="minorHAnsi" w:cs="Courier New"/>
        </w:rPr>
        <w:t>Java Collections Framework consists of following parts:</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Interfaces</w:t>
      </w:r>
      <w:r w:rsidRPr="008166F8">
        <w:rPr>
          <w:rFonts w:eastAsia="Times New Roman" w:cs="Courier New"/>
          <w:sz w:val="24"/>
          <w:szCs w:val="24"/>
        </w:rPr>
        <w:t>: Java Collections Framework interfaces provides the abstract data type to represent collection. </w:t>
      </w:r>
      <w:r w:rsidRPr="008166F8">
        <w:rPr>
          <w:rFonts w:eastAsia="Times New Roman"/>
          <w:sz w:val="24"/>
          <w:szCs w:val="24"/>
        </w:rPr>
        <w:t>java.util.Collection</w:t>
      </w:r>
      <w:r w:rsidRPr="008166F8">
        <w:rPr>
          <w:rFonts w:eastAsia="Times New Roman" w:cs="Courier New"/>
          <w:sz w:val="24"/>
          <w:szCs w:val="24"/>
        </w:rPr>
        <w:t> is the root interface of Collections Framework. It is on the top of Collections framework hierarchy. It contains some important methods such as </w:t>
      </w:r>
      <w:r w:rsidRPr="008166F8">
        <w:rPr>
          <w:rFonts w:eastAsia="Times New Roman"/>
          <w:sz w:val="24"/>
          <w:szCs w:val="24"/>
        </w:rPr>
        <w:t>size()</w:t>
      </w:r>
      <w:r w:rsidRPr="008166F8">
        <w:rPr>
          <w:rFonts w:eastAsia="Times New Roman" w:cs="Courier New"/>
          <w:sz w:val="24"/>
          <w:szCs w:val="24"/>
        </w:rPr>
        <w:t>, </w:t>
      </w:r>
      <w:r w:rsidRPr="008166F8">
        <w:rPr>
          <w:rFonts w:eastAsia="Times New Roman"/>
          <w:sz w:val="24"/>
          <w:szCs w:val="24"/>
        </w:rPr>
        <w:t>iterator()</w:t>
      </w:r>
      <w:r w:rsidRPr="008166F8">
        <w:rPr>
          <w:rFonts w:eastAsia="Times New Roman" w:cs="Courier New"/>
          <w:sz w:val="24"/>
          <w:szCs w:val="24"/>
        </w:rPr>
        <w:t>, </w:t>
      </w:r>
      <w:r w:rsidRPr="008166F8">
        <w:rPr>
          <w:rFonts w:eastAsia="Times New Roman"/>
          <w:sz w:val="24"/>
          <w:szCs w:val="24"/>
        </w:rPr>
        <w:t>add()</w:t>
      </w:r>
      <w:r w:rsidRPr="008166F8">
        <w:rPr>
          <w:rFonts w:eastAsia="Times New Roman" w:cs="Courier New"/>
          <w:sz w:val="24"/>
          <w:szCs w:val="24"/>
        </w:rPr>
        <w:t>, </w:t>
      </w:r>
      <w:r w:rsidRPr="008166F8">
        <w:rPr>
          <w:rFonts w:eastAsia="Times New Roman"/>
          <w:sz w:val="24"/>
          <w:szCs w:val="24"/>
        </w:rPr>
        <w:t>remove()</w:t>
      </w:r>
      <w:r w:rsidRPr="008166F8">
        <w:rPr>
          <w:rFonts w:eastAsia="Times New Roman" w:cs="Courier New"/>
          <w:sz w:val="24"/>
          <w:szCs w:val="24"/>
        </w:rPr>
        <w:t>, </w:t>
      </w:r>
      <w:r w:rsidRPr="008166F8">
        <w:rPr>
          <w:rFonts w:eastAsia="Times New Roman"/>
          <w:sz w:val="24"/>
          <w:szCs w:val="24"/>
        </w:rPr>
        <w:t>clear()</w:t>
      </w:r>
      <w:r w:rsidRPr="008166F8">
        <w:rPr>
          <w:rFonts w:eastAsia="Times New Roman" w:cs="Courier New"/>
          <w:sz w:val="24"/>
          <w:szCs w:val="24"/>
        </w:rPr>
        <w:t> that every Collection class must implement. Some other important interfaces are </w:t>
      </w:r>
      <w:hyperlink r:id="rId23" w:tgtFrame="_blank" w:history="1">
        <w:r w:rsidRPr="008166F8">
          <w:rPr>
            <w:rFonts w:eastAsia="Times New Roman" w:cs="Courier New"/>
            <w:sz w:val="24"/>
            <w:szCs w:val="24"/>
          </w:rPr>
          <w:t>java.util.List</w:t>
        </w:r>
      </w:hyperlink>
      <w:r w:rsidRPr="008166F8">
        <w:rPr>
          <w:rFonts w:eastAsia="Times New Roman" w:cs="Courier New"/>
          <w:sz w:val="24"/>
          <w:szCs w:val="24"/>
        </w:rPr>
        <w:t>, </w:t>
      </w:r>
      <w:r w:rsidRPr="008166F8">
        <w:rPr>
          <w:rFonts w:eastAsia="Times New Roman"/>
          <w:sz w:val="24"/>
          <w:szCs w:val="24"/>
        </w:rPr>
        <w:t>java.util.Set</w:t>
      </w:r>
      <w:r w:rsidRPr="008166F8">
        <w:rPr>
          <w:rFonts w:eastAsia="Times New Roman" w:cs="Courier New"/>
          <w:sz w:val="24"/>
          <w:szCs w:val="24"/>
        </w:rPr>
        <w:t>, </w:t>
      </w:r>
      <w:r w:rsidRPr="008166F8">
        <w:rPr>
          <w:rFonts w:eastAsia="Times New Roman"/>
          <w:sz w:val="24"/>
          <w:szCs w:val="24"/>
        </w:rPr>
        <w:t>java.util.Queue</w:t>
      </w:r>
      <w:r w:rsidRPr="008166F8">
        <w:rPr>
          <w:rFonts w:eastAsia="Times New Roman" w:cs="Courier New"/>
          <w:sz w:val="24"/>
          <w:szCs w:val="24"/>
        </w:rPr>
        <w:t> and </w:t>
      </w:r>
      <w:hyperlink r:id="rId24" w:tgtFrame="_blank" w:history="1">
        <w:r w:rsidRPr="008166F8">
          <w:rPr>
            <w:rFonts w:eastAsia="Times New Roman" w:cs="Courier New"/>
            <w:sz w:val="24"/>
            <w:szCs w:val="24"/>
          </w:rPr>
          <w:t>java.util.Map</w:t>
        </w:r>
      </w:hyperlink>
      <w:r w:rsidRPr="008166F8">
        <w:rPr>
          <w:rFonts w:eastAsia="Times New Roman" w:cs="Courier New"/>
          <w:sz w:val="24"/>
          <w:szCs w:val="24"/>
        </w:rPr>
        <w:t>. Map is the only interface that doesn’t inherits from Collection interface but it’s part of Collections framework. All the collections framework interfaces are present in </w:t>
      </w:r>
      <w:r w:rsidRPr="008166F8">
        <w:rPr>
          <w:rFonts w:eastAsia="Times New Roman"/>
          <w:sz w:val="24"/>
          <w:szCs w:val="24"/>
        </w:rPr>
        <w:t>java.util</w:t>
      </w:r>
      <w:r w:rsidRPr="008166F8">
        <w:rPr>
          <w:rFonts w:eastAsia="Times New Roman" w:cs="Courier New"/>
          <w:sz w:val="24"/>
          <w:szCs w:val="24"/>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Implementation Classes</w:t>
      </w:r>
      <w:r w:rsidRPr="008166F8">
        <w:rPr>
          <w:rFonts w:eastAsia="Times New Roman" w:cs="Courier New"/>
          <w:sz w:val="24"/>
          <w:szCs w:val="24"/>
        </w:rPr>
        <w:t xml:space="preserve">: Collections in Java provides core implementation classes for collections. We can use them to create different types of collections in java program. Some important collection classes </w:t>
      </w:r>
      <w:r w:rsidR="006948C3" w:rsidRPr="008166F8">
        <w:rPr>
          <w:rFonts w:eastAsia="Times New Roman" w:cs="Courier New"/>
          <w:sz w:val="24"/>
          <w:szCs w:val="24"/>
        </w:rPr>
        <w:t>a</w:t>
      </w:r>
      <w:r w:rsidRPr="008166F8">
        <w:rPr>
          <w:rFonts w:eastAsia="Times New Roman" w:cs="Courier New"/>
          <w:sz w:val="24"/>
          <w:szCs w:val="24"/>
        </w:rPr>
        <w:t>re</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ArrayList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LinkedList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HashMap</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TreeMap</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HashSet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 </w:t>
      </w:r>
      <w:r w:rsidRPr="008166F8">
        <w:rPr>
          <w:rFonts w:eastAsia="Times New Roman"/>
          <w:sz w:val="24"/>
          <w:szCs w:val="24"/>
        </w:rPr>
        <w:t>TreeSet</w:t>
      </w:r>
      <w:r w:rsidRPr="008166F8">
        <w:rPr>
          <w:rFonts w:eastAsia="Times New Roman" w:cs="Courier New"/>
          <w:sz w:val="24"/>
          <w:szCs w:val="24"/>
        </w:rPr>
        <w:t>.</w:t>
      </w:r>
      <w:r w:rsidR="006948C3" w:rsidRPr="008166F8">
        <w:rPr>
          <w:rFonts w:eastAsia="Times New Roman" w:cs="Courier New"/>
          <w:sz w:val="24"/>
          <w:szCs w:val="24"/>
        </w:rPr>
        <w:t xml:space="preserve"> </w:t>
      </w:r>
      <w:r w:rsidRPr="008166F8">
        <w:rPr>
          <w:rFonts w:eastAsia="Times New Roman" w:cs="Courier New"/>
          <w:sz w:val="24"/>
          <w:szCs w:val="24"/>
        </w:rPr>
        <w:t>These classes solve most of our programming needs but if we need some special collection class, we can extend them to create our custom collection class.</w:t>
      </w:r>
    </w:p>
    <w:p w:rsidR="004E596C" w:rsidRPr="008166F8" w:rsidRDefault="004E596C" w:rsidP="00E40481">
      <w:pPr>
        <w:pStyle w:val="NormalWeb"/>
        <w:spacing w:before="0" w:beforeAutospacing="0" w:after="390" w:afterAutospacing="0"/>
        <w:ind w:left="600"/>
        <w:rPr>
          <w:rFonts w:asciiTheme="minorHAnsi" w:hAnsiTheme="minorHAnsi" w:cs="Courier New"/>
        </w:rPr>
      </w:pPr>
      <w:r w:rsidRPr="008166F8">
        <w:rPr>
          <w:rFonts w:asciiTheme="minorHAnsi" w:hAnsiTheme="minorHAnsi" w:cs="Courier New"/>
        </w:rPr>
        <w:t>Java 1.5 came up with thread-safe collection classes that allowed to modify Collections while iterating over it, some of them are</w:t>
      </w:r>
      <w:r w:rsidR="009D5C84" w:rsidRPr="008166F8">
        <w:rPr>
          <w:rFonts w:asciiTheme="minorHAnsi" w:hAnsiTheme="minorHAnsi" w:cs="Courier New"/>
        </w:rPr>
        <w:t xml:space="preserve"> </w:t>
      </w:r>
      <w:r w:rsidRPr="008166F8">
        <w:rPr>
          <w:rFonts w:asciiTheme="minorHAnsi" w:hAnsiTheme="minorHAnsi" w:cs="Courier New"/>
        </w:rPr>
        <w:t> </w:t>
      </w:r>
      <w:r w:rsidRPr="008166F8">
        <w:rPr>
          <w:rFonts w:asciiTheme="minorHAnsi" w:hAnsiTheme="minorHAnsi"/>
        </w:rPr>
        <w:t>CopyOnWriteArrayList</w:t>
      </w:r>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r w:rsidRPr="008166F8">
        <w:rPr>
          <w:rFonts w:asciiTheme="minorHAnsi" w:hAnsiTheme="minorHAnsi"/>
        </w:rPr>
        <w:t>ConcurrentHashMap</w:t>
      </w:r>
      <w:r w:rsidRPr="008166F8">
        <w:rPr>
          <w:rFonts w:asciiTheme="minorHAnsi" w:hAnsiTheme="minorHAnsi" w:cs="Courier New"/>
        </w:rPr>
        <w:t>,</w:t>
      </w:r>
      <w:r w:rsidR="009D5C84" w:rsidRPr="008166F8">
        <w:rPr>
          <w:rFonts w:asciiTheme="minorHAnsi" w:hAnsiTheme="minorHAnsi" w:cs="Courier New"/>
        </w:rPr>
        <w:t xml:space="preserve"> </w:t>
      </w:r>
      <w:r w:rsidRPr="008166F8">
        <w:rPr>
          <w:rFonts w:asciiTheme="minorHAnsi" w:hAnsiTheme="minorHAnsi" w:cs="Courier New"/>
        </w:rPr>
        <w:t> </w:t>
      </w:r>
      <w:r w:rsidRPr="008166F8">
        <w:rPr>
          <w:rFonts w:asciiTheme="minorHAnsi" w:hAnsiTheme="minorHAnsi"/>
        </w:rPr>
        <w:t>CopyOnWriteArraySet</w:t>
      </w:r>
      <w:r w:rsidRPr="008166F8">
        <w:rPr>
          <w:rFonts w:asciiTheme="minorHAnsi" w:hAnsiTheme="minorHAnsi" w:cs="Courier New"/>
        </w:rPr>
        <w:t>. These classes are in java.util.concurrent package. All the collection classes are present in </w:t>
      </w:r>
      <w:r w:rsidRPr="008166F8">
        <w:rPr>
          <w:rFonts w:asciiTheme="minorHAnsi" w:hAnsiTheme="minorHAnsi"/>
        </w:rPr>
        <w:t>java.util</w:t>
      </w:r>
      <w:r w:rsidRPr="008166F8">
        <w:rPr>
          <w:rFonts w:asciiTheme="minorHAnsi" w:hAnsiTheme="minorHAnsi" w:cs="Courier New"/>
        </w:rPr>
        <w:t> and </w:t>
      </w:r>
      <w:r w:rsidRPr="008166F8">
        <w:rPr>
          <w:rFonts w:asciiTheme="minorHAnsi" w:hAnsiTheme="minorHAnsi"/>
        </w:rPr>
        <w:t>java.util.concurrent</w:t>
      </w:r>
      <w:r w:rsidRPr="008166F8">
        <w:rPr>
          <w:rFonts w:asciiTheme="minorHAnsi" w:hAnsiTheme="minorHAnsi" w:cs="Courier New"/>
        </w:rPr>
        <w:t> package.</w:t>
      </w:r>
    </w:p>
    <w:p w:rsidR="004E596C" w:rsidRPr="008166F8" w:rsidRDefault="004E596C" w:rsidP="00E40481">
      <w:pPr>
        <w:numPr>
          <w:ilvl w:val="0"/>
          <w:numId w:val="58"/>
        </w:numPr>
        <w:spacing w:before="100" w:beforeAutospacing="1" w:after="100" w:afterAutospacing="1" w:line="240" w:lineRule="auto"/>
        <w:ind w:left="600"/>
        <w:rPr>
          <w:rFonts w:eastAsia="Times New Roman" w:cs="Courier New"/>
          <w:sz w:val="24"/>
          <w:szCs w:val="24"/>
        </w:rPr>
      </w:pPr>
      <w:r w:rsidRPr="008166F8">
        <w:rPr>
          <w:rFonts w:eastAsia="Times New Roman" w:cs="Courier New"/>
          <w:b/>
          <w:sz w:val="24"/>
          <w:szCs w:val="24"/>
        </w:rPr>
        <w:t>Algorithms</w:t>
      </w:r>
      <w:r w:rsidRPr="008166F8">
        <w:rPr>
          <w:rFonts w:eastAsia="Times New Roman" w:cs="Courier New"/>
          <w:sz w:val="24"/>
          <w:szCs w:val="24"/>
        </w:rPr>
        <w:t>: Algorithms are useful methods to provide some common functionalities, for example searching, sorting and shuffling.</w:t>
      </w:r>
    </w:p>
    <w:p w:rsidR="00256318" w:rsidRPr="008166F8" w:rsidRDefault="00256318" w:rsidP="00256318">
      <w:pPr>
        <w:spacing w:before="100" w:beforeAutospacing="1" w:after="100" w:afterAutospacing="1" w:line="240" w:lineRule="auto"/>
        <w:rPr>
          <w:rFonts w:eastAsia="Times New Roman" w:cs="Courier New"/>
          <w:sz w:val="24"/>
          <w:szCs w:val="24"/>
        </w:rPr>
      </w:pPr>
    </w:p>
    <w:p w:rsidR="004E596C" w:rsidRPr="008166F8" w:rsidRDefault="006A748D" w:rsidP="00256318">
      <w:pPr>
        <w:pStyle w:val="Heading3"/>
        <w:numPr>
          <w:ilvl w:val="1"/>
          <w:numId w:val="42"/>
        </w:numPr>
        <w:rPr>
          <w:rFonts w:asciiTheme="minorHAnsi" w:eastAsia="Times New Roman" w:hAnsiTheme="minorHAnsi" w:cs="Courier New"/>
          <w:bCs w:val="0"/>
          <w:color w:val="auto"/>
          <w:sz w:val="24"/>
          <w:szCs w:val="24"/>
        </w:rPr>
      </w:pPr>
      <w:hyperlink r:id="rId25" w:anchor="javacollections1" w:tgtFrame="_blank" w:history="1">
        <w:r w:rsidR="004E596C" w:rsidRPr="008166F8">
          <w:rPr>
            <w:rFonts w:asciiTheme="minorHAnsi" w:eastAsia="Times New Roman" w:hAnsiTheme="minorHAnsi" w:cs="Courier New"/>
            <w:bCs w:val="0"/>
            <w:color w:val="auto"/>
            <w:sz w:val="24"/>
            <w:szCs w:val="24"/>
          </w:rPr>
          <w:t>What are collections</w:t>
        </w:r>
      </w:hyperlink>
      <w:r w:rsidR="00256318" w:rsidRPr="008166F8">
        <w:rPr>
          <w:rFonts w:asciiTheme="minorHAnsi" w:eastAsia="Times New Roman" w:hAnsiTheme="minorHAnsi" w:cs="Courier New"/>
          <w:bCs w:val="0"/>
          <w:color w:val="auto"/>
          <w:sz w:val="24"/>
          <w:szCs w:val="24"/>
        </w:rPr>
        <w:t xml:space="preserve"> ?</w:t>
      </w:r>
    </w:p>
    <w:p w:rsidR="004E596C" w:rsidRPr="008166F8" w:rsidRDefault="00610ED8" w:rsidP="00610ED8">
      <w:pPr>
        <w:pStyle w:val="NormalWeb"/>
        <w:ind w:left="720" w:firstLine="720"/>
        <w:rPr>
          <w:rFonts w:asciiTheme="minorHAnsi" w:hAnsiTheme="minorHAnsi" w:cs="Courier New"/>
        </w:rPr>
      </w:pPr>
      <w:r w:rsidRPr="008166F8">
        <w:rPr>
          <w:rFonts w:asciiTheme="minorHAnsi" w:hAnsiTheme="minorHAnsi" w:cs="Courier New"/>
        </w:rPr>
        <w:t xml:space="preserve">Ans. </w:t>
      </w:r>
      <w:r w:rsidR="004E596C" w:rsidRPr="008166F8">
        <w:rPr>
          <w:rFonts w:asciiTheme="minorHAnsi" w:hAnsiTheme="minorHAnsi" w:cs="Courier New"/>
        </w:rPr>
        <w:t>The Java language supports arrays to store several objects. An array is initialized with an predefined size during instantiation. To support more flexible data structures the core Java library provides the </w:t>
      </w:r>
      <w:r w:rsidR="004E596C" w:rsidRPr="008166F8">
        <w:rPr>
          <w:rFonts w:asciiTheme="minorHAnsi" w:hAnsiTheme="minorHAnsi"/>
        </w:rPr>
        <w:t>collection</w:t>
      </w:r>
      <w:r w:rsidR="004E596C" w:rsidRPr="008166F8">
        <w:rPr>
          <w:rFonts w:asciiTheme="minorHAnsi" w:hAnsiTheme="minorHAnsi" w:cs="Courier New"/>
        </w:rPr>
        <w:t> framework. A collection is a data structure which contains and processes a set of data. The data stored in the collection is encapsulated and the access to the data is only possible via predefined methods. For example the developer can add elements to an collection via a method. Collections use internally arrays for there storage but hide the complexity of managing the dynamic size from the developer.</w:t>
      </w:r>
    </w:p>
    <w:p w:rsidR="004E596C" w:rsidRPr="008166F8" w:rsidRDefault="004E596C" w:rsidP="00063C20">
      <w:pPr>
        <w:pStyle w:val="NormalWeb"/>
        <w:ind w:firstLine="720"/>
        <w:rPr>
          <w:rFonts w:asciiTheme="minorHAnsi" w:hAnsiTheme="minorHAnsi" w:cs="Courier New"/>
        </w:rPr>
      </w:pPr>
      <w:r w:rsidRPr="008166F8">
        <w:rPr>
          <w:rFonts w:asciiTheme="minorHAnsi" w:hAnsiTheme="minorHAnsi" w:cs="Courier New"/>
        </w:rPr>
        <w:lastRenderedPageBreak/>
        <w:t>For example if your application saves data in an object of type </w:t>
      </w:r>
      <w:r w:rsidRPr="008166F8">
        <w:rPr>
          <w:rFonts w:asciiTheme="minorHAnsi" w:hAnsiTheme="minorHAnsi"/>
        </w:rPr>
        <w:t>People</w:t>
      </w:r>
      <w:r w:rsidRPr="008166F8">
        <w:rPr>
          <w:rFonts w:asciiTheme="minorHAnsi" w:hAnsiTheme="minorHAnsi" w:cs="Courier New"/>
        </w:rPr>
        <w:t>, you can store several </w:t>
      </w:r>
      <w:r w:rsidRPr="008166F8">
        <w:rPr>
          <w:rFonts w:asciiTheme="minorHAnsi" w:hAnsiTheme="minorHAnsi"/>
        </w:rPr>
        <w:t>People</w:t>
      </w:r>
      <w:r w:rsidRPr="008166F8">
        <w:rPr>
          <w:rFonts w:asciiTheme="minorHAnsi" w:hAnsiTheme="minorHAnsi" w:cs="Courier New"/>
        </w:rPr>
        <w:t> objects in a collection.</w:t>
      </w:r>
    </w:p>
    <w:p w:rsidR="004E596C" w:rsidRPr="008166F8" w:rsidRDefault="004E596C" w:rsidP="00D64C4B">
      <w:pPr>
        <w:pStyle w:val="NormalWeb"/>
        <w:numPr>
          <w:ilvl w:val="1"/>
          <w:numId w:val="42"/>
        </w:numPr>
        <w:rPr>
          <w:rFonts w:asciiTheme="minorHAnsi" w:hAnsiTheme="minorHAnsi" w:cs="Courier New"/>
          <w:b/>
        </w:rPr>
      </w:pPr>
      <w:r w:rsidRPr="008166F8">
        <w:rPr>
          <w:rFonts w:asciiTheme="minorHAnsi" w:hAnsiTheme="minorHAnsi" w:cs="Courier New"/>
          <w:b/>
        </w:rPr>
        <w:t>How to iterate collection by many ways</w:t>
      </w:r>
    </w:p>
    <w:p w:rsidR="004E596C" w:rsidRPr="008166F8" w:rsidRDefault="000233F5" w:rsidP="00756276">
      <w:pPr>
        <w:pStyle w:val="Heading2"/>
        <w:pBdr>
          <w:bottom w:val="single" w:sz="6" w:space="4" w:color="EEEEEE"/>
        </w:pBdr>
        <w:spacing w:before="360" w:after="240"/>
        <w:ind w:left="360" w:firstLine="720"/>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 xml:space="preserve">Ans. </w:t>
      </w:r>
      <w:r w:rsidR="004E596C" w:rsidRPr="008166F8">
        <w:rPr>
          <w:rFonts w:asciiTheme="minorHAnsi" w:eastAsia="Times New Roman" w:hAnsiTheme="minorHAnsi" w:cs="Courier New"/>
          <w:b w:val="0"/>
          <w:bCs w:val="0"/>
          <w:color w:val="auto"/>
          <w:sz w:val="24"/>
          <w:szCs w:val="24"/>
        </w:rPr>
        <w:t>Iterable.forEach method</w:t>
      </w:r>
    </w:p>
    <w:tbl>
      <w:tblPr>
        <w:tblW w:w="11370" w:type="dxa"/>
        <w:tblCellMar>
          <w:left w:w="0" w:type="dxa"/>
          <w:right w:w="0" w:type="dxa"/>
        </w:tblCellMar>
        <w:tblLook w:val="04A0" w:firstRow="1" w:lastRow="0" w:firstColumn="1" w:lastColumn="0" w:noHBand="0" w:noVBand="1"/>
      </w:tblPr>
      <w:tblGrid>
        <w:gridCol w:w="11370"/>
      </w:tblGrid>
      <w:tr w:rsidR="004E596C" w:rsidRPr="008166F8" w:rsidTr="004E596C">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Collection&lt;String&gt; collection = Arrays.asList("How",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collection.forEach(s -&gt; System.out.println(s));</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Java “foreach” loop (Java 5)</w:t>
            </w:r>
          </w:p>
          <w:p w:rsidR="004E596C" w:rsidRPr="008166F8" w:rsidRDefault="004E596C" w:rsidP="004E596C">
            <w:pPr>
              <w:shd w:val="clear" w:color="auto" w:fill="F7F7F7"/>
              <w:spacing w:line="312" w:lineRule="atLeast"/>
              <w:textAlignment w:val="baseline"/>
              <w:rPr>
                <w:rFonts w:eastAsia="Times New Roman" w:cs="Courier New"/>
                <w:sz w:val="24"/>
                <w:szCs w:val="24"/>
              </w:rPr>
            </w:pP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for (Type var : Iterable&lt;Type&gt;)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 with "var"</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p w:rsidR="004E596C" w:rsidRPr="008166F8" w:rsidRDefault="004E596C" w:rsidP="004E596C">
            <w:pPr>
              <w:pStyle w:val="Heading2"/>
              <w:pBdr>
                <w:bottom w:val="single" w:sz="6"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java.util.Iterator (Java 2)</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Using Iterator is still very popular way to iterate over collections, mainly due to addtional methods it provide to manipulate the collection elements.</w:t>
            </w:r>
          </w:p>
          <w:tbl>
            <w:tblPr>
              <w:tblW w:w="11370" w:type="dxa"/>
              <w:tblCellMar>
                <w:left w:w="0" w:type="dxa"/>
                <w:right w:w="0" w:type="dxa"/>
              </w:tblCellMar>
              <w:tblLook w:val="04A0" w:firstRow="1" w:lastRow="0" w:firstColumn="1" w:lastColumn="0" w:noHBand="0" w:noVBand="1"/>
            </w:tblPr>
            <w:tblGrid>
              <w:gridCol w:w="11370"/>
            </w:tblGrid>
            <w:tr w:rsidR="004E596C" w:rsidRPr="008166F8" w:rsidTr="004E596C">
              <w:tc>
                <w:tcPr>
                  <w:tcW w:w="11370" w:type="dxa"/>
                  <w:tcBorders>
                    <w:top w:val="nil"/>
                    <w:left w:val="nil"/>
                    <w:bottom w:val="nil"/>
                    <w:right w:val="nil"/>
                  </w:tcBorders>
                  <w:vAlign w:val="bottom"/>
                  <w:hideMark/>
                </w:tcPr>
                <w:p w:rsidR="004E596C" w:rsidRPr="008166F8" w:rsidRDefault="004E596C" w:rsidP="004E596C">
                  <w:pPr>
                    <w:shd w:val="clear" w:color="auto" w:fill="F7F7F7"/>
                    <w:spacing w:line="240" w:lineRule="auto"/>
                    <w:textAlignment w:val="baseline"/>
                    <w:rPr>
                      <w:rFonts w:eastAsia="Times New Roman" w:cs="Courier New"/>
                      <w:sz w:val="24"/>
                      <w:szCs w:val="24"/>
                    </w:rPr>
                  </w:pPr>
                  <w:r w:rsidRPr="008166F8">
                    <w:rPr>
                      <w:rFonts w:eastAsia="Times New Roman" w:cs="Courier New"/>
                      <w:sz w:val="24"/>
                      <w:szCs w:val="24"/>
                    </w:rPr>
                    <w:t>Collection&lt;String&gt; collection = Arrays.asList("How", "To", "Iterate", "In", "Java");</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Iterator&lt;String&gt; itr = collection.iterator();</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while(itr.hasNext()) {</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    System.out.println(itr.next());</w:t>
                  </w:r>
                </w:p>
                <w:p w:rsidR="004E596C" w:rsidRPr="008166F8" w:rsidRDefault="004E596C" w:rsidP="004E596C">
                  <w:pPr>
                    <w:shd w:val="clear" w:color="auto" w:fill="F7F7F7"/>
                    <w:textAlignment w:val="baseline"/>
                    <w:rPr>
                      <w:rFonts w:eastAsia="Times New Roman" w:cs="Courier New"/>
                      <w:sz w:val="24"/>
                      <w:szCs w:val="24"/>
                    </w:rPr>
                  </w:pPr>
                  <w:r w:rsidRPr="008166F8">
                    <w:rPr>
                      <w:rFonts w:eastAsia="Times New Roman" w:cs="Courier New"/>
                      <w:sz w:val="24"/>
                      <w:szCs w:val="24"/>
                    </w:rPr>
                    <w:t>}</w:t>
                  </w:r>
                </w:p>
                <w:p w:rsidR="004E596C" w:rsidRPr="008166F8" w:rsidRDefault="004E596C" w:rsidP="004E596C">
                  <w:pPr>
                    <w:shd w:val="clear" w:color="auto" w:fill="F7F7F7"/>
                    <w:textAlignment w:val="baseline"/>
                    <w:rPr>
                      <w:rFonts w:eastAsia="Times New Roman" w:cs="Courier New"/>
                      <w:sz w:val="24"/>
                      <w:szCs w:val="24"/>
                    </w:rPr>
                  </w:pPr>
                </w:p>
                <w:p w:rsidR="004E596C" w:rsidRPr="008166F8" w:rsidRDefault="004E596C" w:rsidP="004E596C">
                  <w:pPr>
                    <w:pStyle w:val="Heading2"/>
                    <w:pBdr>
                      <w:bottom w:val="single" w:sz="6" w:space="4" w:color="EEEEEE"/>
                    </w:pBdr>
                    <w:shd w:val="clear" w:color="auto" w:fill="FFFFFF"/>
                    <w:spacing w:before="360" w:after="240"/>
                    <w:textAlignment w:val="baseline"/>
                    <w:rPr>
                      <w:rFonts w:asciiTheme="minorHAnsi" w:eastAsia="Times New Roman" w:hAnsiTheme="minorHAnsi" w:cs="Courier New"/>
                      <w:b w:val="0"/>
                      <w:bCs w:val="0"/>
                      <w:color w:val="auto"/>
                      <w:sz w:val="24"/>
                      <w:szCs w:val="24"/>
                    </w:rPr>
                  </w:pPr>
                  <w:r w:rsidRPr="008166F8">
                    <w:rPr>
                      <w:rFonts w:asciiTheme="minorHAnsi" w:eastAsia="Times New Roman" w:hAnsiTheme="minorHAnsi" w:cs="Courier New"/>
                      <w:b w:val="0"/>
                      <w:bCs w:val="0"/>
                      <w:color w:val="auto"/>
                      <w:sz w:val="24"/>
                      <w:szCs w:val="24"/>
                    </w:rPr>
                    <w:t>Traditional for loop</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lastRenderedPageBreak/>
                    <w:t>for (init; test; change) {</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 xml:space="preserve">        // do something</w:t>
                  </w:r>
                </w:p>
                <w:p w:rsidR="004E596C" w:rsidRPr="008166F8" w:rsidRDefault="004E596C" w:rsidP="004E596C">
                  <w:pPr>
                    <w:pStyle w:val="HTMLPreformatted"/>
                    <w:shd w:val="clear" w:color="auto" w:fill="F2F9FC"/>
                    <w:textAlignment w:val="baseline"/>
                    <w:rPr>
                      <w:rFonts w:asciiTheme="minorHAnsi" w:hAnsiTheme="minorHAnsi"/>
                      <w:sz w:val="24"/>
                      <w:szCs w:val="24"/>
                    </w:rPr>
                  </w:pPr>
                  <w:r w:rsidRPr="008166F8">
                    <w:rPr>
                      <w:rFonts w:asciiTheme="minorHAnsi" w:hAnsiTheme="minorHAnsi"/>
                      <w:sz w:val="24"/>
                      <w:szCs w:val="24"/>
                    </w:rPr>
                    <w:t>}</w:t>
                  </w:r>
                </w:p>
              </w:tc>
            </w:tr>
          </w:tbl>
          <w:p w:rsidR="004E596C" w:rsidRPr="008166F8" w:rsidRDefault="004E596C" w:rsidP="004E596C">
            <w:pPr>
              <w:pStyle w:val="HTMLPreformatted"/>
              <w:shd w:val="clear" w:color="auto" w:fill="F2F9FC"/>
              <w:textAlignment w:val="baseline"/>
              <w:rPr>
                <w:rFonts w:asciiTheme="minorHAnsi" w:hAnsiTheme="minorHAnsi"/>
                <w:sz w:val="24"/>
                <w:szCs w:val="24"/>
              </w:rPr>
            </w:pPr>
          </w:p>
        </w:tc>
      </w:tr>
    </w:tbl>
    <w:p w:rsidR="0093473F" w:rsidRPr="008166F8" w:rsidRDefault="0093473F" w:rsidP="0093473F">
      <w:pPr>
        <w:rPr>
          <w:rFonts w:eastAsia="Times New Roman" w:cs="Courier New"/>
          <w:sz w:val="24"/>
          <w:szCs w:val="24"/>
        </w:rPr>
      </w:pPr>
    </w:p>
    <w:p w:rsidR="00227157" w:rsidRPr="008166F8" w:rsidRDefault="00227157" w:rsidP="00227157">
      <w:pPr>
        <w:pStyle w:val="Heading2"/>
        <w:rPr>
          <w:rFonts w:asciiTheme="minorHAnsi" w:hAnsiTheme="minorHAnsi" w:cs="Tahoma"/>
          <w:color w:val="auto"/>
          <w:sz w:val="24"/>
          <w:szCs w:val="24"/>
        </w:rPr>
      </w:pPr>
      <w:r w:rsidRPr="008166F8">
        <w:rPr>
          <w:rStyle w:val="Emphasis"/>
          <w:rFonts w:asciiTheme="minorHAnsi" w:hAnsiTheme="minorHAnsi" w:cs="Tahoma"/>
          <w:color w:val="auto"/>
          <w:sz w:val="24"/>
          <w:szCs w:val="24"/>
        </w:rPr>
        <w:t>Disadvantages of collection framework:</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1. It must cast to correct type.</w:t>
      </w:r>
    </w:p>
    <w:p w:rsidR="00227157" w:rsidRPr="008166F8" w:rsidRDefault="00227157" w:rsidP="00227157">
      <w:pPr>
        <w:numPr>
          <w:ilvl w:val="0"/>
          <w:numId w:val="64"/>
        </w:numPr>
        <w:spacing w:before="100" w:beforeAutospacing="1" w:after="100" w:afterAutospacing="1" w:line="240" w:lineRule="auto"/>
        <w:ind w:left="360"/>
        <w:rPr>
          <w:rFonts w:cs="Tahoma"/>
          <w:sz w:val="24"/>
          <w:szCs w:val="24"/>
        </w:rPr>
      </w:pPr>
      <w:r w:rsidRPr="008166F8">
        <w:rPr>
          <w:rFonts w:cs="Tahoma"/>
          <w:sz w:val="24"/>
          <w:szCs w:val="24"/>
        </w:rPr>
        <w:t>2. It can’t be done compile-time type checking.</w:t>
      </w:r>
    </w:p>
    <w:p w:rsidR="00227157" w:rsidRPr="008166F8" w:rsidRDefault="00227157" w:rsidP="0093473F">
      <w:pPr>
        <w:rPr>
          <w:b/>
          <w:sz w:val="24"/>
          <w:szCs w:val="24"/>
        </w:rPr>
      </w:pPr>
    </w:p>
    <w:p w:rsidR="00227157" w:rsidRPr="008166F8" w:rsidRDefault="00AA0348" w:rsidP="0093473F">
      <w:pPr>
        <w:rPr>
          <w:b/>
          <w:sz w:val="24"/>
          <w:szCs w:val="24"/>
        </w:rPr>
      </w:pPr>
      <w:r w:rsidRPr="008166F8">
        <w:rPr>
          <w:b/>
          <w:sz w:val="24"/>
          <w:szCs w:val="24"/>
        </w:rPr>
        <w:t>Iterable Interface:</w:t>
      </w:r>
    </w:p>
    <w:p w:rsidR="00AA0348" w:rsidRPr="008166F8" w:rsidRDefault="00AA0348" w:rsidP="00AA0348">
      <w:pPr>
        <w:spacing w:after="0" w:line="240" w:lineRule="auto"/>
        <w:rPr>
          <w:rFonts w:eastAsia="Times New Roman" w:cs="Times New Roman"/>
          <w:sz w:val="24"/>
          <w:szCs w:val="24"/>
        </w:rPr>
      </w:pPr>
      <w:r w:rsidRPr="008166F8">
        <w:rPr>
          <w:rFonts w:eastAsia="Times New Roman" w:cs="Times New Roman"/>
          <w:sz w:val="24"/>
          <w:szCs w:val="24"/>
        </w:rPr>
        <w:t>The </w:t>
      </w:r>
      <w:r w:rsidRPr="008166F8">
        <w:rPr>
          <w:rFonts w:eastAsia="Times New Roman" w:cs="Courier New"/>
          <w:sz w:val="24"/>
          <w:szCs w:val="24"/>
        </w:rPr>
        <w:t>Iterable</w:t>
      </w:r>
      <w:r w:rsidRPr="008166F8">
        <w:rPr>
          <w:rFonts w:eastAsia="Times New Roman" w:cs="Times New Roman"/>
          <w:sz w:val="24"/>
          <w:szCs w:val="24"/>
        </w:rPr>
        <w:t> interface (</w:t>
      </w:r>
      <w:r w:rsidRPr="008166F8">
        <w:rPr>
          <w:rFonts w:eastAsia="Times New Roman" w:cs="Courier New"/>
          <w:sz w:val="24"/>
          <w:szCs w:val="24"/>
        </w:rPr>
        <w:t>java.lang.Iterable</w:t>
      </w:r>
      <w:r w:rsidRPr="008166F8">
        <w:rPr>
          <w:rFonts w:eastAsia="Times New Roman" w:cs="Times New Roman"/>
          <w:sz w:val="24"/>
          <w:szCs w:val="24"/>
        </w:rPr>
        <w:t>) is one of the root interfaces of the Java collection classes. The </w:t>
      </w:r>
      <w:r w:rsidRPr="008166F8">
        <w:rPr>
          <w:rFonts w:eastAsia="Times New Roman" w:cs="Courier New"/>
          <w:sz w:val="24"/>
          <w:szCs w:val="24"/>
        </w:rPr>
        <w:t>Collection</w:t>
      </w:r>
      <w:r w:rsidRPr="008166F8">
        <w:rPr>
          <w:rFonts w:eastAsia="Times New Roman" w:cs="Times New Roman"/>
          <w:sz w:val="24"/>
          <w:szCs w:val="24"/>
        </w:rPr>
        <w:t> interface extends </w:t>
      </w:r>
      <w:r w:rsidRPr="008166F8">
        <w:rPr>
          <w:rFonts w:eastAsia="Times New Roman" w:cs="Courier New"/>
          <w:sz w:val="24"/>
          <w:szCs w:val="24"/>
        </w:rPr>
        <w:t>Iterable</w:t>
      </w:r>
      <w:r w:rsidRPr="008166F8">
        <w:rPr>
          <w:rFonts w:eastAsia="Times New Roman" w:cs="Times New Roman"/>
          <w:sz w:val="24"/>
          <w:szCs w:val="24"/>
        </w:rPr>
        <w:t>, so all subtypes of </w:t>
      </w:r>
      <w:r w:rsidRPr="008166F8">
        <w:rPr>
          <w:rFonts w:eastAsia="Times New Roman" w:cs="Courier New"/>
          <w:sz w:val="24"/>
          <w:szCs w:val="24"/>
        </w:rPr>
        <w:t>Collection</w:t>
      </w:r>
      <w:r w:rsidRPr="008166F8">
        <w:rPr>
          <w:rFonts w:eastAsia="Times New Roman" w:cs="Times New Roman"/>
          <w:sz w:val="24"/>
          <w:szCs w:val="24"/>
        </w:rPr>
        <w:t> also implement the </w:t>
      </w:r>
      <w:r w:rsidRPr="008166F8">
        <w:rPr>
          <w:rFonts w:eastAsia="Times New Roman" w:cs="Courier New"/>
          <w:sz w:val="24"/>
          <w:szCs w:val="24"/>
        </w:rPr>
        <w:t>Iterable</w:t>
      </w:r>
      <w:r w:rsidRPr="008166F8">
        <w:rPr>
          <w:rFonts w:eastAsia="Times New Roman" w:cs="Times New Roman"/>
          <w:sz w:val="24"/>
          <w:szCs w:val="24"/>
        </w:rPr>
        <w:t>interface.</w:t>
      </w:r>
    </w:p>
    <w:p w:rsidR="00AA0348" w:rsidRPr="008166F8" w:rsidRDefault="00AA0348" w:rsidP="00AA0348">
      <w:pPr>
        <w:spacing w:after="0" w:line="240" w:lineRule="auto"/>
        <w:rPr>
          <w:rFonts w:eastAsia="Times New Roman" w:cs="Arial"/>
          <w:sz w:val="24"/>
          <w:szCs w:val="24"/>
        </w:rPr>
      </w:pPr>
    </w:p>
    <w:p w:rsidR="00AA0348" w:rsidRPr="008166F8" w:rsidRDefault="00AA0348" w:rsidP="00AA0348">
      <w:pPr>
        <w:spacing w:before="100" w:beforeAutospacing="1" w:after="100" w:afterAutospacing="1" w:line="240" w:lineRule="auto"/>
        <w:rPr>
          <w:rFonts w:eastAsia="Times New Roman" w:cs="Arial"/>
          <w:sz w:val="24"/>
          <w:szCs w:val="24"/>
        </w:rPr>
      </w:pPr>
      <w:r w:rsidRPr="008166F8">
        <w:rPr>
          <w:rFonts w:eastAsia="Times New Roman" w:cs="Arial"/>
          <w:sz w:val="24"/>
          <w:szCs w:val="24"/>
        </w:rPr>
        <w:t>The </w:t>
      </w:r>
      <w:r w:rsidRPr="008166F8">
        <w:rPr>
          <w:rFonts w:eastAsia="Times New Roman" w:cs="Courier New"/>
          <w:sz w:val="24"/>
          <w:szCs w:val="24"/>
        </w:rPr>
        <w:t>Iterable</w:t>
      </w:r>
      <w:r w:rsidRPr="008166F8">
        <w:rPr>
          <w:rFonts w:eastAsia="Times New Roman" w:cs="Arial"/>
          <w:sz w:val="24"/>
          <w:szCs w:val="24"/>
        </w:rPr>
        <w:t> interface has only one method:</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public interface Iterable&lt;T&gt;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 xml:space="preserve">  public Iterator&lt;T&gt; iterator();    </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t>
      </w:r>
    </w:p>
    <w:p w:rsidR="00AA0348" w:rsidRPr="008166F8" w:rsidRDefault="00AA0348" w:rsidP="00AA034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8166F8">
        <w:rPr>
          <w:rFonts w:eastAsia="Times New Roman" w:cs="Courier New"/>
          <w:sz w:val="24"/>
          <w:szCs w:val="24"/>
        </w:rPr>
        <w:t>When a class implements the </w:t>
      </w:r>
      <w:r w:rsidRPr="008166F8">
        <w:rPr>
          <w:rFonts w:eastAsia="Times New Roman" w:cs="Consolas"/>
          <w:sz w:val="24"/>
          <w:szCs w:val="24"/>
        </w:rPr>
        <w:t>Iterable</w:t>
      </w:r>
      <w:r w:rsidRPr="008166F8">
        <w:rPr>
          <w:rFonts w:eastAsia="Times New Roman" w:cs="Arial"/>
          <w:sz w:val="24"/>
          <w:szCs w:val="24"/>
          <w:shd w:val="clear" w:color="auto" w:fill="FFFFFF"/>
        </w:rPr>
        <w:t> interface, it is telling other classes that you can get an </w:t>
      </w:r>
      <w:r w:rsidRPr="008166F8">
        <w:rPr>
          <w:rFonts w:eastAsia="Times New Roman" w:cs="Consolas"/>
          <w:sz w:val="24"/>
          <w:szCs w:val="24"/>
        </w:rPr>
        <w:t>Iterator</w:t>
      </w:r>
      <w:r w:rsidRPr="008166F8">
        <w:rPr>
          <w:rFonts w:eastAsia="Times New Roman" w:cs="Arial"/>
          <w:sz w:val="24"/>
          <w:szCs w:val="24"/>
          <w:shd w:val="clear" w:color="auto" w:fill="FFFFFF"/>
        </w:rPr>
        <w:t> object to use to iterate over (i.e., traverse) the data in the object.</w:t>
      </w:r>
    </w:p>
    <w:p w:rsidR="00AA0348" w:rsidRPr="008166F8" w:rsidRDefault="00AA0348" w:rsidP="0093473F">
      <w:pPr>
        <w:rPr>
          <w:b/>
          <w:sz w:val="24"/>
          <w:szCs w:val="24"/>
        </w:rPr>
      </w:pPr>
    </w:p>
    <w:p w:rsidR="006E7348" w:rsidRPr="008166F8" w:rsidRDefault="006E7348" w:rsidP="006E7348">
      <w:pPr>
        <w:pStyle w:val="Heading3"/>
        <w:spacing w:line="312" w:lineRule="atLeast"/>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t>Iterator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5"/>
      </w:tblGrid>
      <w:tr w:rsidR="006E7348" w:rsidRPr="008166F8" w:rsidTr="006E7348">
        <w:trPr>
          <w:tblCellSpacing w:w="15" w:type="dxa"/>
        </w:trPr>
        <w:tc>
          <w:tcPr>
            <w:tcW w:w="0" w:type="auto"/>
            <w:vAlign w:val="center"/>
            <w:hideMark/>
          </w:tcPr>
          <w:p w:rsidR="006E7348" w:rsidRPr="008166F8" w:rsidRDefault="006E7348">
            <w:pPr>
              <w:spacing w:line="345" w:lineRule="atLeast"/>
              <w:ind w:left="300"/>
              <w:jc w:val="both"/>
              <w:rPr>
                <w:sz w:val="24"/>
                <w:szCs w:val="24"/>
              </w:rPr>
            </w:pPr>
            <w:r w:rsidRPr="008166F8">
              <w:rPr>
                <w:sz w:val="24"/>
                <w:szCs w:val="24"/>
              </w:rPr>
              <w:t>Iterator interface provides the facility of iterating the elements in forward direction only.</w:t>
            </w:r>
          </w:p>
        </w:tc>
      </w:tr>
    </w:tbl>
    <w:p w:rsidR="006E7348" w:rsidRPr="008166F8" w:rsidRDefault="006E7348" w:rsidP="006E7348">
      <w:pPr>
        <w:pStyle w:val="Heading4"/>
        <w:jc w:val="both"/>
        <w:rPr>
          <w:rFonts w:asciiTheme="minorHAnsi" w:hAnsiTheme="minorHAnsi" w:cs="Arial"/>
          <w:b w:val="0"/>
          <w:bCs w:val="0"/>
          <w:color w:val="auto"/>
          <w:sz w:val="24"/>
          <w:szCs w:val="24"/>
        </w:rPr>
      </w:pPr>
      <w:r w:rsidRPr="008166F8">
        <w:rPr>
          <w:rFonts w:asciiTheme="minorHAnsi" w:hAnsiTheme="minorHAnsi" w:cs="Arial"/>
          <w:b w:val="0"/>
          <w:bCs w:val="0"/>
          <w:color w:val="auto"/>
          <w:sz w:val="24"/>
          <w:szCs w:val="24"/>
        </w:rPr>
        <w:t>Methods of Iterator interface</w:t>
      </w:r>
    </w:p>
    <w:p w:rsidR="006E7348" w:rsidRPr="008166F8" w:rsidRDefault="006E7348" w:rsidP="006E7348">
      <w:pPr>
        <w:pStyle w:val="NormalWeb"/>
        <w:jc w:val="both"/>
        <w:rPr>
          <w:rFonts w:asciiTheme="minorHAnsi" w:hAnsiTheme="minorHAnsi" w:cs="Arial"/>
        </w:rPr>
      </w:pPr>
      <w:r w:rsidRPr="008166F8">
        <w:rPr>
          <w:rFonts w:asciiTheme="minorHAnsi" w:hAnsiTheme="minorHAnsi" w:cs="Arial"/>
        </w:rPr>
        <w:t>There are only three methods in the Iterator interface. They are:</w:t>
      </w:r>
    </w:p>
    <w:tbl>
      <w:tblPr>
        <w:tblW w:w="184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1"/>
        <w:gridCol w:w="2319"/>
        <w:gridCol w:w="15375"/>
      </w:tblGrid>
      <w:tr w:rsidR="006E7348" w:rsidRPr="008166F8" w:rsidTr="006E7348">
        <w:tc>
          <w:tcPr>
            <w:tcW w:w="741"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No.</w:t>
            </w:r>
          </w:p>
        </w:tc>
        <w:tc>
          <w:tcPr>
            <w:tcW w:w="2319"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Method</w:t>
            </w:r>
          </w:p>
        </w:tc>
        <w:tc>
          <w:tcPr>
            <w:tcW w:w="15375" w:type="dxa"/>
            <w:shd w:val="clear" w:color="auto" w:fill="C7CCBE"/>
            <w:tcMar>
              <w:top w:w="180" w:type="dxa"/>
              <w:left w:w="180" w:type="dxa"/>
              <w:bottom w:w="180" w:type="dxa"/>
              <w:right w:w="180" w:type="dxa"/>
            </w:tcMar>
            <w:hideMark/>
          </w:tcPr>
          <w:p w:rsidR="006E7348" w:rsidRPr="008166F8" w:rsidRDefault="006E7348">
            <w:pPr>
              <w:rPr>
                <w:b/>
                <w:bCs/>
                <w:sz w:val="24"/>
                <w:szCs w:val="24"/>
              </w:rPr>
            </w:pPr>
            <w:r w:rsidRPr="008166F8">
              <w:rPr>
                <w:b/>
                <w:bCs/>
                <w:sz w:val="24"/>
                <w:szCs w:val="24"/>
              </w:rPr>
              <w:t>Description</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1</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boolean hasNext()</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returns true if iterator has more elements.</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lastRenderedPageBreak/>
              <w:t>2</w:t>
            </w:r>
          </w:p>
        </w:tc>
        <w:tc>
          <w:tcPr>
            <w:tcW w:w="23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Object next()</w:t>
            </w:r>
          </w:p>
        </w:tc>
        <w:tc>
          <w:tcPr>
            <w:tcW w:w="153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7348" w:rsidRPr="008166F8" w:rsidRDefault="006E7348" w:rsidP="006E7348">
            <w:pPr>
              <w:spacing w:line="345" w:lineRule="atLeast"/>
              <w:jc w:val="both"/>
              <w:rPr>
                <w:sz w:val="24"/>
                <w:szCs w:val="24"/>
              </w:rPr>
            </w:pPr>
            <w:r w:rsidRPr="008166F8">
              <w:rPr>
                <w:sz w:val="24"/>
                <w:szCs w:val="24"/>
              </w:rPr>
              <w:t>It returns the element and moves the cursor pointer to the next element.</w:t>
            </w:r>
          </w:p>
        </w:tc>
      </w:tr>
      <w:tr w:rsidR="006E7348" w:rsidRPr="008166F8" w:rsidTr="006E7348">
        <w:tc>
          <w:tcPr>
            <w:tcW w:w="741"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3</w:t>
            </w:r>
          </w:p>
        </w:tc>
        <w:tc>
          <w:tcPr>
            <w:tcW w:w="2319"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public void remove()</w:t>
            </w:r>
          </w:p>
        </w:tc>
        <w:tc>
          <w:tcPr>
            <w:tcW w:w="15375" w:type="dxa"/>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6E7348" w:rsidRPr="008166F8" w:rsidRDefault="006E7348">
            <w:pPr>
              <w:spacing w:line="345" w:lineRule="atLeast"/>
              <w:ind w:left="300"/>
              <w:jc w:val="both"/>
              <w:rPr>
                <w:sz w:val="24"/>
                <w:szCs w:val="24"/>
              </w:rPr>
            </w:pPr>
            <w:r w:rsidRPr="008166F8">
              <w:rPr>
                <w:sz w:val="24"/>
                <w:szCs w:val="24"/>
              </w:rPr>
              <w:t>It removes the last elements returned by the iterator. It is rarely used.</w:t>
            </w:r>
          </w:p>
        </w:tc>
      </w:tr>
    </w:tbl>
    <w:p w:rsidR="00227157" w:rsidRPr="008166F8" w:rsidRDefault="00227157" w:rsidP="0093473F">
      <w:pPr>
        <w:rPr>
          <w:b/>
          <w:sz w:val="24"/>
          <w:szCs w:val="24"/>
        </w:rPr>
      </w:pPr>
    </w:p>
    <w:p w:rsidR="00227157" w:rsidRPr="008166F8" w:rsidRDefault="006E06DB" w:rsidP="0093473F">
      <w:pPr>
        <w:rPr>
          <w:b/>
          <w:sz w:val="24"/>
          <w:szCs w:val="24"/>
        </w:rPr>
      </w:pPr>
      <w:r w:rsidRPr="008166F8">
        <w:rPr>
          <w:b/>
          <w:sz w:val="24"/>
          <w:szCs w:val="24"/>
        </w:rPr>
        <w:t>Comparble and Comparator Interface</w:t>
      </w:r>
    </w:p>
    <w:p w:rsidR="006E06DB" w:rsidRPr="008166F8" w:rsidRDefault="006E06DB" w:rsidP="006E06DB">
      <w:pPr>
        <w:pStyle w:val="Heading1"/>
        <w:rPr>
          <w:rFonts w:asciiTheme="minorHAnsi" w:hAnsiTheme="minorHAnsi"/>
          <w:b w:val="0"/>
          <w:bCs w:val="0"/>
          <w:i/>
          <w:iCs/>
          <w:sz w:val="24"/>
          <w:szCs w:val="24"/>
        </w:rPr>
      </w:pPr>
      <w:r w:rsidRPr="008166F8">
        <w:rPr>
          <w:rFonts w:asciiTheme="minorHAnsi" w:hAnsiTheme="minorHAnsi"/>
          <w:b w:val="0"/>
          <w:bCs w:val="0"/>
          <w:i/>
          <w:iCs/>
          <w:sz w:val="24"/>
          <w:szCs w:val="24"/>
        </w:rPr>
        <w:t>==, .equals(), compareTo(), and compare()</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Equality comparison: One way for primitives, Four ways for objects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05"/>
        <w:gridCol w:w="1148"/>
        <w:gridCol w:w="6657"/>
      </w:tblGrid>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Comparison</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Primitives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jc w:val="center"/>
              <w:rPr>
                <w:sz w:val="24"/>
                <w:szCs w:val="24"/>
              </w:rPr>
            </w:pPr>
            <w:r w:rsidRPr="008166F8">
              <w:rPr>
                <w:sz w:val="24"/>
                <w:szCs w:val="24"/>
              </w:rPr>
              <w:t>Objects</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 == b</w:t>
            </w:r>
            <w:r w:rsidRPr="008166F8">
              <w:rPr>
                <w:sz w:val="24"/>
                <w:szCs w:val="24"/>
              </w:rPr>
              <w:t>, </w:t>
            </w:r>
            <w:r w:rsidRPr="008166F8">
              <w:rPr>
                <w:rStyle w:val="HTMLCode"/>
                <w:rFonts w:asciiTheme="minorHAnsi" w:eastAsiaTheme="minorHAnsi" w:hAnsiTheme="minorHAnsi"/>
                <w:sz w:val="24"/>
                <w:szCs w:val="24"/>
              </w:rPr>
              <w:t>a !=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Equal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Compares references, not values.</w:t>
            </w:r>
            <w:r w:rsidRPr="008166F8">
              <w:rPr>
                <w:sz w:val="24"/>
                <w:szCs w:val="24"/>
              </w:rPr>
              <w:t> The use of </w:t>
            </w:r>
            <w:r w:rsidRPr="008166F8">
              <w:rPr>
                <w:rStyle w:val="HTMLCode"/>
                <w:rFonts w:asciiTheme="minorHAnsi" w:eastAsiaTheme="minorHAnsi" w:hAnsiTheme="minorHAnsi"/>
                <w:sz w:val="24"/>
                <w:szCs w:val="24"/>
              </w:rPr>
              <w:t>==</w:t>
            </w:r>
            <w:r w:rsidRPr="008166F8">
              <w:rPr>
                <w:sz w:val="24"/>
                <w:szCs w:val="24"/>
              </w:rPr>
              <w:t> with object references is generally limited to the following:</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Comparing to see if a reference is null.</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Comparing two enum values. This works because there is only one object for each enum constant.</w:t>
            </w:r>
          </w:p>
          <w:p w:rsidR="006E06DB" w:rsidRPr="008166F8" w:rsidRDefault="006E06DB" w:rsidP="006E06DB">
            <w:pPr>
              <w:numPr>
                <w:ilvl w:val="0"/>
                <w:numId w:val="65"/>
              </w:numPr>
              <w:spacing w:before="120" w:after="100" w:afterAutospacing="1" w:line="240" w:lineRule="atLeast"/>
              <w:rPr>
                <w:sz w:val="24"/>
                <w:szCs w:val="24"/>
              </w:rPr>
            </w:pPr>
            <w:r w:rsidRPr="008166F8">
              <w:rPr>
                <w:sz w:val="24"/>
                <w:szCs w:val="24"/>
              </w:rPr>
              <w:t>You want to know if two references are to the </w:t>
            </w:r>
            <w:r w:rsidRPr="008166F8">
              <w:rPr>
                <w:i/>
                <w:iCs/>
                <w:sz w:val="24"/>
                <w:szCs w:val="24"/>
              </w:rPr>
              <w:t>same object</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a.equals(b)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Compares values for equality. Because this method is defined in the Object class, from which all other classes are derived, it's automatically defined for every class. However, it doesn't perform an intelligent comparison for most classes unless the class overrides it. It has been defined in a meaningful way for most Java core classes. If it's not defined for a (user) class, it behaves the same as ==.</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It turns out that defining </w:t>
            </w:r>
            <w:r w:rsidRPr="008166F8">
              <w:rPr>
                <w:rStyle w:val="HTMLCode"/>
                <w:rFonts w:asciiTheme="minorHAnsi" w:hAnsiTheme="minorHAnsi"/>
                <w:sz w:val="24"/>
                <w:szCs w:val="24"/>
              </w:rPr>
              <w:t>equals()</w:t>
            </w:r>
            <w:r w:rsidRPr="008166F8">
              <w:rPr>
                <w:rFonts w:asciiTheme="minorHAnsi" w:hAnsiTheme="minorHAnsi"/>
              </w:rPr>
              <w:t> isn't trivial; in fact it's moderately hard to get it right, especially in the case of subclasses. The best treatment of the issues is in Horstmann's </w:t>
            </w:r>
            <w:r w:rsidRPr="008166F8">
              <w:rPr>
                <w:rFonts w:asciiTheme="minorHAnsi" w:hAnsiTheme="minorHAnsi"/>
                <w:i/>
                <w:iCs/>
              </w:rPr>
              <w:t>Core Java Vol 1</w:t>
            </w:r>
            <w:r w:rsidRPr="008166F8">
              <w:rPr>
                <w:rFonts w:asciiTheme="minorHAnsi" w:hAnsiTheme="minorHAnsi"/>
              </w:rPr>
              <w:t>. [TODO: Add explanation and example]</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t>a.compareTo(b)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Comparable interface.</w:t>
            </w:r>
            <w:r w:rsidRPr="008166F8">
              <w:rPr>
                <w:sz w:val="24"/>
                <w:szCs w:val="24"/>
              </w:rPr>
              <w:t xml:space="preserve"> Compares values and returns an int which tells if the values compare less than, equal, or greater than. If your class objects have a natural order, implement </w:t>
            </w:r>
            <w:r w:rsidRPr="008166F8">
              <w:rPr>
                <w:sz w:val="24"/>
                <w:szCs w:val="24"/>
              </w:rPr>
              <w:lastRenderedPageBreak/>
              <w:t>the </w:t>
            </w:r>
            <w:r w:rsidRPr="008166F8">
              <w:rPr>
                <w:i/>
                <w:iCs/>
                <w:sz w:val="24"/>
                <w:szCs w:val="24"/>
              </w:rPr>
              <w:t>Comparable&lt;T&gt;</w:t>
            </w:r>
            <w:r w:rsidRPr="008166F8">
              <w:rPr>
                <w:sz w:val="24"/>
                <w:szCs w:val="24"/>
              </w:rPr>
              <w:t> interface and define this method. All Java classes that have a natural ordering implement this (String, Double, BigInteger, ...).</w:t>
            </w:r>
          </w:p>
        </w:tc>
      </w:tr>
      <w:tr w:rsidR="006E06DB" w:rsidRPr="008166F8" w:rsidTr="006E06D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rStyle w:val="HTMLCode"/>
                <w:rFonts w:asciiTheme="minorHAnsi" w:eastAsiaTheme="minorHAnsi" w:hAnsiTheme="minorHAnsi"/>
                <w:sz w:val="24"/>
                <w:szCs w:val="24"/>
              </w:rPr>
              <w:lastRenderedPageBreak/>
              <w:t>compare(a, b)</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6E06DB" w:rsidRPr="008166F8" w:rsidRDefault="006E06DB">
            <w:pPr>
              <w:spacing w:line="240" w:lineRule="atLeast"/>
              <w:rPr>
                <w:sz w:val="24"/>
                <w:szCs w:val="24"/>
              </w:rPr>
            </w:pPr>
            <w:r w:rsidRPr="008166F8">
              <w:rPr>
                <w:b/>
                <w:bCs/>
                <w:sz w:val="24"/>
                <w:szCs w:val="24"/>
              </w:rPr>
              <w:t>Comparator interface.</w:t>
            </w:r>
            <w:r w:rsidRPr="008166F8">
              <w:rPr>
                <w:sz w:val="24"/>
                <w:szCs w:val="24"/>
              </w:rPr>
              <w:t> Compares values of two objects. This is implemented as part of the </w:t>
            </w:r>
            <w:r w:rsidRPr="008166F8">
              <w:rPr>
                <w:i/>
                <w:iCs/>
                <w:sz w:val="24"/>
                <w:szCs w:val="24"/>
              </w:rPr>
              <w:t>Comparator&lt;T&gt;</w:t>
            </w:r>
            <w:r w:rsidRPr="008166F8">
              <w:rPr>
                <w:sz w:val="24"/>
                <w:szCs w:val="24"/>
              </w:rPr>
              <w:t> interface, and the typical use is to define one or more small utility classes that implement this, to pass to methods such as </w:t>
            </w:r>
            <w:r w:rsidRPr="008166F8">
              <w:rPr>
                <w:rStyle w:val="HTMLCode"/>
                <w:rFonts w:asciiTheme="minorHAnsi" w:eastAsiaTheme="minorHAnsi" w:hAnsiTheme="minorHAnsi"/>
                <w:sz w:val="24"/>
                <w:szCs w:val="24"/>
              </w:rPr>
              <w:t>sort()</w:t>
            </w:r>
            <w:r w:rsidRPr="008166F8">
              <w:rPr>
                <w:sz w:val="24"/>
                <w:szCs w:val="24"/>
              </w:rPr>
              <w:t> or for use by sorting data structures such as TreeMap and TreeSet. You might want to create a Comparator object for the following.</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Multiple comparisons.</w:t>
            </w:r>
            <w:r w:rsidRPr="008166F8">
              <w:rPr>
                <w:sz w:val="24"/>
                <w:szCs w:val="24"/>
              </w:rPr>
              <w:t> To provide several different ways to sort something. For example, you might want to sort a Person class by name, ID, age, height, ... You would define a Comparator for each of these to pass to the </w:t>
            </w:r>
            <w:r w:rsidRPr="008166F8">
              <w:rPr>
                <w:rStyle w:val="HTMLCode"/>
                <w:rFonts w:asciiTheme="minorHAnsi" w:eastAsiaTheme="minorHAnsi" w:hAnsiTheme="minorHAnsi"/>
                <w:sz w:val="24"/>
                <w:szCs w:val="24"/>
              </w:rPr>
              <w:t>sort()</w:t>
            </w:r>
            <w:r w:rsidRPr="008166F8">
              <w:rPr>
                <w:sz w:val="24"/>
                <w:szCs w:val="24"/>
              </w:rPr>
              <w:t>method.</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System class.</w:t>
            </w:r>
            <w:r w:rsidRPr="008166F8">
              <w:rPr>
                <w:sz w:val="24"/>
                <w:szCs w:val="24"/>
              </w:rPr>
              <w:t> To provide comparison methods for classes that you have no control over. For example, you could define a Comparator for Strings that compared them by length.</w:t>
            </w:r>
          </w:p>
          <w:p w:rsidR="006E06DB" w:rsidRPr="008166F8" w:rsidRDefault="006E06DB" w:rsidP="006E06DB">
            <w:pPr>
              <w:numPr>
                <w:ilvl w:val="0"/>
                <w:numId w:val="66"/>
              </w:numPr>
              <w:spacing w:before="120" w:after="100" w:afterAutospacing="1" w:line="240" w:lineRule="atLeast"/>
              <w:rPr>
                <w:sz w:val="24"/>
                <w:szCs w:val="24"/>
              </w:rPr>
            </w:pPr>
            <w:r w:rsidRPr="008166F8">
              <w:rPr>
                <w:b/>
                <w:bCs/>
                <w:sz w:val="24"/>
                <w:szCs w:val="24"/>
              </w:rPr>
              <w:t>Strategy pattern.</w:t>
            </w:r>
            <w:r w:rsidRPr="008166F8">
              <w:rPr>
                <w:sz w:val="24"/>
                <w:szCs w:val="24"/>
              </w:rPr>
              <w:t> To implement a </w:t>
            </w:r>
            <w:r w:rsidRPr="008166F8">
              <w:rPr>
                <w:i/>
                <w:iCs/>
                <w:sz w:val="24"/>
                <w:szCs w:val="24"/>
              </w:rPr>
              <w:t>strategy</w:t>
            </w:r>
            <w:r w:rsidRPr="008166F8">
              <w:rPr>
                <w:sz w:val="24"/>
                <w:szCs w:val="24"/>
              </w:rPr>
              <w:t> pattern, which is a situation where you want to represent an </w:t>
            </w:r>
            <w:r w:rsidRPr="008166F8">
              <w:rPr>
                <w:i/>
                <w:iCs/>
                <w:sz w:val="24"/>
                <w:szCs w:val="24"/>
              </w:rPr>
              <w:t>algorithm</w:t>
            </w:r>
            <w:r w:rsidRPr="008166F8">
              <w:rPr>
                <w:sz w:val="24"/>
                <w:szCs w:val="24"/>
              </w:rPr>
              <w:t> as an object that you can pass as a parameter, save in a data structure, etc.</w:t>
            </w:r>
          </w:p>
          <w:p w:rsidR="006E06DB" w:rsidRPr="008166F8" w:rsidRDefault="006E06DB">
            <w:pPr>
              <w:pStyle w:val="NormalWeb"/>
              <w:spacing w:before="120" w:beforeAutospacing="0" w:after="120" w:afterAutospacing="0" w:line="240" w:lineRule="atLeast"/>
              <w:rPr>
                <w:rFonts w:asciiTheme="minorHAnsi" w:hAnsiTheme="minorHAnsi"/>
              </w:rPr>
            </w:pPr>
            <w:r w:rsidRPr="008166F8">
              <w:rPr>
                <w:rFonts w:asciiTheme="minorHAnsi" w:hAnsiTheme="minorHAnsi"/>
              </w:rPr>
              <w:t>If your class objects have one natural sorting order, you may not need this.</w:t>
            </w:r>
          </w:p>
        </w:tc>
      </w:tr>
    </w:tbl>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Comparing Object references with the </w:t>
      </w:r>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and </w:t>
      </w:r>
      <w:r w:rsidRPr="008166F8">
        <w:rPr>
          <w:rStyle w:val="HTMLCode"/>
          <w:rFonts w:asciiTheme="minorHAnsi" w:eastAsiaTheme="majorEastAsia" w:hAnsiTheme="minorHAnsi"/>
          <w:color w:val="auto"/>
          <w:sz w:val="24"/>
          <w:szCs w:val="24"/>
        </w:rPr>
        <w:t>!=</w:t>
      </w:r>
      <w:r w:rsidRPr="008166F8">
        <w:rPr>
          <w:rFonts w:asciiTheme="minorHAnsi" w:hAnsiTheme="minorHAnsi"/>
          <w:color w:val="auto"/>
          <w:sz w:val="24"/>
          <w:szCs w:val="24"/>
        </w:rPr>
        <w:t> Operators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two operators that can be used with object references are comparing for equality (</w:t>
      </w:r>
      <w:r w:rsidRPr="008166F8">
        <w:rPr>
          <w:rStyle w:val="HTMLCode"/>
          <w:rFonts w:asciiTheme="minorHAnsi" w:hAnsiTheme="minorHAnsi"/>
          <w:b/>
          <w:bCs/>
          <w:sz w:val="24"/>
          <w:szCs w:val="24"/>
        </w:rPr>
        <w:t>==</w:t>
      </w:r>
      <w:r w:rsidRPr="008166F8">
        <w:rPr>
          <w:rFonts w:asciiTheme="minorHAnsi" w:hAnsiTheme="minorHAnsi"/>
        </w:rPr>
        <w:t>) and inequality (</w:t>
      </w:r>
      <w:r w:rsidRPr="008166F8">
        <w:rPr>
          <w:rStyle w:val="HTMLCode"/>
          <w:rFonts w:asciiTheme="minorHAnsi" w:hAnsiTheme="minorHAnsi"/>
          <w:b/>
          <w:bCs/>
          <w:sz w:val="24"/>
          <w:szCs w:val="24"/>
        </w:rPr>
        <w:t>!=</w:t>
      </w:r>
      <w:r w:rsidRPr="008166F8">
        <w:rPr>
          <w:rFonts w:asciiTheme="minorHAnsi" w:hAnsiTheme="minorHAnsi"/>
        </w:rPr>
        <w:t>). These operators compare two values to see if they </w:t>
      </w:r>
      <w:r w:rsidRPr="008166F8">
        <w:rPr>
          <w:rStyle w:val="Strong"/>
          <w:rFonts w:asciiTheme="minorHAnsi" w:hAnsiTheme="minorHAnsi"/>
        </w:rPr>
        <w:t>refer to the same object</w:t>
      </w:r>
      <w:r w:rsidRPr="008166F8">
        <w:rPr>
          <w:rFonts w:asciiTheme="minorHAnsi" w:hAnsiTheme="minorHAnsi"/>
        </w:rPr>
        <w:t>. Although this comparison is very fast, it is often not what you want.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Usually you want to know if the objects have the same </w:t>
      </w:r>
      <w:r w:rsidRPr="008166F8">
        <w:rPr>
          <w:rFonts w:asciiTheme="minorHAnsi" w:hAnsiTheme="minorHAnsi"/>
          <w:i/>
          <w:iCs/>
        </w:rPr>
        <w:t>value</w:t>
      </w:r>
      <w:r w:rsidRPr="008166F8">
        <w:rPr>
          <w:rFonts w:asciiTheme="minorHAnsi" w:hAnsiTheme="minorHAnsi"/>
        </w:rPr>
        <w:t>, and not whether two objects are a </w:t>
      </w:r>
      <w:r w:rsidRPr="008166F8">
        <w:rPr>
          <w:rFonts w:asciiTheme="minorHAnsi" w:hAnsiTheme="minorHAnsi"/>
          <w:i/>
          <w:iCs/>
        </w:rPr>
        <w:t>reference</w:t>
      </w:r>
      <w:r w:rsidRPr="008166F8">
        <w:rPr>
          <w:rFonts w:asciiTheme="minorHAnsi" w:hAnsiTheme="minorHAnsi"/>
        </w:rPr>
        <w:t> to the same object. For example,</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r w:rsidRPr="008166F8">
        <w:rPr>
          <w:rFonts w:asciiTheme="minorHAnsi" w:hAnsiTheme="minorHAnsi"/>
          <w:sz w:val="24"/>
          <w:szCs w:val="24"/>
        </w:rPr>
        <w:t>if (name == "Mickey Mouse")   // Legal, but ALMOST SURELY WRONG</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This is true only if </w:t>
      </w:r>
      <w:r w:rsidRPr="008166F8">
        <w:rPr>
          <w:rStyle w:val="HTMLCode"/>
          <w:rFonts w:asciiTheme="minorHAnsi" w:hAnsiTheme="minorHAnsi"/>
          <w:sz w:val="24"/>
          <w:szCs w:val="24"/>
        </w:rPr>
        <w:t>name</w:t>
      </w:r>
      <w:r w:rsidRPr="008166F8">
        <w:rPr>
          <w:rFonts w:asciiTheme="minorHAnsi" w:hAnsiTheme="minorHAnsi"/>
        </w:rPr>
        <w:t> is a reference to the </w:t>
      </w:r>
      <w:r w:rsidRPr="008166F8">
        <w:rPr>
          <w:rFonts w:asciiTheme="minorHAnsi" w:hAnsiTheme="minorHAnsi"/>
          <w:i/>
          <w:iCs/>
        </w:rPr>
        <w:t>same object</w:t>
      </w:r>
      <w:r w:rsidRPr="008166F8">
        <w:rPr>
          <w:rFonts w:asciiTheme="minorHAnsi" w:hAnsiTheme="minorHAnsi"/>
        </w:rPr>
        <w:t> that </w:t>
      </w:r>
      <w:r w:rsidRPr="008166F8">
        <w:rPr>
          <w:rStyle w:val="HTMLCode"/>
          <w:rFonts w:asciiTheme="minorHAnsi" w:hAnsiTheme="minorHAnsi"/>
          <w:sz w:val="24"/>
          <w:szCs w:val="24"/>
        </w:rPr>
        <w:t>"Mickey Mouse"</w:t>
      </w:r>
      <w:r w:rsidRPr="008166F8">
        <w:rPr>
          <w:rFonts w:asciiTheme="minorHAnsi" w:hAnsiTheme="minorHAnsi"/>
        </w:rPr>
        <w:t> refers to. This will be false if the String in </w:t>
      </w:r>
      <w:r w:rsidRPr="008166F8">
        <w:rPr>
          <w:rStyle w:val="HTMLCode"/>
          <w:rFonts w:asciiTheme="minorHAnsi" w:hAnsiTheme="minorHAnsi"/>
          <w:sz w:val="24"/>
          <w:szCs w:val="24"/>
        </w:rPr>
        <w:t>name</w:t>
      </w:r>
      <w:r w:rsidRPr="008166F8">
        <w:rPr>
          <w:rFonts w:asciiTheme="minorHAnsi" w:hAnsiTheme="minorHAnsi"/>
        </w:rPr>
        <w:t> was read from input or computed (by putting strings together or taking the substring), even though </w:t>
      </w:r>
      <w:r w:rsidRPr="008166F8">
        <w:rPr>
          <w:rStyle w:val="HTMLCode"/>
          <w:rFonts w:asciiTheme="minorHAnsi" w:hAnsiTheme="minorHAnsi"/>
          <w:sz w:val="24"/>
          <w:szCs w:val="24"/>
        </w:rPr>
        <w:t>name</w:t>
      </w:r>
      <w:r w:rsidRPr="008166F8">
        <w:rPr>
          <w:rFonts w:asciiTheme="minorHAnsi" w:hAnsiTheme="minorHAnsi"/>
        </w:rPr>
        <w:t>really does have exactly those characters in it.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Many classes (eg, </w:t>
      </w:r>
      <w:r w:rsidRPr="008166F8">
        <w:rPr>
          <w:rStyle w:val="HTMLCode"/>
          <w:rFonts w:asciiTheme="minorHAnsi" w:hAnsiTheme="minorHAnsi"/>
          <w:sz w:val="24"/>
          <w:szCs w:val="24"/>
        </w:rPr>
        <w:t>String</w:t>
      </w:r>
      <w:r w:rsidRPr="008166F8">
        <w:rPr>
          <w:rFonts w:asciiTheme="minorHAnsi" w:hAnsiTheme="minorHAnsi"/>
        </w:rPr>
        <w:t>) define the </w:t>
      </w:r>
      <w:r w:rsidRPr="008166F8">
        <w:rPr>
          <w:rStyle w:val="HTMLCode"/>
          <w:rFonts w:asciiTheme="minorHAnsi" w:hAnsiTheme="minorHAnsi"/>
          <w:sz w:val="24"/>
          <w:szCs w:val="24"/>
        </w:rPr>
        <w:t>equals()</w:t>
      </w:r>
      <w:r w:rsidRPr="008166F8">
        <w:rPr>
          <w:rFonts w:asciiTheme="minorHAnsi" w:hAnsiTheme="minorHAnsi"/>
        </w:rPr>
        <w:t> method to compare the </w:t>
      </w:r>
      <w:r w:rsidRPr="008166F8">
        <w:rPr>
          <w:rFonts w:asciiTheme="minorHAnsi" w:hAnsiTheme="minorHAnsi"/>
          <w:i/>
          <w:iCs/>
        </w:rPr>
        <w:t>values</w:t>
      </w:r>
      <w:r w:rsidRPr="008166F8">
        <w:rPr>
          <w:rFonts w:asciiTheme="minorHAnsi" w:hAnsiTheme="minorHAnsi"/>
        </w:rPr>
        <w:t> of objects.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lastRenderedPageBreak/>
        <w:t>Comparing Object values with the </w:t>
      </w:r>
      <w:r w:rsidRPr="008166F8">
        <w:rPr>
          <w:rStyle w:val="HTMLCode"/>
          <w:rFonts w:asciiTheme="minorHAnsi" w:eastAsiaTheme="majorEastAsia" w:hAnsiTheme="minorHAnsi"/>
          <w:color w:val="auto"/>
          <w:sz w:val="24"/>
          <w:szCs w:val="24"/>
        </w:rPr>
        <w:t>equals()</w:t>
      </w:r>
      <w:r w:rsidRPr="008166F8">
        <w:rPr>
          <w:rFonts w:asciiTheme="minorHAnsi" w:hAnsiTheme="minorHAnsi"/>
          <w:color w:val="auto"/>
          <w:sz w:val="24"/>
          <w:szCs w:val="24"/>
        </w:rPr>
        <w:t> Method</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Use the </w:t>
      </w:r>
      <w:r w:rsidRPr="008166F8">
        <w:rPr>
          <w:rStyle w:val="HTMLCode"/>
          <w:rFonts w:asciiTheme="minorHAnsi" w:hAnsiTheme="minorHAnsi"/>
          <w:sz w:val="24"/>
          <w:szCs w:val="24"/>
        </w:rPr>
        <w:t>equals()</w:t>
      </w:r>
      <w:r w:rsidRPr="008166F8">
        <w:rPr>
          <w:rFonts w:asciiTheme="minorHAnsi" w:hAnsiTheme="minorHAnsi"/>
        </w:rPr>
        <w:t> method to compare object values. The </w:t>
      </w:r>
      <w:r w:rsidRPr="008166F8">
        <w:rPr>
          <w:rStyle w:val="HTMLCode"/>
          <w:rFonts w:asciiTheme="minorHAnsi" w:hAnsiTheme="minorHAnsi"/>
          <w:sz w:val="24"/>
          <w:szCs w:val="24"/>
        </w:rPr>
        <w:t>equals()</w:t>
      </w:r>
      <w:r w:rsidRPr="008166F8">
        <w:rPr>
          <w:rFonts w:asciiTheme="minorHAnsi" w:hAnsiTheme="minorHAnsi"/>
        </w:rPr>
        <w:t> method returns a boolean value. The previous example can be fixed by writing:</w:t>
      </w:r>
    </w:p>
    <w:p w:rsidR="006E06DB" w:rsidRPr="008166F8" w:rsidRDefault="006E06DB" w:rsidP="006E06DB">
      <w:pPr>
        <w:pStyle w:val="HTMLPreformatted"/>
        <w:pBdr>
          <w:top w:val="dashed" w:sz="6" w:space="3" w:color="auto"/>
          <w:left w:val="dashed" w:sz="6" w:space="3" w:color="auto"/>
          <w:bottom w:val="dashed" w:sz="6" w:space="3" w:color="auto"/>
          <w:right w:val="dashed" w:sz="6" w:space="3" w:color="auto"/>
        </w:pBdr>
        <w:shd w:val="clear" w:color="auto" w:fill="FFFFDD"/>
        <w:ind w:left="240"/>
        <w:rPr>
          <w:rFonts w:asciiTheme="minorHAnsi" w:hAnsiTheme="minorHAnsi"/>
          <w:sz w:val="24"/>
          <w:szCs w:val="24"/>
        </w:rPr>
      </w:pPr>
      <w:r w:rsidRPr="008166F8">
        <w:rPr>
          <w:rFonts w:asciiTheme="minorHAnsi" w:hAnsiTheme="minorHAnsi"/>
          <w:sz w:val="24"/>
          <w:szCs w:val="24"/>
        </w:rPr>
        <w:t>if (name.</w:t>
      </w:r>
      <w:r w:rsidRPr="008166F8">
        <w:rPr>
          <w:rFonts w:asciiTheme="minorHAnsi" w:hAnsiTheme="minorHAnsi"/>
          <w:b/>
          <w:bCs/>
          <w:sz w:val="24"/>
          <w:szCs w:val="24"/>
        </w:rPr>
        <w:t>equals</w:t>
      </w:r>
      <w:r w:rsidRPr="008166F8">
        <w:rPr>
          <w:rFonts w:asciiTheme="minorHAnsi" w:hAnsiTheme="minorHAnsi"/>
          <w:sz w:val="24"/>
          <w:szCs w:val="24"/>
        </w:rPr>
        <w:t>("Mickey Mouse"))  // Compares values, not references.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Because the </w:t>
      </w:r>
      <w:r w:rsidRPr="008166F8">
        <w:rPr>
          <w:rStyle w:val="HTMLCode"/>
          <w:rFonts w:asciiTheme="minorHAnsi" w:hAnsiTheme="minorHAnsi"/>
          <w:sz w:val="24"/>
          <w:szCs w:val="24"/>
        </w:rPr>
        <w:t>equals()</w:t>
      </w:r>
      <w:r w:rsidRPr="008166F8">
        <w:rPr>
          <w:rFonts w:asciiTheme="minorHAnsi" w:hAnsiTheme="minorHAnsi"/>
        </w:rPr>
        <w:t> method makes a == test first, it can be fairly fast when the objects are identical. It only compares the values if the two references are not identical.</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comparisons - Comparable&lt;T&gt; interface</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w:t>
      </w:r>
      <w:r w:rsidRPr="008166F8">
        <w:rPr>
          <w:rStyle w:val="HTMLCode"/>
          <w:rFonts w:asciiTheme="minorHAnsi" w:hAnsiTheme="minorHAnsi"/>
          <w:sz w:val="24"/>
          <w:szCs w:val="24"/>
        </w:rPr>
        <w:t>equals</w:t>
      </w:r>
      <w:r w:rsidRPr="008166F8">
        <w:rPr>
          <w:rFonts w:asciiTheme="minorHAnsi" w:hAnsiTheme="minorHAnsi"/>
        </w:rPr>
        <w:t> method and </w:t>
      </w:r>
      <w:r w:rsidRPr="008166F8">
        <w:rPr>
          <w:rStyle w:val="HTMLCode"/>
          <w:rFonts w:asciiTheme="minorHAnsi" w:hAnsiTheme="minorHAnsi"/>
          <w:sz w:val="24"/>
          <w:szCs w:val="24"/>
        </w:rPr>
        <w:t>==</w:t>
      </w:r>
      <w:r w:rsidRPr="008166F8">
        <w:rPr>
          <w:rFonts w:asciiTheme="minorHAnsi" w:hAnsiTheme="minorHAnsi"/>
        </w:rPr>
        <w:t> and </w:t>
      </w:r>
      <w:r w:rsidRPr="008166F8">
        <w:rPr>
          <w:rStyle w:val="HTMLCode"/>
          <w:rFonts w:asciiTheme="minorHAnsi" w:hAnsiTheme="minorHAnsi"/>
          <w:sz w:val="24"/>
          <w:szCs w:val="24"/>
        </w:rPr>
        <w:t>!=</w:t>
      </w:r>
      <w:r w:rsidRPr="008166F8">
        <w:rPr>
          <w:rFonts w:asciiTheme="minorHAnsi" w:hAnsiTheme="minorHAnsi"/>
        </w:rPr>
        <w:t> operators test for equality/inequality, but do not provide a way to test for relative values. Some classes (eg, String and other classes with a natural ordering) implement the </w:t>
      </w:r>
      <w:r w:rsidRPr="008166F8">
        <w:rPr>
          <w:rFonts w:asciiTheme="minorHAnsi" w:hAnsiTheme="minorHAnsi"/>
          <w:i/>
          <w:iCs/>
        </w:rPr>
        <w:t>Comparable&lt;T&gt;</w:t>
      </w:r>
      <w:r w:rsidRPr="008166F8">
        <w:rPr>
          <w:rFonts w:asciiTheme="minorHAnsi" w:hAnsiTheme="minorHAnsi"/>
        </w:rPr>
        <w:t>interface, which defines a </w:t>
      </w:r>
      <w:r w:rsidRPr="008166F8">
        <w:rPr>
          <w:rStyle w:val="HTMLCode"/>
          <w:rFonts w:asciiTheme="minorHAnsi" w:hAnsiTheme="minorHAnsi"/>
          <w:sz w:val="24"/>
          <w:szCs w:val="24"/>
        </w:rPr>
        <w:t>compareTo</w:t>
      </w:r>
      <w:r w:rsidRPr="008166F8">
        <w:rPr>
          <w:rFonts w:asciiTheme="minorHAnsi" w:hAnsiTheme="minorHAnsi"/>
        </w:rPr>
        <w:t> method. You will want to implement </w:t>
      </w:r>
      <w:r w:rsidRPr="008166F8">
        <w:rPr>
          <w:rFonts w:asciiTheme="minorHAnsi" w:hAnsiTheme="minorHAnsi"/>
          <w:i/>
          <w:iCs/>
        </w:rPr>
        <w:t>Comparable&lt;T&gt;</w:t>
      </w:r>
      <w:r w:rsidRPr="008166F8">
        <w:rPr>
          <w:rFonts w:asciiTheme="minorHAnsi" w:hAnsiTheme="minorHAnsi"/>
        </w:rPr>
        <w:t> in your class if you want to use it with Collections.sort() or Arrays.sort() methods.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Defining a Comparator object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As described in the table above on </w:t>
      </w:r>
      <w:r w:rsidRPr="008166F8">
        <w:rPr>
          <w:rStyle w:val="HTMLCode"/>
          <w:rFonts w:asciiTheme="minorHAnsi" w:hAnsiTheme="minorHAnsi"/>
          <w:sz w:val="24"/>
          <w:szCs w:val="24"/>
        </w:rPr>
        <w:t>compare()</w:t>
      </w:r>
      <w:r w:rsidRPr="008166F8">
        <w:rPr>
          <w:rFonts w:asciiTheme="minorHAnsi" w:hAnsiTheme="minorHAnsi"/>
        </w:rPr>
        <w:t>, you can create Comparators to sort any arbitrary way for any class. For example, the String class defines the CASE_INSENSITIVE_ORDER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If you override equals, you should also override hashCode()</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b/>
          <w:bCs/>
        </w:rPr>
        <w:t>Overriding </w:t>
      </w:r>
      <w:r w:rsidRPr="008166F8">
        <w:rPr>
          <w:rStyle w:val="HTMLCode"/>
          <w:rFonts w:asciiTheme="minorHAnsi" w:hAnsiTheme="minorHAnsi"/>
          <w:b/>
          <w:bCs/>
          <w:sz w:val="24"/>
          <w:szCs w:val="24"/>
        </w:rPr>
        <w:t>hashCode()</w:t>
      </w:r>
      <w:r w:rsidRPr="008166F8">
        <w:rPr>
          <w:rFonts w:asciiTheme="minorHAnsi" w:hAnsiTheme="minorHAnsi"/>
        </w:rPr>
        <w:t>. The </w:t>
      </w:r>
      <w:r w:rsidRPr="008166F8">
        <w:rPr>
          <w:rStyle w:val="HTMLCode"/>
          <w:rFonts w:asciiTheme="minorHAnsi" w:hAnsiTheme="minorHAnsi"/>
          <w:sz w:val="24"/>
          <w:szCs w:val="24"/>
        </w:rPr>
        <w:t>hashCode()</w:t>
      </w:r>
      <w:r w:rsidRPr="008166F8">
        <w:rPr>
          <w:rFonts w:asciiTheme="minorHAnsi" w:hAnsiTheme="minorHAnsi"/>
        </w:rPr>
        <w:t> method of a class is used for </w:t>
      </w:r>
      <w:r w:rsidRPr="008166F8">
        <w:rPr>
          <w:rFonts w:asciiTheme="minorHAnsi" w:hAnsiTheme="minorHAnsi"/>
          <w:i/>
          <w:iCs/>
        </w:rPr>
        <w:t>hashing</w:t>
      </w:r>
      <w:r w:rsidRPr="008166F8">
        <w:rPr>
          <w:rFonts w:asciiTheme="minorHAnsi" w:hAnsiTheme="minorHAnsi"/>
        </w:rPr>
        <w:t> in library data structures such as </w:t>
      </w:r>
      <w:r w:rsidRPr="008166F8">
        <w:rPr>
          <w:rStyle w:val="HTMLCode"/>
          <w:rFonts w:asciiTheme="minorHAnsi" w:hAnsiTheme="minorHAnsi"/>
          <w:sz w:val="24"/>
          <w:szCs w:val="24"/>
        </w:rPr>
        <w:t>HashSet</w:t>
      </w:r>
      <w:r w:rsidRPr="008166F8">
        <w:rPr>
          <w:rFonts w:asciiTheme="minorHAnsi" w:hAnsiTheme="minorHAnsi"/>
        </w:rPr>
        <w:t> and </w:t>
      </w:r>
      <w:r w:rsidRPr="008166F8">
        <w:rPr>
          <w:rStyle w:val="HTMLCode"/>
          <w:rFonts w:asciiTheme="minorHAnsi" w:hAnsiTheme="minorHAnsi"/>
          <w:sz w:val="24"/>
          <w:szCs w:val="24"/>
        </w:rPr>
        <w:t>HashMap</w:t>
      </w:r>
      <w:r w:rsidRPr="008166F8">
        <w:rPr>
          <w:rFonts w:asciiTheme="minorHAnsi" w:hAnsiTheme="minorHAnsi"/>
        </w:rPr>
        <w:t>. If you override </w:t>
      </w:r>
      <w:r w:rsidRPr="008166F8">
        <w:rPr>
          <w:rStyle w:val="HTMLCode"/>
          <w:rFonts w:asciiTheme="minorHAnsi" w:hAnsiTheme="minorHAnsi"/>
          <w:sz w:val="24"/>
          <w:szCs w:val="24"/>
        </w:rPr>
        <w:t>equals()</w:t>
      </w:r>
      <w:r w:rsidRPr="008166F8">
        <w:rPr>
          <w:rFonts w:asciiTheme="minorHAnsi" w:hAnsiTheme="minorHAnsi"/>
        </w:rPr>
        <w:t>, you should override </w:t>
      </w:r>
      <w:r w:rsidRPr="008166F8">
        <w:rPr>
          <w:rStyle w:val="HTMLCode"/>
          <w:rFonts w:asciiTheme="minorHAnsi" w:hAnsiTheme="minorHAnsi"/>
          <w:sz w:val="24"/>
          <w:szCs w:val="24"/>
        </w:rPr>
        <w:t>hashCode()</w:t>
      </w:r>
      <w:r w:rsidRPr="008166F8">
        <w:rPr>
          <w:rFonts w:asciiTheme="minorHAnsi" w:hAnsiTheme="minorHAnsi"/>
        </w:rPr>
        <w:t> or your class will not work correctly in these (and some other) data structures.</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Shouldn't .equals and .compareTo produce same result?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The general advice is that if </w:t>
      </w:r>
      <w:r w:rsidRPr="008166F8">
        <w:rPr>
          <w:rStyle w:val="HTMLCode"/>
          <w:rFonts w:asciiTheme="minorHAnsi" w:hAnsiTheme="minorHAnsi"/>
          <w:sz w:val="24"/>
          <w:szCs w:val="24"/>
        </w:rPr>
        <w:t>a.equals(b)</w:t>
      </w:r>
      <w:r w:rsidRPr="008166F8">
        <w:rPr>
          <w:rFonts w:asciiTheme="minorHAnsi" w:hAnsiTheme="minorHAnsi"/>
        </w:rPr>
        <w:t> is true, then </w:t>
      </w:r>
      <w:r w:rsidRPr="008166F8">
        <w:rPr>
          <w:rStyle w:val="HTMLCode"/>
          <w:rFonts w:asciiTheme="minorHAnsi" w:hAnsiTheme="minorHAnsi"/>
          <w:sz w:val="24"/>
          <w:szCs w:val="24"/>
        </w:rPr>
        <w:t>a.compareTo(b) == 0</w:t>
      </w:r>
      <w:r w:rsidRPr="008166F8">
        <w:rPr>
          <w:rFonts w:asciiTheme="minorHAnsi" w:hAnsiTheme="minorHAnsi"/>
        </w:rPr>
        <w:t> should also be true. Curiously, </w:t>
      </w:r>
      <w:r w:rsidRPr="008166F8">
        <w:rPr>
          <w:rStyle w:val="HTMLCode"/>
          <w:rFonts w:asciiTheme="minorHAnsi" w:hAnsiTheme="minorHAnsi"/>
          <w:sz w:val="24"/>
          <w:szCs w:val="24"/>
        </w:rPr>
        <w:t>BigDecimal</w:t>
      </w:r>
      <w:r w:rsidRPr="008166F8">
        <w:rPr>
          <w:rFonts w:asciiTheme="minorHAnsi" w:hAnsiTheme="minorHAnsi"/>
        </w:rPr>
        <w:t> violates this. Look at the Java API documentation for an explanation of the difference. This seems wrong, although their implementation has some plausibility.</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Other comparison methods</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String has the specialized </w:t>
      </w:r>
      <w:r w:rsidRPr="008166F8">
        <w:rPr>
          <w:rStyle w:val="HTMLCode"/>
          <w:rFonts w:asciiTheme="minorHAnsi" w:hAnsiTheme="minorHAnsi"/>
          <w:sz w:val="24"/>
          <w:szCs w:val="24"/>
        </w:rPr>
        <w:t>equalsIgnoreCase()</w:t>
      </w:r>
      <w:r w:rsidRPr="008166F8">
        <w:rPr>
          <w:rFonts w:asciiTheme="minorHAnsi" w:hAnsiTheme="minorHAnsi"/>
        </w:rPr>
        <w:t> and </w:t>
      </w:r>
      <w:r w:rsidRPr="008166F8">
        <w:rPr>
          <w:rStyle w:val="HTMLCode"/>
          <w:rFonts w:asciiTheme="minorHAnsi" w:hAnsiTheme="minorHAnsi"/>
          <w:sz w:val="24"/>
          <w:szCs w:val="24"/>
        </w:rPr>
        <w:t>compareToIgnoreCase()</w:t>
      </w:r>
      <w:r w:rsidRPr="008166F8">
        <w:rPr>
          <w:rFonts w:asciiTheme="minorHAnsi" w:hAnsiTheme="minorHAnsi"/>
        </w:rPr>
        <w:t>. String also supplies the constant </w:t>
      </w:r>
      <w:r w:rsidRPr="008166F8">
        <w:rPr>
          <w:rStyle w:val="HTMLCode"/>
          <w:rFonts w:asciiTheme="minorHAnsi" w:hAnsiTheme="minorHAnsi"/>
          <w:sz w:val="24"/>
          <w:szCs w:val="24"/>
        </w:rPr>
        <w:t>String.CASE_INSENSITIVE_ORDER</w:t>
      </w:r>
      <w:r w:rsidRPr="008166F8">
        <w:rPr>
          <w:rFonts w:asciiTheme="minorHAnsi" w:hAnsiTheme="minorHAnsi"/>
        </w:rPr>
        <w:t> Comparator.</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lastRenderedPageBreak/>
        <w:t>The === operator (Doesn't exist - yet?)</w:t>
      </w:r>
    </w:p>
    <w:p w:rsidR="006E06DB" w:rsidRPr="008166F8" w:rsidRDefault="006E06DB" w:rsidP="006E06DB">
      <w:pPr>
        <w:pStyle w:val="NormalWeb"/>
        <w:spacing w:before="120" w:beforeAutospacing="0" w:after="120" w:afterAutospacing="0"/>
        <w:rPr>
          <w:rFonts w:asciiTheme="minorHAnsi" w:hAnsiTheme="minorHAnsi"/>
        </w:rPr>
      </w:pPr>
      <w:r w:rsidRPr="008166F8">
        <w:rPr>
          <w:rFonts w:asciiTheme="minorHAnsi" w:hAnsiTheme="minorHAnsi"/>
        </w:rPr>
        <w:t>Comparing objects is somewhat awkward, so a === operator has been proposed. One proposal is that </w:t>
      </w:r>
      <w:r w:rsidRPr="008166F8">
        <w:rPr>
          <w:rFonts w:asciiTheme="minorHAnsi" w:hAnsiTheme="minorHAnsi"/>
        </w:rPr>
        <w:br/>
      </w:r>
      <w:r w:rsidRPr="008166F8">
        <w:rPr>
          <w:rStyle w:val="HTMLCode"/>
          <w:rFonts w:asciiTheme="minorHAnsi" w:hAnsiTheme="minorHAnsi"/>
          <w:sz w:val="24"/>
          <w:szCs w:val="24"/>
        </w:rPr>
        <w:t>a === b</w:t>
      </w:r>
      <w:r w:rsidRPr="008166F8">
        <w:rPr>
          <w:rFonts w:asciiTheme="minorHAnsi" w:hAnsiTheme="minorHAnsi"/>
        </w:rPr>
        <w:t> would be the same as </w:t>
      </w:r>
      <w:r w:rsidRPr="008166F8">
        <w:rPr>
          <w:rStyle w:val="HTMLCode"/>
          <w:rFonts w:asciiTheme="minorHAnsi" w:hAnsiTheme="minorHAnsi"/>
          <w:sz w:val="24"/>
          <w:szCs w:val="24"/>
        </w:rPr>
        <w:t>((a == b) || ((a != null) &amp;&amp; a.equals(b)))</w:t>
      </w:r>
    </w:p>
    <w:p w:rsidR="006E06DB" w:rsidRPr="008166F8" w:rsidRDefault="006E06DB" w:rsidP="006E06DB">
      <w:pPr>
        <w:pStyle w:val="Heading2"/>
        <w:pBdr>
          <w:top w:val="single" w:sz="2" w:space="2" w:color="660000"/>
          <w:left w:val="single" w:sz="2" w:space="0" w:color="660000"/>
          <w:bottom w:val="single" w:sz="6" w:space="2" w:color="660000"/>
          <w:right w:val="single" w:sz="2" w:space="2" w:color="660000"/>
        </w:pBdr>
        <w:spacing w:before="360" w:after="15"/>
        <w:ind w:left="15" w:right="15"/>
        <w:rPr>
          <w:rFonts w:asciiTheme="minorHAnsi" w:hAnsiTheme="minorHAnsi"/>
          <w:color w:val="auto"/>
          <w:sz w:val="24"/>
          <w:szCs w:val="24"/>
        </w:rPr>
      </w:pPr>
      <w:r w:rsidRPr="008166F8">
        <w:rPr>
          <w:rFonts w:asciiTheme="minorHAnsi" w:hAnsiTheme="minorHAnsi"/>
          <w:color w:val="auto"/>
          <w:sz w:val="24"/>
          <w:szCs w:val="24"/>
        </w:rPr>
        <w:t>Common Errors</w:t>
      </w:r>
    </w:p>
    <w:p w:rsidR="006E06DB" w:rsidRPr="008166F8" w:rsidRDefault="006E06DB" w:rsidP="006E06DB">
      <w:pPr>
        <w:rPr>
          <w:rFonts w:cs="Arial"/>
          <w:b/>
          <w:bCs/>
          <w:sz w:val="24"/>
          <w:szCs w:val="24"/>
        </w:rPr>
      </w:pPr>
      <w:r w:rsidRPr="008166F8">
        <w:rPr>
          <w:rStyle w:val="Strong"/>
          <w:rFonts w:cs="Arial"/>
          <w:sz w:val="24"/>
          <w:szCs w:val="24"/>
        </w:rPr>
        <w:t>          Using == instead of </w:t>
      </w:r>
      <w:r w:rsidRPr="008166F8">
        <w:rPr>
          <w:rStyle w:val="HTMLCode"/>
          <w:rFonts w:asciiTheme="minorHAnsi" w:eastAsiaTheme="minorHAnsi" w:hAnsiTheme="minorHAnsi"/>
          <w:b/>
          <w:bCs/>
          <w:sz w:val="24"/>
          <w:szCs w:val="24"/>
        </w:rPr>
        <w:t>equals()</w:t>
      </w:r>
      <w:r w:rsidRPr="008166F8">
        <w:rPr>
          <w:rStyle w:val="Strong"/>
          <w:rFonts w:cs="Arial"/>
          <w:sz w:val="24"/>
          <w:szCs w:val="24"/>
        </w:rPr>
        <w:t> with Objects</w:t>
      </w:r>
    </w:p>
    <w:p w:rsidR="006E06DB" w:rsidRPr="008166F8" w:rsidRDefault="006E06DB" w:rsidP="006E06DB">
      <w:pPr>
        <w:ind w:left="720"/>
        <w:rPr>
          <w:rFonts w:cs="Arial"/>
          <w:sz w:val="24"/>
          <w:szCs w:val="24"/>
        </w:rPr>
      </w:pPr>
      <w:r w:rsidRPr="008166F8">
        <w:rPr>
          <w:rFonts w:cs="Arial"/>
          <w:sz w:val="24"/>
          <w:szCs w:val="24"/>
        </w:rPr>
        <w:t>When you want to compare objects, you need to know whether you should use </w:t>
      </w:r>
      <w:r w:rsidRPr="008166F8">
        <w:rPr>
          <w:rStyle w:val="HTMLCode"/>
          <w:rFonts w:asciiTheme="minorHAnsi" w:eastAsiaTheme="minorHAnsi" w:hAnsiTheme="minorHAnsi"/>
          <w:sz w:val="24"/>
          <w:szCs w:val="24"/>
        </w:rPr>
        <w:t>==</w:t>
      </w:r>
      <w:r w:rsidRPr="008166F8">
        <w:rPr>
          <w:rFonts w:cs="Arial"/>
          <w:sz w:val="24"/>
          <w:szCs w:val="24"/>
        </w:rPr>
        <w:t> to see if they are the </w:t>
      </w:r>
      <w:r w:rsidRPr="008166F8">
        <w:rPr>
          <w:rFonts w:cs="Arial"/>
          <w:i/>
          <w:iCs/>
          <w:sz w:val="24"/>
          <w:szCs w:val="24"/>
        </w:rPr>
        <w:t>same object</w:t>
      </w:r>
      <w:r w:rsidRPr="008166F8">
        <w:rPr>
          <w:rFonts w:cs="Arial"/>
          <w:sz w:val="24"/>
          <w:szCs w:val="24"/>
        </w:rPr>
        <w:t>, or </w:t>
      </w:r>
      <w:r w:rsidRPr="008166F8">
        <w:rPr>
          <w:rStyle w:val="HTMLCode"/>
          <w:rFonts w:asciiTheme="minorHAnsi" w:eastAsiaTheme="minorHAnsi" w:hAnsiTheme="minorHAnsi"/>
          <w:sz w:val="24"/>
          <w:szCs w:val="24"/>
        </w:rPr>
        <w:t>equals()</w:t>
      </w:r>
      <w:r w:rsidRPr="008166F8">
        <w:rPr>
          <w:rFonts w:cs="Arial"/>
          <w:sz w:val="24"/>
          <w:szCs w:val="24"/>
        </w:rPr>
        <w:t> to see if they may be a different object, but have the </w:t>
      </w:r>
      <w:r w:rsidRPr="008166F8">
        <w:rPr>
          <w:rFonts w:cs="Arial"/>
          <w:i/>
          <w:iCs/>
          <w:sz w:val="24"/>
          <w:szCs w:val="24"/>
        </w:rPr>
        <w:t>same value</w:t>
      </w:r>
      <w:r w:rsidRPr="008166F8">
        <w:rPr>
          <w:rFonts w:cs="Arial"/>
          <w:sz w:val="24"/>
          <w:szCs w:val="24"/>
        </w:rPr>
        <w:t>. This kind of error can be very hard to find.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b/>
          <w:bCs/>
          <w:sz w:val="24"/>
          <w:szCs w:val="24"/>
        </w:rPr>
        <w:t>Comparators and comparable</w:t>
      </w:r>
      <w:r w:rsidRPr="008166F8">
        <w:rPr>
          <w:rFonts w:cs="Arial"/>
          <w:sz w:val="24"/>
          <w:szCs w:val="24"/>
        </w:rPr>
        <w:t> in Java are two interfaces which is used to implement sorting in Java. It’s often required to sort objects stored in any collection classes like ArrayList, HashSet or in Array and that time we need to use either  </w:t>
      </w:r>
      <w:r w:rsidRPr="008166F8">
        <w:rPr>
          <w:rFonts w:cs="Courier New"/>
          <w:sz w:val="24"/>
          <w:szCs w:val="24"/>
        </w:rPr>
        <w:t>compare()</w:t>
      </w:r>
      <w:r w:rsidRPr="008166F8">
        <w:rPr>
          <w:rFonts w:cs="Arial"/>
          <w:sz w:val="24"/>
          <w:szCs w:val="24"/>
        </w:rPr>
        <w:t> or  </w:t>
      </w:r>
      <w:r w:rsidRPr="008166F8">
        <w:rPr>
          <w:rFonts w:cs="Courier New"/>
          <w:sz w:val="24"/>
          <w:szCs w:val="24"/>
        </w:rPr>
        <w:t>compareTo()</w:t>
      </w:r>
      <w:r w:rsidRPr="008166F8">
        <w:rPr>
          <w:rFonts w:cs="Arial"/>
          <w:sz w:val="24"/>
          <w:szCs w:val="24"/>
        </w:rPr>
        <w:t> method defined </w:t>
      </w:r>
      <w:r w:rsidRPr="008166F8">
        <w:rPr>
          <w:rFonts w:cs="Courier New"/>
          <w:sz w:val="24"/>
          <w:szCs w:val="24"/>
        </w:rPr>
        <w:t>in java.util.Comparator</w:t>
      </w:r>
      <w:r w:rsidRPr="008166F8">
        <w:rPr>
          <w:rFonts w:cs="Arial"/>
          <w:sz w:val="24"/>
          <w:szCs w:val="24"/>
        </w:rPr>
        <w:t> and </w:t>
      </w:r>
      <w:r w:rsidRPr="008166F8">
        <w:rPr>
          <w:rFonts w:cs="Courier New"/>
          <w:sz w:val="24"/>
          <w:szCs w:val="24"/>
        </w:rPr>
        <w:t>java.lang.Comparable</w:t>
      </w:r>
      <w:r w:rsidRPr="008166F8">
        <w:rPr>
          <w:rFonts w:cs="Arial"/>
          <w:sz w:val="24"/>
          <w:szCs w:val="24"/>
        </w:rPr>
        <w:t>. In this Java tutorial we will see example of  Comparator and Comparable to sort object in Java and discuss some best practices around when to use Comparator interface etc. Any way before moving ahead Let’s see some important differences between Comparable and Comparator in Java.</w:t>
      </w:r>
    </w:p>
    <w:p w:rsidR="006E06DB" w:rsidRPr="008166F8" w:rsidRDefault="006E06DB" w:rsidP="006E06DB">
      <w:pPr>
        <w:spacing w:after="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t>1) </w:t>
      </w:r>
      <w:r w:rsidRPr="008166F8">
        <w:rPr>
          <w:rFonts w:cs="Courier New"/>
          <w:sz w:val="24"/>
          <w:szCs w:val="24"/>
        </w:rPr>
        <w:t>Comparator</w:t>
      </w:r>
      <w:r w:rsidRPr="008166F8">
        <w:rPr>
          <w:rFonts w:cs="Arial"/>
          <w:sz w:val="24"/>
          <w:szCs w:val="24"/>
        </w:rPr>
        <w:t> in Java is defined in </w:t>
      </w:r>
      <w:r w:rsidRPr="008166F8">
        <w:rPr>
          <w:rFonts w:cs="Courier New"/>
          <w:sz w:val="24"/>
          <w:szCs w:val="24"/>
        </w:rPr>
        <w:t>java.util</w:t>
      </w:r>
      <w:r w:rsidRPr="008166F8">
        <w:rPr>
          <w:rFonts w:cs="Arial"/>
          <w:sz w:val="24"/>
          <w:szCs w:val="24"/>
        </w:rPr>
        <w:t> package while </w:t>
      </w:r>
      <w:r w:rsidRPr="008166F8">
        <w:rPr>
          <w:rFonts w:cs="Courier New"/>
          <w:sz w:val="24"/>
          <w:szCs w:val="24"/>
        </w:rPr>
        <w:t>Comparable</w:t>
      </w:r>
      <w:r w:rsidRPr="008166F8">
        <w:rPr>
          <w:rFonts w:cs="Arial"/>
          <w:sz w:val="24"/>
          <w:szCs w:val="24"/>
        </w:rPr>
        <w:t> interface in Java is defined in </w:t>
      </w:r>
      <w:r w:rsidRPr="008166F8">
        <w:rPr>
          <w:rFonts w:cs="Courier New"/>
          <w:sz w:val="24"/>
          <w:szCs w:val="24"/>
        </w:rPr>
        <w:t>java.lang</w:t>
      </w:r>
      <w:r w:rsidRPr="008166F8">
        <w:rPr>
          <w:rFonts w:cs="Arial"/>
          <w:sz w:val="24"/>
          <w:szCs w:val="24"/>
        </w:rPr>
        <w:t> package, which very much says that </w:t>
      </w:r>
      <w:r w:rsidRPr="008166F8">
        <w:rPr>
          <w:rFonts w:cs="Courier New"/>
          <w:sz w:val="24"/>
          <w:szCs w:val="24"/>
        </w:rPr>
        <w:t>Comparator</w:t>
      </w:r>
      <w:r w:rsidRPr="008166F8">
        <w:rPr>
          <w:rFonts w:cs="Arial"/>
          <w:sz w:val="24"/>
          <w:szCs w:val="24"/>
        </w:rPr>
        <w:t> should be used as an utility to sort objects which </w:t>
      </w:r>
      <w:r w:rsidRPr="008166F8">
        <w:rPr>
          <w:rFonts w:cs="Courier New"/>
          <w:sz w:val="24"/>
          <w:szCs w:val="24"/>
        </w:rPr>
        <w:t>Comparable</w:t>
      </w:r>
      <w:r w:rsidRPr="008166F8">
        <w:rPr>
          <w:rFonts w:cs="Arial"/>
          <w:sz w:val="24"/>
          <w:szCs w:val="24"/>
        </w:rPr>
        <w:t> should be provided by default.</w:t>
      </w:r>
    </w:p>
    <w:p w:rsidR="006E06DB" w:rsidRPr="008166F8" w:rsidRDefault="006E06DB" w:rsidP="006E06DB">
      <w:pPr>
        <w:spacing w:after="0"/>
        <w:ind w:left="720"/>
        <w:rPr>
          <w:rFonts w:cs="Arial"/>
          <w:sz w:val="24"/>
          <w:szCs w:val="24"/>
        </w:rPr>
      </w:pPr>
      <w:r w:rsidRPr="008166F8">
        <w:rPr>
          <w:rFonts w:cs="Arial"/>
          <w:sz w:val="24"/>
          <w:szCs w:val="24"/>
        </w:rPr>
        <w:t>2) </w:t>
      </w:r>
      <w:r w:rsidRPr="008166F8">
        <w:rPr>
          <w:rFonts w:cs="Courier New"/>
          <w:sz w:val="24"/>
          <w:szCs w:val="24"/>
        </w:rPr>
        <w:t>Comparator</w:t>
      </w:r>
      <w:r w:rsidRPr="008166F8">
        <w:rPr>
          <w:rFonts w:cs="Arial"/>
          <w:sz w:val="24"/>
          <w:szCs w:val="24"/>
        </w:rPr>
        <w:t> interface in Java has method </w:t>
      </w:r>
      <w:r w:rsidRPr="008166F8">
        <w:rPr>
          <w:rFonts w:cs="Courier New"/>
          <w:sz w:val="24"/>
          <w:szCs w:val="24"/>
        </w:rPr>
        <w:t>public int compare (Object o1, Object o2)</w:t>
      </w:r>
      <w:r w:rsidRPr="008166F8">
        <w:rPr>
          <w:rFonts w:cs="Arial"/>
          <w:sz w:val="24"/>
          <w:szCs w:val="24"/>
        </w:rPr>
        <w:t> which returns a negative integer, zero, or a positive integer as the first argument is less than, equal to, or greater than the second. While Comparable interface has method </w:t>
      </w:r>
      <w:r w:rsidRPr="008166F8">
        <w:rPr>
          <w:rFonts w:cs="Courier New"/>
          <w:sz w:val="24"/>
          <w:szCs w:val="24"/>
        </w:rPr>
        <w:t>public int compareTo(Object o)</w:t>
      </w:r>
      <w:r w:rsidRPr="008166F8">
        <w:rPr>
          <w:rFonts w:cs="Arial"/>
          <w:sz w:val="24"/>
          <w:szCs w:val="24"/>
        </w:rPr>
        <w:t> which returns a negative integer, zero, or a positive integer as this object is less than, equal to, or greater than the specified object.</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lastRenderedPageBreak/>
        <w:t>3) If you see then logical difference between these two is </w:t>
      </w:r>
      <w:r w:rsidRPr="008166F8">
        <w:rPr>
          <w:rFonts w:cs="Courier New"/>
          <w:i/>
          <w:iCs/>
          <w:sz w:val="24"/>
          <w:szCs w:val="24"/>
        </w:rPr>
        <w:t>Comparator</w:t>
      </w:r>
      <w:r w:rsidRPr="008166F8">
        <w:rPr>
          <w:rFonts w:cs="Arial"/>
          <w:i/>
          <w:iCs/>
          <w:sz w:val="24"/>
          <w:szCs w:val="24"/>
        </w:rPr>
        <w:t> in Java</w:t>
      </w:r>
      <w:r w:rsidRPr="008166F8">
        <w:rPr>
          <w:rFonts w:cs="Arial"/>
          <w:sz w:val="24"/>
          <w:szCs w:val="24"/>
        </w:rPr>
        <w:t> compare two objects provided to him, while </w:t>
      </w:r>
      <w:r w:rsidRPr="008166F8">
        <w:rPr>
          <w:rFonts w:cs="Courier New"/>
          <w:sz w:val="24"/>
          <w:szCs w:val="24"/>
        </w:rPr>
        <w:t>Comparable</w:t>
      </w:r>
      <w:r w:rsidRPr="008166F8">
        <w:rPr>
          <w:rFonts w:cs="Arial"/>
          <w:sz w:val="24"/>
          <w:szCs w:val="24"/>
        </w:rPr>
        <w:t> interface compares "</w:t>
      </w:r>
      <w:r w:rsidRPr="008166F8">
        <w:rPr>
          <w:rFonts w:cs="Courier New"/>
          <w:sz w:val="24"/>
          <w:szCs w:val="24"/>
        </w:rPr>
        <w:t>this</w:t>
      </w:r>
      <w:r w:rsidRPr="008166F8">
        <w:rPr>
          <w:rFonts w:cs="Arial"/>
          <w:sz w:val="24"/>
          <w:szCs w:val="24"/>
        </w:rPr>
        <w:t>" </w:t>
      </w:r>
      <w:r w:rsidRPr="008166F8">
        <w:rPr>
          <w:rStyle w:val="m-8831506238760111762m-7908582940268904738gmail-m-2002593189016060027gmail-vm-hook"/>
          <w:rFonts w:cs="Arial"/>
          <w:sz w:val="24"/>
          <w:szCs w:val="24"/>
          <w:bdr w:val="none" w:sz="0" w:space="0" w:color="auto" w:frame="1"/>
        </w:rPr>
        <w:t>reference</w:t>
      </w:r>
      <w:r w:rsidRPr="008166F8">
        <w:rPr>
          <w:rFonts w:cs="Arial"/>
          <w:sz w:val="24"/>
          <w:szCs w:val="24"/>
        </w:rPr>
        <w:t> with the object specified.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4) </w:t>
      </w:r>
      <w:r w:rsidRPr="008166F8">
        <w:rPr>
          <w:rFonts w:cs="Courier New"/>
          <w:sz w:val="24"/>
          <w:szCs w:val="24"/>
        </w:rPr>
        <w:t>Comparable</w:t>
      </w:r>
      <w:r w:rsidRPr="008166F8">
        <w:rPr>
          <w:rFonts w:cs="Arial"/>
          <w:sz w:val="24"/>
          <w:szCs w:val="24"/>
        </w:rPr>
        <w:t> in Java is used to implement </w:t>
      </w:r>
      <w:r w:rsidRPr="008166F8">
        <w:rPr>
          <w:rFonts w:cs="Arial"/>
          <w:b/>
          <w:bCs/>
          <w:sz w:val="24"/>
          <w:szCs w:val="24"/>
        </w:rPr>
        <w:t>natural ordering of object</w:t>
      </w:r>
      <w:r w:rsidRPr="008166F8">
        <w:rPr>
          <w:rFonts w:cs="Arial"/>
          <w:sz w:val="24"/>
          <w:szCs w:val="24"/>
        </w:rPr>
        <w:t>. In Java API </w:t>
      </w:r>
      <w:r w:rsidRPr="008166F8">
        <w:rPr>
          <w:rFonts w:cs="Courier New"/>
          <w:sz w:val="24"/>
          <w:szCs w:val="24"/>
        </w:rPr>
        <w:t>String</w:t>
      </w:r>
      <w:r w:rsidRPr="008166F8">
        <w:rPr>
          <w:rFonts w:cs="Arial"/>
          <w:sz w:val="24"/>
          <w:szCs w:val="24"/>
        </w:rPr>
        <w:t>, </w:t>
      </w:r>
      <w:r w:rsidRPr="008166F8">
        <w:rPr>
          <w:rFonts w:cs="Courier New"/>
          <w:sz w:val="24"/>
          <w:szCs w:val="24"/>
        </w:rPr>
        <w:t>Date</w:t>
      </w:r>
      <w:r w:rsidRPr="008166F8">
        <w:rPr>
          <w:rFonts w:cs="Arial"/>
          <w:sz w:val="24"/>
          <w:szCs w:val="24"/>
        </w:rPr>
        <w:t> and wrapper classes implements </w:t>
      </w:r>
      <w:r w:rsidRPr="008166F8">
        <w:rPr>
          <w:rFonts w:cs="Courier New"/>
          <w:sz w:val="24"/>
          <w:szCs w:val="24"/>
        </w:rPr>
        <w:t>Comparable</w:t>
      </w:r>
      <w:r w:rsidRPr="008166F8">
        <w:rPr>
          <w:rFonts w:cs="Arial"/>
          <w:sz w:val="24"/>
          <w:szCs w:val="24"/>
        </w:rPr>
        <w:t> interface.</w:t>
      </w:r>
      <w:r w:rsidR="006A7AF4">
        <w:rPr>
          <w:rFonts w:cs="Arial"/>
          <w:sz w:val="24"/>
          <w:szCs w:val="24"/>
        </w:rPr>
        <w:t xml:space="preserve"> </w:t>
      </w:r>
      <w:r w:rsidRPr="008166F8">
        <w:rPr>
          <w:rFonts w:cs="Arial"/>
          <w:sz w:val="24"/>
          <w:szCs w:val="24"/>
        </w:rPr>
        <w:t>Its always good practice to override </w:t>
      </w:r>
      <w:r w:rsidRPr="008166F8">
        <w:rPr>
          <w:rFonts w:cs="Courier New"/>
          <w:sz w:val="24"/>
          <w:szCs w:val="24"/>
        </w:rPr>
        <w:t>compareTo()</w:t>
      </w:r>
      <w:r w:rsidRPr="008166F8">
        <w:rPr>
          <w:rFonts w:cs="Arial"/>
          <w:sz w:val="24"/>
          <w:szCs w:val="24"/>
        </w:rPr>
        <w:t> for value objects.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5) If any class implement </w:t>
      </w:r>
      <w:r w:rsidRPr="008166F8">
        <w:rPr>
          <w:rFonts w:cs="Courier New"/>
          <w:sz w:val="24"/>
          <w:szCs w:val="24"/>
        </w:rPr>
        <w:t>Comparable</w:t>
      </w:r>
      <w:r w:rsidRPr="008166F8">
        <w:rPr>
          <w:rFonts w:cs="Arial"/>
          <w:sz w:val="24"/>
          <w:szCs w:val="24"/>
        </w:rPr>
        <w:t> interface in Java then collection of that object either </w:t>
      </w:r>
      <w:hyperlink r:id="rId26" w:tgtFrame="_blank" w:history="1">
        <w:r w:rsidRPr="008166F8">
          <w:rPr>
            <w:rStyle w:val="Hyperlink"/>
            <w:rFonts w:cs="Courier New"/>
            <w:color w:val="auto"/>
            <w:sz w:val="24"/>
            <w:szCs w:val="24"/>
          </w:rPr>
          <w:t>List</w:t>
        </w:r>
      </w:hyperlink>
      <w:r w:rsidRPr="008166F8">
        <w:rPr>
          <w:rFonts w:cs="Arial"/>
          <w:sz w:val="24"/>
          <w:szCs w:val="24"/>
        </w:rPr>
        <w:t> or Array can be</w:t>
      </w:r>
      <w:r w:rsidR="00DE783C">
        <w:rPr>
          <w:rFonts w:cs="Arial"/>
          <w:sz w:val="24"/>
          <w:szCs w:val="24"/>
        </w:rPr>
        <w:t xml:space="preserve"> sorted automatically by using  </w:t>
      </w:r>
      <w:r w:rsidRPr="008166F8">
        <w:rPr>
          <w:rFonts w:cs="Courier New"/>
          <w:sz w:val="24"/>
          <w:szCs w:val="24"/>
        </w:rPr>
        <w:t>Collections.sort()</w:t>
      </w:r>
      <w:r w:rsidR="00DE783C">
        <w:rPr>
          <w:rFonts w:cs="Courier New"/>
          <w:sz w:val="24"/>
          <w:szCs w:val="24"/>
        </w:rPr>
        <w:t xml:space="preserve"> </w:t>
      </w:r>
      <w:r w:rsidRPr="008166F8">
        <w:rPr>
          <w:rFonts w:cs="Arial"/>
          <w:sz w:val="24"/>
          <w:szCs w:val="24"/>
        </w:rPr>
        <w:t> or </w:t>
      </w:r>
      <w:r w:rsidRPr="008166F8">
        <w:rPr>
          <w:rFonts w:cs="Courier New"/>
          <w:sz w:val="24"/>
          <w:szCs w:val="24"/>
        </w:rPr>
        <w:t>Arrays.sort() </w:t>
      </w:r>
      <w:r w:rsidRPr="008166F8">
        <w:rPr>
          <w:rFonts w:cs="Arial"/>
          <w:sz w:val="24"/>
          <w:szCs w:val="24"/>
        </w:rPr>
        <w:t>method and object will be sorted based on there natural order defined by </w:t>
      </w:r>
      <w:r w:rsidRPr="008166F8">
        <w:rPr>
          <w:rFonts w:cs="Courier New"/>
          <w:sz w:val="24"/>
          <w:szCs w:val="24"/>
        </w:rPr>
        <w:t>CompareTo</w:t>
      </w:r>
      <w:r w:rsidRPr="008166F8">
        <w:rPr>
          <w:rFonts w:cs="Arial"/>
          <w:sz w:val="24"/>
          <w:szCs w:val="24"/>
        </w:rPr>
        <w:t> method.</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t>6)Objects which implement </w:t>
      </w:r>
      <w:r w:rsidRPr="008166F8">
        <w:rPr>
          <w:rFonts w:cs="Arial"/>
          <w:i/>
          <w:iCs/>
          <w:sz w:val="24"/>
          <w:szCs w:val="24"/>
        </w:rPr>
        <w:t>Comparable in Java</w:t>
      </w:r>
      <w:r w:rsidRPr="008166F8">
        <w:rPr>
          <w:rFonts w:cs="Arial"/>
          <w:sz w:val="24"/>
          <w:szCs w:val="24"/>
        </w:rPr>
        <w:t>  can be used as keys in a </w:t>
      </w:r>
      <w:r w:rsidRPr="008166F8">
        <w:rPr>
          <w:rFonts w:cs="Courier New"/>
          <w:sz w:val="24"/>
          <w:szCs w:val="24"/>
        </w:rPr>
        <w:t>SortedMap</w:t>
      </w:r>
      <w:r w:rsidRPr="008166F8">
        <w:rPr>
          <w:rFonts w:cs="Arial"/>
          <w:sz w:val="24"/>
          <w:szCs w:val="24"/>
        </w:rPr>
        <w:t> like </w:t>
      </w:r>
      <w:hyperlink r:id="rId27" w:tgtFrame="_blank" w:history="1">
        <w:r w:rsidRPr="008166F8">
          <w:rPr>
            <w:rStyle w:val="Hyperlink"/>
            <w:rFonts w:cs="Arial"/>
            <w:color w:val="auto"/>
            <w:sz w:val="24"/>
            <w:szCs w:val="24"/>
          </w:rPr>
          <w:t>TreeMap</w:t>
        </w:r>
      </w:hyperlink>
      <w:r w:rsidRPr="008166F8">
        <w:rPr>
          <w:rFonts w:cs="Arial"/>
          <w:sz w:val="24"/>
          <w:szCs w:val="24"/>
        </w:rPr>
        <w:t> or elements in a </w:t>
      </w:r>
      <w:r w:rsidRPr="008166F8">
        <w:rPr>
          <w:rFonts w:cs="Courier New"/>
          <w:sz w:val="24"/>
          <w:szCs w:val="24"/>
        </w:rPr>
        <w:t>SortedSet</w:t>
      </w:r>
      <w:r w:rsidRPr="008166F8">
        <w:rPr>
          <w:rFonts w:cs="Arial"/>
          <w:sz w:val="24"/>
          <w:szCs w:val="24"/>
        </w:rPr>
        <w:t>  for example </w:t>
      </w:r>
      <w:r w:rsidRPr="008166F8">
        <w:rPr>
          <w:rFonts w:cs="Courier New"/>
          <w:sz w:val="24"/>
          <w:szCs w:val="24"/>
        </w:rPr>
        <w:t>TreeSet</w:t>
      </w:r>
      <w:r w:rsidRPr="008166F8">
        <w:rPr>
          <w:rFonts w:cs="Arial"/>
          <w:sz w:val="24"/>
          <w:szCs w:val="24"/>
        </w:rPr>
        <w:t>, without specifying any </w:t>
      </w:r>
      <w:r w:rsidRPr="008166F8">
        <w:rPr>
          <w:rFonts w:cs="Courier New"/>
          <w:sz w:val="24"/>
          <w:szCs w:val="24"/>
        </w:rPr>
        <w:t>Comparator</w:t>
      </w:r>
      <w:r w:rsidRPr="008166F8">
        <w:rPr>
          <w:rFonts w:cs="Arial"/>
          <w:sz w:val="24"/>
          <w:szCs w:val="24"/>
        </w:rPr>
        <w:t>.</w:t>
      </w:r>
      <w:r w:rsidRPr="008166F8">
        <w:rPr>
          <w:rFonts w:cs="Arial"/>
          <w:sz w:val="24"/>
          <w:szCs w:val="24"/>
        </w:rPr>
        <w:br/>
      </w:r>
    </w:p>
    <w:p w:rsidR="006E06DB" w:rsidRPr="008166F8" w:rsidRDefault="006E06DB" w:rsidP="006E06DB">
      <w:pPr>
        <w:spacing w:after="0"/>
        <w:ind w:left="720"/>
        <w:rPr>
          <w:rFonts w:cs="Arial"/>
          <w:sz w:val="24"/>
          <w:szCs w:val="24"/>
        </w:rPr>
      </w:pPr>
      <w:r w:rsidRPr="008166F8">
        <w:rPr>
          <w:rFonts w:cs="Arial"/>
          <w:b/>
          <w:bCs/>
          <w:sz w:val="24"/>
          <w:szCs w:val="24"/>
          <w:u w:val="single"/>
        </w:rPr>
        <w:t>How to Compare String in Java</w:t>
      </w:r>
    </w:p>
    <w:p w:rsidR="006E06DB" w:rsidRPr="008166F8" w:rsidRDefault="006A748D" w:rsidP="006E06DB">
      <w:pPr>
        <w:ind w:left="720"/>
        <w:rPr>
          <w:rFonts w:cs="Arial"/>
          <w:sz w:val="24"/>
          <w:szCs w:val="24"/>
        </w:rPr>
      </w:pPr>
      <w:hyperlink r:id="rId28" w:tgtFrame="_blank" w:history="1">
        <w:r w:rsidR="006E06DB" w:rsidRPr="008166F8">
          <w:rPr>
            <w:rStyle w:val="Hyperlink"/>
            <w:rFonts w:cs="Arial"/>
            <w:color w:val="auto"/>
            <w:sz w:val="24"/>
            <w:szCs w:val="24"/>
          </w:rPr>
          <w:t>String is immutable in Java</w:t>
        </w:r>
      </w:hyperlink>
      <w:r w:rsidR="006E06DB" w:rsidRPr="008166F8">
        <w:rPr>
          <w:rFonts w:cs="Arial"/>
          <w:sz w:val="24"/>
          <w:szCs w:val="24"/>
        </w:rPr>
        <w:t> and one of the most used value class. For comparing </w:t>
      </w:r>
      <w:r w:rsidR="006E06DB" w:rsidRPr="008166F8">
        <w:rPr>
          <w:rFonts w:cs="Courier New"/>
          <w:sz w:val="24"/>
          <w:szCs w:val="24"/>
        </w:rPr>
        <w:t>String</w:t>
      </w:r>
      <w:r w:rsidR="006E06DB" w:rsidRPr="008166F8">
        <w:rPr>
          <w:rFonts w:cs="Arial"/>
          <w:sz w:val="24"/>
          <w:szCs w:val="24"/>
        </w:rPr>
        <w:t> in Java we should not be worrying because </w:t>
      </w:r>
      <w:r w:rsidR="006E06DB" w:rsidRPr="008166F8">
        <w:rPr>
          <w:rFonts w:cs="Courier New"/>
          <w:sz w:val="24"/>
          <w:szCs w:val="24"/>
        </w:rPr>
        <w:t>String</w:t>
      </w:r>
      <w:r w:rsidR="006E06DB" w:rsidRPr="008166F8">
        <w:rPr>
          <w:rFonts w:cs="Arial"/>
          <w:sz w:val="24"/>
          <w:szCs w:val="24"/>
        </w:rPr>
        <w:t> implements </w:t>
      </w:r>
      <w:r w:rsidR="006E06DB" w:rsidRPr="008166F8">
        <w:rPr>
          <w:rFonts w:cs="Courier New"/>
          <w:sz w:val="24"/>
          <w:szCs w:val="24"/>
        </w:rPr>
        <w:t>Comparable</w:t>
      </w:r>
      <w:r w:rsidR="006E06DB" w:rsidRPr="008166F8">
        <w:rPr>
          <w:rFonts w:cs="Arial"/>
          <w:sz w:val="24"/>
          <w:szCs w:val="24"/>
        </w:rPr>
        <w:t> interface and provides a lexicographic implementation for </w:t>
      </w:r>
      <w:r w:rsidR="006E06DB" w:rsidRPr="008166F8">
        <w:rPr>
          <w:rFonts w:cs="Courier New"/>
          <w:sz w:val="24"/>
          <w:szCs w:val="24"/>
        </w:rPr>
        <w:t>CompareTo</w:t>
      </w:r>
      <w:r w:rsidR="006E06DB" w:rsidRPr="008166F8">
        <w:rPr>
          <w:rFonts w:cs="Arial"/>
          <w:sz w:val="24"/>
          <w:szCs w:val="24"/>
        </w:rPr>
        <w:t> method which compare two strings based on contents of characters or you can say in lexical order. You just need to call </w:t>
      </w:r>
      <w:r w:rsidR="006E06DB" w:rsidRPr="008166F8">
        <w:rPr>
          <w:rFonts w:cs="Courier New"/>
          <w:sz w:val="24"/>
          <w:szCs w:val="24"/>
        </w:rPr>
        <w:t>String.compareTo(AnotherString)</w:t>
      </w:r>
      <w:r w:rsidR="006E06DB" w:rsidRPr="008166F8">
        <w:rPr>
          <w:rFonts w:cs="Arial"/>
          <w:sz w:val="24"/>
          <w:szCs w:val="24"/>
        </w:rPr>
        <w:t> and Java will determine whether specified String is greater than , equal to or less than current object.</w:t>
      </w:r>
    </w:p>
    <w:p w:rsidR="006E06DB" w:rsidRPr="008166F8" w:rsidRDefault="006E06DB" w:rsidP="006E06DB">
      <w:pPr>
        <w:spacing w:after="240"/>
        <w:ind w:left="720"/>
        <w:rPr>
          <w:rFonts w:cs="Arial"/>
          <w:sz w:val="24"/>
          <w:szCs w:val="24"/>
        </w:rPr>
      </w:pPr>
    </w:p>
    <w:p w:rsidR="006E06DB" w:rsidRPr="008166F8" w:rsidRDefault="006E06DB" w:rsidP="006E06DB">
      <w:pPr>
        <w:spacing w:after="0"/>
        <w:ind w:left="720"/>
        <w:rPr>
          <w:rFonts w:cs="Arial"/>
          <w:sz w:val="24"/>
          <w:szCs w:val="24"/>
        </w:rPr>
      </w:pPr>
      <w:r w:rsidRPr="008166F8">
        <w:rPr>
          <w:rFonts w:cs="Arial"/>
          <w:b/>
          <w:bCs/>
          <w:sz w:val="24"/>
          <w:szCs w:val="24"/>
          <w:u w:val="single"/>
        </w:rPr>
        <w:t>How to Compare Dates in Java</w:t>
      </w:r>
    </w:p>
    <w:p w:rsidR="006E06DB" w:rsidRPr="008166F8" w:rsidRDefault="006E06DB" w:rsidP="006E06DB">
      <w:pPr>
        <w:ind w:left="720"/>
        <w:rPr>
          <w:rFonts w:cs="Arial"/>
          <w:sz w:val="24"/>
          <w:szCs w:val="24"/>
        </w:rPr>
      </w:pPr>
      <w:r w:rsidRPr="008166F8">
        <w:rPr>
          <w:rFonts w:cs="Arial"/>
          <w:sz w:val="24"/>
          <w:szCs w:val="24"/>
        </w:rPr>
        <w:t>Dates are represented by </w:t>
      </w:r>
      <w:r w:rsidRPr="008166F8">
        <w:rPr>
          <w:rFonts w:cs="Courier New"/>
          <w:sz w:val="24"/>
          <w:szCs w:val="24"/>
        </w:rPr>
        <w:t>java.util.Date</w:t>
      </w:r>
      <w:r w:rsidRPr="008166F8">
        <w:rPr>
          <w:rFonts w:cs="Arial"/>
          <w:sz w:val="24"/>
          <w:szCs w:val="24"/>
        </w:rPr>
        <w:t> class in Java and like String,  Date also implements Comparable in Java so they will be automatically sorted based on there natural ordering if they got stored in any sorted collection like TreeSet or TreeMap. If you explicitly wants to compare two dates in Java you can call </w:t>
      </w:r>
      <w:r w:rsidRPr="008166F8">
        <w:rPr>
          <w:rFonts w:cs="Courier New"/>
          <w:sz w:val="24"/>
          <w:szCs w:val="24"/>
        </w:rPr>
        <w:t>Date.compareTo(AnotherDate)</w:t>
      </w:r>
      <w:r w:rsidRPr="008166F8">
        <w:rPr>
          <w:rFonts w:cs="Arial"/>
          <w:sz w:val="24"/>
          <w:szCs w:val="24"/>
        </w:rPr>
        <w:t> method in Java and it will tell whether specified date is greater than , equal to or less than current String</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b/>
          <w:bCs/>
          <w:sz w:val="24"/>
          <w:szCs w:val="24"/>
          <w:u w:val="single"/>
        </w:rPr>
        <w:t>When to use Comparator and Comparable in Java</w:t>
      </w:r>
    </w:p>
    <w:p w:rsidR="006E06DB" w:rsidRPr="008166F8" w:rsidRDefault="006E06DB" w:rsidP="006E06DB">
      <w:pPr>
        <w:ind w:left="720"/>
        <w:rPr>
          <w:rFonts w:cs="Arial"/>
          <w:sz w:val="24"/>
          <w:szCs w:val="24"/>
        </w:rPr>
      </w:pPr>
      <w:r w:rsidRPr="008166F8">
        <w:rPr>
          <w:rFonts w:cs="Arial"/>
          <w:sz w:val="24"/>
          <w:szCs w:val="24"/>
        </w:rPr>
        <w:t>At last let’s see some best practices and recommendation on when to use Comparator or Comparable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1) If there is a natural or default way of sorting </w:t>
      </w:r>
      <w:r w:rsidRPr="008166F8">
        <w:rPr>
          <w:rFonts w:cs="Courier New"/>
          <w:sz w:val="24"/>
          <w:szCs w:val="24"/>
        </w:rPr>
        <w:t>Object</w:t>
      </w:r>
      <w:r w:rsidRPr="008166F8">
        <w:rPr>
          <w:rFonts w:cs="Arial"/>
          <w:sz w:val="24"/>
          <w:szCs w:val="24"/>
        </w:rPr>
        <w:t> already exist during development of </w:t>
      </w:r>
      <w:r w:rsidRPr="008166F8">
        <w:rPr>
          <w:rFonts w:cs="Courier New"/>
          <w:sz w:val="24"/>
          <w:szCs w:val="24"/>
        </w:rPr>
        <w:t>Class</w:t>
      </w:r>
      <w:r w:rsidRPr="008166F8">
        <w:rPr>
          <w:rFonts w:cs="Arial"/>
          <w:sz w:val="24"/>
          <w:szCs w:val="24"/>
        </w:rPr>
        <w:t> than use </w:t>
      </w:r>
      <w:r w:rsidRPr="008166F8">
        <w:rPr>
          <w:rFonts w:cs="Courier New"/>
          <w:sz w:val="24"/>
          <w:szCs w:val="24"/>
        </w:rPr>
        <w:t>Comparable</w:t>
      </w:r>
      <w:r w:rsidRPr="008166F8">
        <w:rPr>
          <w:rFonts w:cs="Arial"/>
          <w:sz w:val="24"/>
          <w:szCs w:val="24"/>
        </w:rPr>
        <w:t>. This is intuitive and you given the class name people should be able to guess it correctly like Strings are sorted chronically, </w:t>
      </w:r>
      <w:r w:rsidRPr="008166F8">
        <w:rPr>
          <w:rFonts w:cs="Courier New"/>
          <w:sz w:val="24"/>
          <w:szCs w:val="24"/>
        </w:rPr>
        <w:t>Employee</w:t>
      </w:r>
      <w:r w:rsidRPr="008166F8">
        <w:rPr>
          <w:rFonts w:cs="Arial"/>
          <w:sz w:val="24"/>
          <w:szCs w:val="24"/>
        </w:rPr>
        <w:t> can be sorted by there Id etc. On the other hand if an </w:t>
      </w:r>
      <w:r w:rsidRPr="008166F8">
        <w:rPr>
          <w:rFonts w:cs="Courier New"/>
          <w:sz w:val="24"/>
          <w:szCs w:val="24"/>
        </w:rPr>
        <w:t>Object</w:t>
      </w:r>
      <w:r w:rsidRPr="008166F8">
        <w:rPr>
          <w:rFonts w:cs="Arial"/>
          <w:sz w:val="24"/>
          <w:szCs w:val="24"/>
        </w:rPr>
        <w:t> can be sorted on multiple ways and client is specifying on which parameter sorting should take place than use </w:t>
      </w:r>
      <w:r w:rsidRPr="008166F8">
        <w:rPr>
          <w:rFonts w:cs="Courier New"/>
          <w:sz w:val="24"/>
          <w:szCs w:val="24"/>
        </w:rPr>
        <w:t>Comparator</w:t>
      </w:r>
      <w:r w:rsidRPr="008166F8">
        <w:rPr>
          <w:rFonts w:cs="Arial"/>
          <w:sz w:val="24"/>
          <w:szCs w:val="24"/>
        </w:rPr>
        <w:t> interface. for example Employee can again be sorted on name, salary or department and clients needs an API to do that. </w:t>
      </w:r>
      <w:r w:rsidRPr="008166F8">
        <w:rPr>
          <w:rFonts w:cs="Courier New"/>
          <w:sz w:val="24"/>
          <w:szCs w:val="24"/>
        </w:rPr>
        <w:t>Comparator</w:t>
      </w:r>
      <w:r w:rsidRPr="008166F8">
        <w:rPr>
          <w:rFonts w:cs="Arial"/>
          <w:sz w:val="24"/>
          <w:szCs w:val="24"/>
        </w:rPr>
        <w:t> implementation can sort out this problem.</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2) Some time you write code to sort object of a class for which you are not the original author, or you don't have access to code. In these cases you can not implement </w:t>
      </w:r>
      <w:r w:rsidRPr="008166F8">
        <w:rPr>
          <w:rFonts w:cs="Courier New"/>
          <w:sz w:val="24"/>
          <w:szCs w:val="24"/>
        </w:rPr>
        <w:t>Comparable</w:t>
      </w:r>
      <w:r w:rsidRPr="008166F8">
        <w:rPr>
          <w:rFonts w:cs="Arial"/>
          <w:sz w:val="24"/>
          <w:szCs w:val="24"/>
        </w:rPr>
        <w:t> and </w:t>
      </w:r>
      <w:r w:rsidRPr="008166F8">
        <w:rPr>
          <w:rFonts w:cs="Courier New"/>
          <w:sz w:val="24"/>
          <w:szCs w:val="24"/>
        </w:rPr>
        <w:t>Comparator</w:t>
      </w:r>
      <w:r w:rsidRPr="008166F8">
        <w:rPr>
          <w:rFonts w:cs="Arial"/>
          <w:sz w:val="24"/>
          <w:szCs w:val="24"/>
        </w:rPr>
        <w:t> is only way to sort those objects.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3) Beware with the fact that How those object will behave if stored in </w:t>
      </w:r>
      <w:r w:rsidRPr="008166F8">
        <w:rPr>
          <w:rFonts w:cs="Courier New"/>
          <w:sz w:val="24"/>
          <w:szCs w:val="24"/>
        </w:rPr>
        <w:t>SorteSet </w:t>
      </w:r>
      <w:r w:rsidRPr="008166F8">
        <w:rPr>
          <w:rFonts w:cs="Arial"/>
          <w:sz w:val="24"/>
          <w:szCs w:val="24"/>
        </w:rPr>
        <w:t>or </w:t>
      </w:r>
      <w:r w:rsidRPr="008166F8">
        <w:rPr>
          <w:rFonts w:cs="Courier New"/>
          <w:sz w:val="24"/>
          <w:szCs w:val="24"/>
        </w:rPr>
        <w:t>SortedMap</w:t>
      </w:r>
      <w:r w:rsidRPr="008166F8">
        <w:rPr>
          <w:rFonts w:cs="Arial"/>
          <w:sz w:val="24"/>
          <w:szCs w:val="24"/>
        </w:rPr>
        <w:t> like TreeSet and </w:t>
      </w:r>
      <w:hyperlink r:id="rId29" w:tgtFrame="_blank" w:history="1">
        <w:r w:rsidRPr="008166F8">
          <w:rPr>
            <w:rStyle w:val="Hyperlink"/>
            <w:color w:val="auto"/>
            <w:sz w:val="24"/>
            <w:szCs w:val="24"/>
          </w:rPr>
          <w:t>TreeMap</w:t>
        </w:r>
      </w:hyperlink>
      <w:r w:rsidRPr="008166F8">
        <w:rPr>
          <w:rFonts w:cs="Arial"/>
          <w:sz w:val="24"/>
          <w:szCs w:val="24"/>
        </w:rPr>
        <w:t>. If an object doesn't implement Comparable than while putting them into </w:t>
      </w:r>
      <w:r w:rsidRPr="008166F8">
        <w:rPr>
          <w:rFonts w:cs="Courier New"/>
          <w:sz w:val="24"/>
          <w:szCs w:val="24"/>
        </w:rPr>
        <w:t>SortedMap</w:t>
      </w:r>
      <w:r w:rsidRPr="008166F8">
        <w:rPr>
          <w:rFonts w:cs="Arial"/>
          <w:sz w:val="24"/>
          <w:szCs w:val="24"/>
        </w:rPr>
        <w:t>, always provided corresponding </w:t>
      </w:r>
      <w:r w:rsidRPr="008166F8">
        <w:rPr>
          <w:rFonts w:cs="Courier New"/>
          <w:sz w:val="24"/>
          <w:szCs w:val="24"/>
        </w:rPr>
        <w:t>Comparator</w:t>
      </w:r>
      <w:r w:rsidRPr="008166F8">
        <w:rPr>
          <w:rFonts w:cs="Arial"/>
          <w:sz w:val="24"/>
          <w:szCs w:val="24"/>
        </w:rPr>
        <w:t> which can provide sorting logic.</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4) Order of comparison is very important while implementing </w:t>
      </w:r>
      <w:r w:rsidRPr="008166F8">
        <w:rPr>
          <w:rFonts w:cs="Courier New"/>
          <w:sz w:val="24"/>
          <w:szCs w:val="24"/>
        </w:rPr>
        <w:t>Comparable</w:t>
      </w:r>
      <w:r w:rsidRPr="008166F8">
        <w:rPr>
          <w:rFonts w:cs="Arial"/>
          <w:sz w:val="24"/>
          <w:szCs w:val="24"/>
        </w:rPr>
        <w:t> or </w:t>
      </w:r>
      <w:r w:rsidRPr="008166F8">
        <w:rPr>
          <w:rFonts w:cs="Courier New"/>
          <w:sz w:val="24"/>
          <w:szCs w:val="24"/>
        </w:rPr>
        <w:t>Comparator</w:t>
      </w:r>
      <w:r w:rsidRPr="008166F8">
        <w:rPr>
          <w:rFonts w:cs="Arial"/>
          <w:sz w:val="24"/>
          <w:szCs w:val="24"/>
        </w:rPr>
        <w:t> interface. for example if you are sorting object based upon name than you can compare first name or last name on any order, so decide it judiciously. I have shared more detailed tips on </w:t>
      </w:r>
      <w:r w:rsidRPr="008166F8">
        <w:rPr>
          <w:rFonts w:cs="Courier New"/>
          <w:sz w:val="24"/>
          <w:szCs w:val="24"/>
        </w:rPr>
        <w:t>compareTo</w:t>
      </w:r>
      <w:r w:rsidRPr="008166F8">
        <w:rPr>
          <w:rFonts w:cs="Arial"/>
          <w:sz w:val="24"/>
          <w:szCs w:val="24"/>
        </w:rPr>
        <w:t> on my post how to implement CompareTo in Java.</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lastRenderedPageBreak/>
        <w:t>5) Comparator has a distinct </w:t>
      </w:r>
      <w:r w:rsidRPr="008166F8">
        <w:rPr>
          <w:rStyle w:val="m-8831506238760111762m-7908582940268904738gmail-vm-hook"/>
          <w:rFonts w:cs="Arial"/>
          <w:sz w:val="24"/>
          <w:szCs w:val="24"/>
          <w:bdr w:val="none" w:sz="0" w:space="0" w:color="auto" w:frame="1"/>
        </w:rPr>
        <w:t>advantage</w:t>
      </w:r>
      <w:r w:rsidRPr="008166F8">
        <w:rPr>
          <w:rFonts w:cs="Arial"/>
          <w:sz w:val="24"/>
          <w:szCs w:val="24"/>
        </w:rPr>
        <w:t> of being self descriptive  for example if you are writing Comparator to compare two Employees based upon there salary than name that comparator as </w:t>
      </w:r>
      <w:r w:rsidRPr="008166F8">
        <w:rPr>
          <w:rFonts w:cs="Courier New"/>
          <w:sz w:val="24"/>
          <w:szCs w:val="24"/>
        </w:rPr>
        <w:t>SalaryComparator</w:t>
      </w:r>
      <w:r w:rsidRPr="008166F8">
        <w:rPr>
          <w:rFonts w:cs="Arial"/>
          <w:sz w:val="24"/>
          <w:szCs w:val="24"/>
        </w:rPr>
        <w:t>, on the other hand compareTo()</w:t>
      </w:r>
    </w:p>
    <w:p w:rsidR="006E06DB" w:rsidRPr="008166F8" w:rsidRDefault="006E06DB" w:rsidP="006E06DB">
      <w:pPr>
        <w:ind w:left="720"/>
        <w:rPr>
          <w:rFonts w:cs="Arial"/>
          <w:sz w:val="24"/>
          <w:szCs w:val="24"/>
        </w:rPr>
      </w:pPr>
    </w:p>
    <w:p w:rsidR="006E06DB" w:rsidRPr="008166F8" w:rsidRDefault="006E06DB" w:rsidP="006E06DB">
      <w:pPr>
        <w:pStyle w:val="Heading2"/>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u w:val="single"/>
        </w:rPr>
        <w:t>How to implement compareTo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There are certain rules and important points to remember while overriding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method:</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1)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method must return negative number if current object is less than other object, positive number if current object is greater than other object and zero if both objects are equal to each other.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2)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must be in consistent with </w:t>
      </w:r>
      <w:hyperlink r:id="rId30" w:tgtFrame="_blank" w:history="1">
        <w:r w:rsidRPr="008166F8">
          <w:rPr>
            <w:rStyle w:val="Hyperlink"/>
            <w:rFonts w:cs="Arial"/>
            <w:color w:val="auto"/>
            <w:sz w:val="24"/>
            <w:szCs w:val="24"/>
          </w:rPr>
          <w:t>equals method</w:t>
        </w:r>
      </w:hyperlink>
      <w:r w:rsidRPr="008166F8">
        <w:rPr>
          <w:rStyle w:val="m-8831506238760111762m-7908582940268904738gmail-msohyperlink"/>
          <w:rFonts w:cs="Arial"/>
          <w:sz w:val="24"/>
          <w:szCs w:val="24"/>
        </w:rPr>
        <w:t> e.g. if two objects are equal via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 there </w:t>
      </w:r>
      <w:r w:rsidRPr="008166F8">
        <w:rPr>
          <w:rStyle w:val="m-8831506238760111762m-7908582940268904738gmail-msohyperlink"/>
          <w:rFonts w:cs="Courier New"/>
          <w:sz w:val="24"/>
          <w:szCs w:val="24"/>
        </w:rPr>
        <w:t>compareTo()</w:t>
      </w:r>
      <w:r w:rsidRPr="008166F8">
        <w:rPr>
          <w:rStyle w:val="m-8831506238760111762m-7908582940268904738gmail-msohyperlink"/>
          <w:rFonts w:cs="Arial"/>
          <w:sz w:val="24"/>
          <w:szCs w:val="24"/>
        </w:rPr>
        <w:t> must return </w:t>
      </w:r>
      <w:r w:rsidRPr="008166F8">
        <w:rPr>
          <w:rStyle w:val="m-8831506238760111762m-7908582940268904738gmail-msohyperlink"/>
          <w:rFonts w:cs="Courier New"/>
          <w:sz w:val="24"/>
          <w:szCs w:val="24"/>
        </w:rPr>
        <w:t>zero </w:t>
      </w:r>
      <w:r w:rsidRPr="008166F8">
        <w:rPr>
          <w:rStyle w:val="m-8831506238760111762m-7908582940268904738gmail-msohyperlink"/>
          <w:rFonts w:cs="Arial"/>
          <w:sz w:val="24"/>
          <w:szCs w:val="24"/>
        </w:rPr>
        <w:t>otherwise if those objects are stored in </w:t>
      </w:r>
      <w:r w:rsidRPr="008166F8">
        <w:rPr>
          <w:rStyle w:val="m-8831506238760111762m-7908582940268904738gmail-msohyperlink"/>
          <w:rFonts w:cs="Courier New"/>
          <w:sz w:val="24"/>
          <w:szCs w:val="24"/>
        </w:rPr>
        <w:t>SortedSet </w:t>
      </w:r>
      <w:r w:rsidRPr="008166F8">
        <w:rPr>
          <w:rStyle w:val="m-8831506238760111762m-7908582940268904738gmail-msohyperlink"/>
          <w:rFonts w:cs="Arial"/>
          <w:sz w:val="24"/>
          <w:szCs w:val="24"/>
        </w:rPr>
        <w:t>or </w:t>
      </w:r>
      <w:r w:rsidRPr="008166F8">
        <w:rPr>
          <w:rStyle w:val="m-8831506238760111762m-7908582940268904738gmail-msohyperlink"/>
          <w:rFonts w:cs="Courier New"/>
          <w:sz w:val="24"/>
          <w:szCs w:val="24"/>
        </w:rPr>
        <w:t>SortedMap</w:t>
      </w:r>
      <w:r w:rsidRPr="008166F8">
        <w:rPr>
          <w:rStyle w:val="m-8831506238760111762m-7908582940268904738gmail-msohyperlink"/>
          <w:rFonts w:cs="Arial"/>
          <w:sz w:val="24"/>
          <w:szCs w:val="24"/>
        </w:rPr>
        <w:t> they will not behave properly. Since </w:t>
      </w:r>
      <w:r w:rsidRPr="008166F8">
        <w:rPr>
          <w:rStyle w:val="m-8831506238760111762m-7908582940268904738gmail-msohyperlink"/>
          <w:rFonts w:cs="Courier New"/>
          <w:sz w:val="24"/>
          <w:szCs w:val="24"/>
        </w:rPr>
        <w:t>SortedSet </w:t>
      </w:r>
      <w:r w:rsidRPr="008166F8">
        <w:rPr>
          <w:rStyle w:val="m-8831506238760111762m-7908582940268904738gmail-msohyperlink"/>
          <w:rFonts w:cs="Arial"/>
          <w:sz w:val="24"/>
          <w:szCs w:val="24"/>
        </w:rPr>
        <w:t>or </w:t>
      </w:r>
      <w:r w:rsidRPr="008166F8">
        <w:rPr>
          <w:rStyle w:val="m-8831506238760111762m-7908582940268904738gmail-msohyperlink"/>
          <w:rFonts w:cs="Courier New"/>
          <w:sz w:val="24"/>
          <w:szCs w:val="24"/>
        </w:rPr>
        <w:t>SortedMap </w:t>
      </w:r>
      <w:r w:rsidRPr="008166F8">
        <w:rPr>
          <w:rStyle w:val="m-8831506238760111762m-7908582940268904738gmail-msohyperlink"/>
          <w:rFonts w:cs="Arial"/>
          <w:sz w:val="24"/>
          <w:szCs w:val="24"/>
        </w:rPr>
        <w:t>use </w:t>
      </w:r>
      <w:r w:rsidRPr="008166F8">
        <w:rPr>
          <w:rStyle w:val="m-8831506238760111762m-7908582940268904738gmail-msohyperlink"/>
          <w:rFonts w:cs="Courier New"/>
          <w:sz w:val="24"/>
          <w:szCs w:val="24"/>
        </w:rPr>
        <w:t>compareTo()</w:t>
      </w:r>
      <w:r w:rsidRPr="008166F8">
        <w:rPr>
          <w:rStyle w:val="m-8831506238760111762m-7908582940268904738gmail-msohyperlink"/>
          <w:rFonts w:cs="Arial"/>
          <w:sz w:val="24"/>
          <w:szCs w:val="24"/>
        </w:rPr>
        <w:t> to check the object if two unequal object are returned equal by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those will not be added into Set or Map if they are not using external Comparator.  </w:t>
      </w:r>
      <w:r w:rsidRPr="008166F8">
        <w:rPr>
          <w:rFonts w:cs="Arial"/>
          <w:sz w:val="24"/>
          <w:szCs w:val="24"/>
        </w:rPr>
        <w:t>One example where </w:t>
      </w:r>
      <w:r w:rsidRPr="008166F8">
        <w:rPr>
          <w:rFonts w:cs="Courier New"/>
          <w:sz w:val="24"/>
          <w:szCs w:val="24"/>
        </w:rPr>
        <w:t>compareTo</w:t>
      </w:r>
      <w:r w:rsidRPr="008166F8">
        <w:rPr>
          <w:rFonts w:cs="Arial"/>
          <w:sz w:val="24"/>
          <w:szCs w:val="24"/>
        </w:rPr>
        <w:t> is not consistent with equals in JDK is </w:t>
      </w:r>
      <w:r w:rsidRPr="008166F8">
        <w:rPr>
          <w:rFonts w:cs="Courier New"/>
          <w:sz w:val="24"/>
          <w:szCs w:val="24"/>
        </w:rPr>
        <w:t>BigDecimal</w:t>
      </w:r>
      <w:r w:rsidRPr="008166F8">
        <w:rPr>
          <w:rFonts w:cs="Arial"/>
          <w:sz w:val="24"/>
          <w:szCs w:val="24"/>
        </w:rPr>
        <w:t> class. two </w:t>
      </w:r>
      <w:r w:rsidRPr="008166F8">
        <w:rPr>
          <w:rFonts w:cs="Courier New"/>
          <w:sz w:val="24"/>
          <w:szCs w:val="24"/>
        </w:rPr>
        <w:t>BigDecimal</w:t>
      </w:r>
      <w:r w:rsidRPr="008166F8">
        <w:rPr>
          <w:rFonts w:cs="Arial"/>
          <w:sz w:val="24"/>
          <w:szCs w:val="24"/>
        </w:rPr>
        <w:t> number for which compareTo returns zero, equals returns false as clear from following </w:t>
      </w:r>
      <w:r w:rsidRPr="008166F8">
        <w:rPr>
          <w:rFonts w:cs="Courier New"/>
          <w:sz w:val="24"/>
          <w:szCs w:val="24"/>
        </w:rPr>
        <w:t>BigDecimal</w:t>
      </w:r>
      <w:r w:rsidRPr="008166F8">
        <w:rPr>
          <w:rFonts w:cs="Arial"/>
          <w:sz w:val="24"/>
          <w:szCs w:val="24"/>
        </w:rPr>
        <w:t> comparison example:</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r w:rsidRPr="008166F8">
        <w:rPr>
          <w:rFonts w:cs="Courier New"/>
          <w:b/>
          <w:bCs/>
          <w:sz w:val="24"/>
          <w:szCs w:val="24"/>
        </w:rPr>
        <w:t>BigDecimal</w:t>
      </w:r>
      <w:r w:rsidRPr="008166F8">
        <w:rPr>
          <w:rFonts w:cs="Courier New"/>
          <w:sz w:val="24"/>
          <w:szCs w:val="24"/>
        </w:rPr>
        <w:t> bd1 = </w:t>
      </w:r>
      <w:r w:rsidRPr="008166F8">
        <w:rPr>
          <w:rFonts w:cs="Courier New"/>
          <w:b/>
          <w:bCs/>
          <w:sz w:val="24"/>
          <w:szCs w:val="24"/>
        </w:rPr>
        <w:t>new</w:t>
      </w:r>
      <w:r w:rsidRPr="008166F8">
        <w:rPr>
          <w:rFonts w:cs="Courier New"/>
          <w:sz w:val="24"/>
          <w:szCs w:val="24"/>
        </w:rPr>
        <w:t> </w:t>
      </w:r>
      <w:r w:rsidRPr="008166F8">
        <w:rPr>
          <w:rFonts w:cs="Courier New"/>
          <w:b/>
          <w:bCs/>
          <w:sz w:val="24"/>
          <w:szCs w:val="24"/>
        </w:rPr>
        <w:t>BigDecimal</w:t>
      </w:r>
      <w:r w:rsidRPr="008166F8">
        <w:rPr>
          <w:rFonts w:cs="Courier New"/>
          <w:sz w:val="24"/>
          <w:szCs w:val="24"/>
        </w:rPr>
        <w:t>("2.0");</w:t>
      </w:r>
      <w:r w:rsidRPr="008166F8">
        <w:rPr>
          <w:rFonts w:cs="Courier New"/>
          <w:sz w:val="24"/>
          <w:szCs w:val="24"/>
        </w:rPr>
        <w:br/>
      </w:r>
      <w:r w:rsidRPr="008166F8">
        <w:rPr>
          <w:rFonts w:cs="Courier New"/>
          <w:b/>
          <w:bCs/>
          <w:sz w:val="24"/>
          <w:szCs w:val="24"/>
        </w:rPr>
        <w:t>BigDecimal</w:t>
      </w:r>
      <w:r w:rsidRPr="008166F8">
        <w:rPr>
          <w:rFonts w:cs="Courier New"/>
          <w:sz w:val="24"/>
          <w:szCs w:val="24"/>
        </w:rPr>
        <w:t> bd2 = </w:t>
      </w:r>
      <w:r w:rsidRPr="008166F8">
        <w:rPr>
          <w:rFonts w:cs="Courier New"/>
          <w:b/>
          <w:bCs/>
          <w:sz w:val="24"/>
          <w:szCs w:val="24"/>
        </w:rPr>
        <w:t>new</w:t>
      </w:r>
      <w:r w:rsidRPr="008166F8">
        <w:rPr>
          <w:rFonts w:cs="Courier New"/>
          <w:sz w:val="24"/>
          <w:szCs w:val="24"/>
        </w:rPr>
        <w:t> </w:t>
      </w:r>
      <w:r w:rsidRPr="008166F8">
        <w:rPr>
          <w:rFonts w:cs="Courier New"/>
          <w:b/>
          <w:bCs/>
          <w:sz w:val="24"/>
          <w:szCs w:val="24"/>
        </w:rPr>
        <w:t>BigDecimal</w:t>
      </w:r>
      <w:r w:rsidRPr="008166F8">
        <w:rPr>
          <w:rFonts w:cs="Courier New"/>
          <w:sz w:val="24"/>
          <w:szCs w:val="24"/>
        </w:rPr>
        <w:t>("2.00");</w:t>
      </w:r>
      <w:r w:rsidRPr="008166F8">
        <w:rPr>
          <w:rFonts w:cs="Courier New"/>
          <w:sz w:val="24"/>
          <w:szCs w:val="24"/>
        </w:rPr>
        <w:br/>
        <w:t>      </w:t>
      </w:r>
      <w:r w:rsidRPr="008166F8">
        <w:rPr>
          <w:rFonts w:cs="Courier New"/>
          <w:sz w:val="24"/>
          <w:szCs w:val="24"/>
        </w:rPr>
        <w:br/>
      </w:r>
      <w:r w:rsidRPr="008166F8">
        <w:rPr>
          <w:rFonts w:cs="Courier New"/>
          <w:b/>
          <w:bCs/>
          <w:sz w:val="24"/>
          <w:szCs w:val="24"/>
        </w:rPr>
        <w:t>System</w:t>
      </w:r>
      <w:r w:rsidRPr="008166F8">
        <w:rPr>
          <w:rFonts w:cs="Courier New"/>
          <w:sz w:val="24"/>
          <w:szCs w:val="24"/>
        </w:rPr>
        <w:t>.out.println("comparing BigDecimal using equals: " + bd1.equals(bd2));</w:t>
      </w:r>
      <w:r w:rsidRPr="008166F8">
        <w:rPr>
          <w:rFonts w:cs="Courier New"/>
          <w:sz w:val="24"/>
          <w:szCs w:val="24"/>
        </w:rPr>
        <w:br/>
      </w:r>
      <w:r w:rsidRPr="008166F8">
        <w:rPr>
          <w:rFonts w:cs="Courier New"/>
          <w:b/>
          <w:bCs/>
          <w:sz w:val="24"/>
          <w:szCs w:val="24"/>
        </w:rPr>
        <w:t>System</w:t>
      </w:r>
      <w:r w:rsidRPr="008166F8">
        <w:rPr>
          <w:rFonts w:cs="Courier New"/>
          <w:sz w:val="24"/>
          <w:szCs w:val="24"/>
        </w:rPr>
        <w:t>.out.println("comparing BigDecimal using compareTo: " + bd1.compareTo(bd2));</w:t>
      </w:r>
      <w:r w:rsidRPr="008166F8">
        <w:rPr>
          <w:rFonts w:cs="Courier New"/>
          <w:sz w:val="24"/>
          <w:szCs w:val="24"/>
        </w:rPr>
        <w:br/>
      </w:r>
      <w:r w:rsidRPr="008166F8">
        <w:rPr>
          <w:rFonts w:cs="Courier New"/>
          <w:sz w:val="24"/>
          <w:szCs w:val="24"/>
        </w:rPr>
        <w:br/>
        <w:t>Output:</w:t>
      </w:r>
      <w:r w:rsidRPr="008166F8">
        <w:rPr>
          <w:rFonts w:cs="Courier New"/>
          <w:sz w:val="24"/>
          <w:szCs w:val="24"/>
        </w:rPr>
        <w:br/>
        <w:t>comparing </w:t>
      </w:r>
      <w:r w:rsidRPr="008166F8">
        <w:rPr>
          <w:rFonts w:cs="Courier New"/>
          <w:b/>
          <w:bCs/>
          <w:sz w:val="24"/>
          <w:szCs w:val="24"/>
        </w:rPr>
        <w:t>BigDecimal</w:t>
      </w:r>
      <w:r w:rsidRPr="008166F8">
        <w:rPr>
          <w:rFonts w:cs="Courier New"/>
          <w:sz w:val="24"/>
          <w:szCs w:val="24"/>
        </w:rPr>
        <w:t> using equals: </w:t>
      </w:r>
      <w:r w:rsidRPr="008166F8">
        <w:rPr>
          <w:rFonts w:cs="Courier New"/>
          <w:b/>
          <w:bCs/>
          <w:sz w:val="24"/>
          <w:szCs w:val="24"/>
        </w:rPr>
        <w:t>false</w:t>
      </w:r>
      <w:r w:rsidRPr="008166F8">
        <w:rPr>
          <w:rFonts w:cs="Courier New"/>
          <w:sz w:val="24"/>
          <w:szCs w:val="24"/>
        </w:rPr>
        <w:br/>
        <w:t>comparing </w:t>
      </w:r>
      <w:r w:rsidRPr="008166F8">
        <w:rPr>
          <w:rFonts w:cs="Courier New"/>
          <w:b/>
          <w:bCs/>
          <w:sz w:val="24"/>
          <w:szCs w:val="24"/>
        </w:rPr>
        <w:t>BigDecimal</w:t>
      </w:r>
      <w:r w:rsidRPr="008166F8">
        <w:rPr>
          <w:rFonts w:cs="Courier New"/>
          <w:sz w:val="24"/>
          <w:szCs w:val="24"/>
        </w:rPr>
        <w:t> using compareTo: 0</w:t>
      </w:r>
    </w:p>
    <w:p w:rsidR="006E06DB" w:rsidRPr="008166F8" w:rsidRDefault="006E06DB" w:rsidP="006E06DB">
      <w:pPr>
        <w:ind w:left="720"/>
        <w:rPr>
          <w:rFonts w:cs="Arial"/>
          <w:sz w:val="24"/>
          <w:szCs w:val="24"/>
        </w:rPr>
      </w:pPr>
      <w:r w:rsidRPr="008166F8">
        <w:rPr>
          <w:rFonts w:cs="Arial"/>
          <w:sz w:val="24"/>
          <w:szCs w:val="24"/>
        </w:rPr>
        <w:t> </w:t>
      </w:r>
    </w:p>
    <w:p w:rsidR="006E06DB" w:rsidRPr="008166F8" w:rsidRDefault="006E06DB" w:rsidP="006E06DB">
      <w:pPr>
        <w:ind w:left="720"/>
        <w:rPr>
          <w:rFonts w:cs="Arial"/>
          <w:sz w:val="24"/>
          <w:szCs w:val="24"/>
        </w:rPr>
      </w:pPr>
      <w:r w:rsidRPr="008166F8">
        <w:rPr>
          <w:rFonts w:cs="Arial"/>
          <w:sz w:val="24"/>
          <w:szCs w:val="24"/>
        </w:rPr>
        <w:lastRenderedPageBreak/>
        <w:t>How does it affect </w:t>
      </w:r>
      <w:r w:rsidRPr="008166F8">
        <w:rPr>
          <w:rFonts w:cs="Courier New"/>
          <w:sz w:val="24"/>
          <w:szCs w:val="24"/>
        </w:rPr>
        <w:t>BigDecimal</w:t>
      </w:r>
      <w:r w:rsidRPr="008166F8">
        <w:rPr>
          <w:rFonts w:cs="Arial"/>
          <w:sz w:val="24"/>
          <w:szCs w:val="24"/>
        </w:rPr>
        <w:t> ? well if you store these two </w:t>
      </w:r>
      <w:r w:rsidRPr="008166F8">
        <w:rPr>
          <w:rFonts w:cs="Courier New"/>
          <w:sz w:val="24"/>
          <w:szCs w:val="24"/>
        </w:rPr>
        <w:t>BigDecimal</w:t>
      </w:r>
      <w:r w:rsidRPr="008166F8">
        <w:rPr>
          <w:rFonts w:cs="Arial"/>
          <w:sz w:val="24"/>
          <w:szCs w:val="24"/>
        </w:rPr>
        <w:t> in </w:t>
      </w:r>
      <w:r w:rsidRPr="008166F8">
        <w:rPr>
          <w:rFonts w:cs="Courier New"/>
          <w:sz w:val="24"/>
          <w:szCs w:val="24"/>
        </w:rPr>
        <w:t>HashSet</w:t>
      </w:r>
      <w:r w:rsidRPr="008166F8">
        <w:rPr>
          <w:rFonts w:cs="Arial"/>
          <w:sz w:val="24"/>
          <w:szCs w:val="24"/>
        </w:rPr>
        <w:t> you will end up with duplicates (violation of Set Contract) i.e. two elements while if you store them in </w:t>
      </w:r>
      <w:r w:rsidRPr="008166F8">
        <w:rPr>
          <w:rFonts w:cs="Courier New"/>
          <w:sz w:val="24"/>
          <w:szCs w:val="24"/>
        </w:rPr>
        <w:t>TreeSet</w:t>
      </w:r>
      <w:r w:rsidRPr="008166F8">
        <w:rPr>
          <w:rFonts w:cs="Arial"/>
          <w:sz w:val="24"/>
          <w:szCs w:val="24"/>
        </w:rPr>
        <w:t> you will end up with just 1 element because HashSet uses equals to check duplicates while </w:t>
      </w:r>
      <w:r w:rsidRPr="008166F8">
        <w:rPr>
          <w:rFonts w:cs="Courier New"/>
          <w:sz w:val="24"/>
          <w:szCs w:val="24"/>
        </w:rPr>
        <w:t>TreeSet</w:t>
      </w:r>
      <w:r w:rsidRPr="008166F8">
        <w:rPr>
          <w:rFonts w:cs="Arial"/>
          <w:sz w:val="24"/>
          <w:szCs w:val="24"/>
        </w:rPr>
        <w:t> uses compareTo to check duplicates. That's why its suggested to keep </w:t>
      </w:r>
      <w:r w:rsidRPr="008166F8">
        <w:rPr>
          <w:rFonts w:cs="Courier New"/>
          <w:b/>
          <w:bCs/>
          <w:sz w:val="24"/>
          <w:szCs w:val="24"/>
        </w:rPr>
        <w:t>compareTo</w:t>
      </w:r>
      <w:r w:rsidRPr="008166F8">
        <w:rPr>
          <w:rFonts w:cs="Arial"/>
          <w:b/>
          <w:bCs/>
          <w:sz w:val="24"/>
          <w:szCs w:val="24"/>
        </w:rPr>
        <w:t> consistent with equals method in java</w:t>
      </w:r>
      <w:r w:rsidRPr="008166F8">
        <w:rPr>
          <w:rFonts w:cs="Arial"/>
          <w:sz w:val="24"/>
          <w:szCs w:val="24"/>
        </w:rPr>
        <w:t>.</w:t>
      </w:r>
    </w:p>
    <w:p w:rsidR="006E06DB" w:rsidRPr="008166F8" w:rsidRDefault="006E06DB" w:rsidP="006E06DB">
      <w:pPr>
        <w:ind w:left="720"/>
        <w:rPr>
          <w:rFonts w:cs="Arial"/>
          <w:sz w:val="24"/>
          <w:szCs w:val="24"/>
        </w:rPr>
      </w:pPr>
    </w:p>
    <w:p w:rsidR="006E06DB" w:rsidRPr="008166F8" w:rsidRDefault="006E06DB" w:rsidP="006E06DB">
      <w:pPr>
        <w:spacing w:after="240"/>
        <w:ind w:left="720"/>
        <w:rPr>
          <w:rFonts w:cs="Arial"/>
          <w:sz w:val="24"/>
          <w:szCs w:val="24"/>
        </w:rPr>
      </w:pPr>
      <w:r w:rsidRPr="008166F8">
        <w:rPr>
          <w:rStyle w:val="m-8831506238760111762m-7908582940268904738gmail-msohyperlink"/>
          <w:rFonts w:cs="Arial"/>
          <w:sz w:val="24"/>
          <w:szCs w:val="24"/>
        </w:rPr>
        <w:t>3)</w:t>
      </w:r>
      <w:r w:rsidRPr="008166F8">
        <w:rPr>
          <w:rStyle w:val="m-8831506238760111762m-7908582940268904738gmail-msohyperlink"/>
          <w:rFonts w:cs="Courier New"/>
          <w:sz w:val="24"/>
          <w:szCs w:val="24"/>
        </w:rPr>
        <w:t> CompareTo()</w:t>
      </w:r>
      <w:r w:rsidRPr="008166F8">
        <w:rPr>
          <w:rStyle w:val="m-8831506238760111762m-7908582940268904738gmail-msohyperlink"/>
          <w:rFonts w:cs="Arial"/>
          <w:sz w:val="24"/>
          <w:szCs w:val="24"/>
        </w:rPr>
        <w:t> must throw </w:t>
      </w:r>
      <w:r w:rsidRPr="008166F8">
        <w:rPr>
          <w:rStyle w:val="m-8831506238760111762m-7908582940268904738gmail-msohyperlink"/>
          <w:rFonts w:cs="Courier New"/>
          <w:sz w:val="24"/>
          <w:szCs w:val="24"/>
        </w:rPr>
        <w:t>NullPointerException </w:t>
      </w:r>
      <w:r w:rsidRPr="008166F8">
        <w:rPr>
          <w:rStyle w:val="m-8831506238760111762m-7908582940268904738gmail-msohyperlink"/>
          <w:rFonts w:cs="Arial"/>
          <w:sz w:val="24"/>
          <w:szCs w:val="24"/>
        </w:rPr>
        <w:t>if current object get compared to </w:t>
      </w:r>
      <w:r w:rsidRPr="008166F8">
        <w:rPr>
          <w:rStyle w:val="m-8831506238760111762m-7908582940268904738gmail-msohyperlink"/>
          <w:rFonts w:cs="Courier New"/>
          <w:sz w:val="24"/>
          <w:szCs w:val="24"/>
        </w:rPr>
        <w:t>null </w:t>
      </w:r>
      <w:r w:rsidRPr="008166F8">
        <w:rPr>
          <w:rStyle w:val="m-8831506238760111762m-7908582940268904738gmail-msohyperlink"/>
          <w:rFonts w:cs="Arial"/>
          <w:sz w:val="24"/>
          <w:szCs w:val="24"/>
        </w:rPr>
        <w:t>object as opposed to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which return false on such scenario.</w:t>
      </w:r>
    </w:p>
    <w:p w:rsidR="006E06DB" w:rsidRPr="008166F8" w:rsidRDefault="006E06DB" w:rsidP="006E06DB">
      <w:pPr>
        <w:spacing w:after="0"/>
        <w:ind w:left="720"/>
        <w:rPr>
          <w:rFonts w:cs="Arial"/>
          <w:sz w:val="24"/>
          <w:szCs w:val="24"/>
        </w:rPr>
      </w:pPr>
      <w:r w:rsidRPr="008166F8">
        <w:rPr>
          <w:rStyle w:val="m-8831506238760111762m-7908582940268904738gmail-msohyperlink"/>
          <w:rFonts w:cs="Arial"/>
          <w:sz w:val="24"/>
          <w:szCs w:val="24"/>
        </w:rPr>
        <w:t>4) Another important point to note is </w:t>
      </w:r>
      <w:r w:rsidRPr="008166F8">
        <w:rPr>
          <w:rStyle w:val="m-8831506238760111762m-7908582940268904738gmail-msohyperlink"/>
          <w:rFonts w:cs="Arial"/>
          <w:b/>
          <w:bCs/>
          <w:sz w:val="24"/>
          <w:szCs w:val="24"/>
        </w:rPr>
        <w:t>don't use subtraction for comparing integral values</w:t>
      </w:r>
      <w:r w:rsidRPr="008166F8">
        <w:rPr>
          <w:rStyle w:val="m-8831506238760111762m-7908582940268904738gmail-msohyperlink"/>
          <w:rFonts w:cs="Arial"/>
          <w:sz w:val="24"/>
          <w:szCs w:val="24"/>
        </w:rPr>
        <w:t> because result of subtraction can overflow as every int operation in Java is modulo 2^32. use either </w:t>
      </w:r>
      <w:r w:rsidRPr="008166F8">
        <w:rPr>
          <w:rStyle w:val="m-8831506238760111762m-7908582940268904738gmail-msohyperlink"/>
          <w:rFonts w:cs="Courier New"/>
          <w:sz w:val="24"/>
          <w:szCs w:val="24"/>
        </w:rPr>
        <w:t>Integer.compareTo()</w:t>
      </w:r>
      <w:r w:rsidRPr="008166F8">
        <w:rPr>
          <w:rStyle w:val="m-8831506238760111762m-7908582940268904738gmail-msohyperlink"/>
          <w:rFonts w:cs="Arial"/>
          <w:sz w:val="24"/>
          <w:szCs w:val="24"/>
        </w:rPr>
        <w:t>  or </w:t>
      </w:r>
      <w:r w:rsidRPr="008166F8">
        <w:rPr>
          <w:rStyle w:val="m-8831506238760111762m-7908582940268904738gmail-msohyperlink"/>
          <w:rFonts w:cs="Courier New"/>
          <w:sz w:val="24"/>
          <w:szCs w:val="24"/>
        </w:rPr>
        <w:t>logical operators</w:t>
      </w:r>
      <w:r w:rsidRPr="008166F8">
        <w:rPr>
          <w:rStyle w:val="m-8831506238760111762m-7908582940268904738gmail-msohyperlink"/>
          <w:rFonts w:cs="Arial"/>
          <w:sz w:val="24"/>
          <w:szCs w:val="24"/>
        </w:rPr>
        <w:t> for comparison. T</w:t>
      </w:r>
      <w:r w:rsidRPr="008166F8">
        <w:rPr>
          <w:rFonts w:cs="Arial"/>
          <w:sz w:val="24"/>
          <w:szCs w:val="24"/>
        </w:rPr>
        <w:t>here is one scenario where you can use subtraction to reduce clutter and improve performance. As we know </w:t>
      </w:r>
      <w:r w:rsidRPr="008166F8">
        <w:rPr>
          <w:rFonts w:cs="Courier New"/>
          <w:sz w:val="24"/>
          <w:szCs w:val="24"/>
        </w:rPr>
        <w:t>compareTo </w:t>
      </w:r>
      <w:r w:rsidRPr="008166F8">
        <w:rPr>
          <w:rFonts w:cs="Arial"/>
          <w:sz w:val="24"/>
          <w:szCs w:val="24"/>
        </w:rPr>
        <w:t>doesn't care magnitude, it just care whether result is positive or negative. While comparing two integral fields you can use subtraction if you are absolutely sure that both operands are positive integer or more precisely there different must be less than </w:t>
      </w:r>
      <w:r w:rsidRPr="008166F8">
        <w:rPr>
          <w:rFonts w:cs="Courier New"/>
          <w:sz w:val="24"/>
          <w:szCs w:val="24"/>
        </w:rPr>
        <w:t>Integer.MAX_VALUE</w:t>
      </w:r>
      <w:r w:rsidRPr="008166F8">
        <w:rPr>
          <w:rFonts w:cs="Arial"/>
          <w:sz w:val="24"/>
          <w:szCs w:val="24"/>
        </w:rPr>
        <w:t>. In this case there will be no overflow and your compareTo will be concise and faster.</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5. Use relational operator to compare integral numeric value i.e.</w:t>
      </w:r>
      <w:r w:rsidRPr="008166F8">
        <w:rPr>
          <w:rFonts w:cs="Courier New"/>
          <w:sz w:val="24"/>
          <w:szCs w:val="24"/>
        </w:rPr>
        <w:t> &lt;</w:t>
      </w:r>
      <w:r w:rsidRPr="008166F8">
        <w:rPr>
          <w:rFonts w:cs="Arial"/>
          <w:sz w:val="24"/>
          <w:szCs w:val="24"/>
        </w:rPr>
        <w:t> or</w:t>
      </w:r>
      <w:r w:rsidRPr="008166F8">
        <w:rPr>
          <w:rFonts w:cs="Courier New"/>
          <w:sz w:val="24"/>
          <w:szCs w:val="24"/>
        </w:rPr>
        <w:t> &gt;</w:t>
      </w:r>
      <w:r w:rsidRPr="008166F8">
        <w:rPr>
          <w:rFonts w:cs="Arial"/>
          <w:sz w:val="24"/>
          <w:szCs w:val="24"/>
        </w:rPr>
        <w:t> but use </w:t>
      </w:r>
      <w:r w:rsidRPr="008166F8">
        <w:rPr>
          <w:rFonts w:cs="Courier New"/>
          <w:sz w:val="24"/>
          <w:szCs w:val="24"/>
        </w:rPr>
        <w:t>Float.compareTo()</w:t>
      </w:r>
      <w:r w:rsidRPr="008166F8">
        <w:rPr>
          <w:rFonts w:cs="Arial"/>
          <w:sz w:val="24"/>
          <w:szCs w:val="24"/>
        </w:rPr>
        <w:t> or </w:t>
      </w:r>
      <w:r w:rsidRPr="008166F8">
        <w:rPr>
          <w:rFonts w:cs="Courier New"/>
          <w:sz w:val="24"/>
          <w:szCs w:val="24"/>
        </w:rPr>
        <w:t>Double.compareTo()</w:t>
      </w:r>
      <w:r w:rsidRPr="008166F8">
        <w:rPr>
          <w:rFonts w:cs="Arial"/>
          <w:sz w:val="24"/>
          <w:szCs w:val="24"/>
        </w:rPr>
        <w:t> to compare </w:t>
      </w:r>
      <w:hyperlink r:id="rId31" w:tgtFrame="_blank" w:history="1">
        <w:r w:rsidRPr="008166F8">
          <w:rPr>
            <w:rStyle w:val="Hyperlink"/>
            <w:rFonts w:cs="Arial"/>
            <w:color w:val="auto"/>
            <w:sz w:val="24"/>
            <w:szCs w:val="24"/>
          </w:rPr>
          <w:t>floating point number</w:t>
        </w:r>
      </w:hyperlink>
      <w:r w:rsidRPr="008166F8">
        <w:rPr>
          <w:rFonts w:cs="Arial"/>
          <w:sz w:val="24"/>
          <w:szCs w:val="24"/>
        </w:rPr>
        <w:t> as relational operator doesn't obey contract of </w:t>
      </w:r>
      <w:r w:rsidRPr="008166F8">
        <w:rPr>
          <w:rFonts w:cs="Courier New"/>
          <w:sz w:val="24"/>
          <w:szCs w:val="24"/>
        </w:rPr>
        <w:t>compareTo</w:t>
      </w:r>
      <w:r w:rsidRPr="008166F8">
        <w:rPr>
          <w:rFonts w:cs="Arial"/>
          <w:sz w:val="24"/>
          <w:szCs w:val="24"/>
        </w:rPr>
        <w:t> for floating point numbers.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6. </w:t>
      </w:r>
      <w:r w:rsidRPr="008166F8">
        <w:rPr>
          <w:rFonts w:cs="Courier New"/>
          <w:sz w:val="24"/>
          <w:szCs w:val="24"/>
        </w:rPr>
        <w:t>CompareTo()</w:t>
      </w:r>
      <w:r w:rsidRPr="008166F8">
        <w:rPr>
          <w:rFonts w:cs="Arial"/>
          <w:sz w:val="24"/>
          <w:szCs w:val="24"/>
        </w:rPr>
        <w:t> method is for comparison so </w:t>
      </w:r>
      <w:r w:rsidRPr="008166F8">
        <w:rPr>
          <w:rFonts w:cs="Arial"/>
          <w:b/>
          <w:bCs/>
          <w:sz w:val="24"/>
          <w:szCs w:val="24"/>
        </w:rPr>
        <w:t>order in which you compare two object matters</w:t>
      </w:r>
      <w:r w:rsidRPr="008166F8">
        <w:rPr>
          <w:rFonts w:cs="Arial"/>
          <w:sz w:val="24"/>
          <w:szCs w:val="24"/>
        </w:rPr>
        <w:t>. If you have more than one significant field to compare than always </w:t>
      </w:r>
      <w:r w:rsidRPr="008166F8">
        <w:rPr>
          <w:rFonts w:cs="Arial"/>
          <w:i/>
          <w:iCs/>
          <w:sz w:val="24"/>
          <w:szCs w:val="24"/>
        </w:rPr>
        <w:t>start comparing from most significant field</w:t>
      </w:r>
      <w:r w:rsidRPr="008166F8">
        <w:rPr>
          <w:rFonts w:cs="Arial"/>
          <w:sz w:val="24"/>
          <w:szCs w:val="24"/>
        </w:rPr>
        <w:t> to least significant field. here </w:t>
      </w:r>
      <w:r w:rsidRPr="008166F8">
        <w:rPr>
          <w:rFonts w:cs="Courier New"/>
          <w:b/>
          <w:bCs/>
          <w:sz w:val="24"/>
          <w:szCs w:val="24"/>
        </w:rPr>
        <w:t>compareTo</w:t>
      </w:r>
      <w:r w:rsidRPr="008166F8">
        <w:rPr>
          <w:rFonts w:cs="Arial"/>
          <w:b/>
          <w:bCs/>
          <w:sz w:val="24"/>
          <w:szCs w:val="24"/>
        </w:rPr>
        <w:t> is different with </w:t>
      </w:r>
      <w:r w:rsidRPr="008166F8">
        <w:rPr>
          <w:rFonts w:cs="Courier New"/>
          <w:b/>
          <w:bCs/>
          <w:sz w:val="24"/>
          <w:szCs w:val="24"/>
        </w:rPr>
        <w:t>equals</w:t>
      </w:r>
      <w:r w:rsidRPr="008166F8">
        <w:rPr>
          <w:rFonts w:cs="Arial"/>
          <w:sz w:val="24"/>
          <w:szCs w:val="24"/>
        </w:rPr>
        <w:t> because in case of equality check order doesn't matter. like in above </w:t>
      </w:r>
      <w:r w:rsidRPr="008166F8">
        <w:rPr>
          <w:rFonts w:cs="Arial"/>
          <w:i/>
          <w:iCs/>
          <w:sz w:val="24"/>
          <w:szCs w:val="24"/>
        </w:rPr>
        <w:t>example of compareTo</w:t>
      </w:r>
      <w:r w:rsidRPr="008166F8">
        <w:rPr>
          <w:rFonts w:cs="Arial"/>
          <w:sz w:val="24"/>
          <w:szCs w:val="24"/>
        </w:rPr>
        <w:t> if we don't consider Id and compare two student by its name and age than name should be first compare and than age, so if two student have same name one that has higher age should result in greater.</w:t>
      </w:r>
    </w:p>
    <w:p w:rsidR="006E06DB" w:rsidRPr="008166F8" w:rsidRDefault="006E06DB" w:rsidP="006E06DB">
      <w:pPr>
        <w:ind w:left="720"/>
        <w:rPr>
          <w:rFonts w:cs="Arial"/>
          <w:sz w:val="24"/>
          <w:szCs w:val="24"/>
        </w:rPr>
      </w:pPr>
    </w:p>
    <w:p w:rsidR="006E06DB" w:rsidRPr="008166F8" w:rsidRDefault="006E06DB" w:rsidP="006E06DB">
      <w:pPr>
        <w:shd w:val="clear" w:color="auto" w:fill="F3F3F3"/>
        <w:ind w:left="720"/>
        <w:rPr>
          <w:rFonts w:cs="Arial"/>
          <w:sz w:val="24"/>
          <w:szCs w:val="24"/>
        </w:rPr>
      </w:pPr>
      <w:r w:rsidRPr="008166F8">
        <w:rPr>
          <w:rFonts w:cs="Courier New"/>
          <w:sz w:val="24"/>
          <w:szCs w:val="24"/>
        </w:rPr>
        <w:t>Student john12 = </w:t>
      </w:r>
      <w:r w:rsidRPr="008166F8">
        <w:rPr>
          <w:rFonts w:cs="Courier New"/>
          <w:b/>
          <w:bCs/>
          <w:sz w:val="24"/>
          <w:szCs w:val="24"/>
        </w:rPr>
        <w:t>new</w:t>
      </w:r>
      <w:r w:rsidRPr="008166F8">
        <w:rPr>
          <w:rFonts w:cs="Courier New"/>
          <w:sz w:val="24"/>
          <w:szCs w:val="24"/>
        </w:rPr>
        <w:t> Student(1001, "John", 12);</w:t>
      </w:r>
      <w:r w:rsidRPr="008166F8">
        <w:rPr>
          <w:rFonts w:cs="Courier New"/>
          <w:sz w:val="24"/>
          <w:szCs w:val="24"/>
        </w:rPr>
        <w:br/>
        <w:t>Student john13 = </w:t>
      </w:r>
      <w:r w:rsidRPr="008166F8">
        <w:rPr>
          <w:rFonts w:cs="Courier New"/>
          <w:b/>
          <w:bCs/>
          <w:sz w:val="24"/>
          <w:szCs w:val="24"/>
        </w:rPr>
        <w:t>new</w:t>
      </w:r>
      <w:r w:rsidRPr="008166F8">
        <w:rPr>
          <w:rFonts w:cs="Courier New"/>
          <w:sz w:val="24"/>
          <w:szCs w:val="24"/>
        </w:rPr>
        <w:t> Student(1002, "John", 13);</w:t>
      </w:r>
      <w:r w:rsidRPr="008166F8">
        <w:rPr>
          <w:rFonts w:cs="Courier New"/>
          <w:sz w:val="24"/>
          <w:szCs w:val="24"/>
        </w:rPr>
        <w:br/>
        <w:t>      </w:t>
      </w:r>
      <w:r w:rsidRPr="008166F8">
        <w:rPr>
          <w:rFonts w:cs="Courier New"/>
          <w:sz w:val="24"/>
          <w:szCs w:val="24"/>
        </w:rPr>
        <w:br/>
      </w:r>
      <w:r w:rsidRPr="008166F8">
        <w:rPr>
          <w:rFonts w:cs="Courier New"/>
          <w:i/>
          <w:iCs/>
          <w:sz w:val="24"/>
          <w:szCs w:val="24"/>
        </w:rPr>
        <w:lastRenderedPageBreak/>
        <w:t>//compareTo will return -1 as age of john12 is less than john13</w:t>
      </w:r>
      <w:r w:rsidRPr="008166F8">
        <w:rPr>
          <w:rFonts w:cs="Courier New"/>
          <w:sz w:val="24"/>
          <w:szCs w:val="24"/>
        </w:rPr>
        <w:br/>
      </w:r>
      <w:r w:rsidRPr="008166F8">
        <w:rPr>
          <w:rFonts w:cs="Courier New"/>
          <w:b/>
          <w:bCs/>
          <w:sz w:val="24"/>
          <w:szCs w:val="24"/>
        </w:rPr>
        <w:t>System</w:t>
      </w:r>
      <w:r w:rsidRPr="008166F8">
        <w:rPr>
          <w:rFonts w:cs="Courier New"/>
          <w:sz w:val="24"/>
          <w:szCs w:val="24"/>
        </w:rPr>
        <w:t>.out.println("comparing John, 12 and John, 13 with compareTo :" + john12.compareTo(john13));</w:t>
      </w:r>
      <w:r w:rsidRPr="008166F8">
        <w:rPr>
          <w:rFonts w:cs="Courier New"/>
          <w:sz w:val="24"/>
          <w:szCs w:val="24"/>
        </w:rPr>
        <w:br/>
      </w:r>
      <w:r w:rsidRPr="008166F8">
        <w:rPr>
          <w:rFonts w:cs="Courier New"/>
          <w:sz w:val="24"/>
          <w:szCs w:val="24"/>
        </w:rPr>
        <w:br/>
        <w:t>Output:</w:t>
      </w:r>
      <w:r w:rsidRPr="008166F8">
        <w:rPr>
          <w:rFonts w:cs="Courier New"/>
          <w:sz w:val="24"/>
          <w:szCs w:val="24"/>
        </w:rPr>
        <w:br/>
        <w:t>comparing John, 12 and John, 13 with compareTo :-1</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7. Another important point while comparing </w:t>
      </w:r>
      <w:r w:rsidRPr="008166F8">
        <w:rPr>
          <w:rFonts w:cs="Courier New"/>
          <w:sz w:val="24"/>
          <w:szCs w:val="24"/>
        </w:rPr>
        <w:t>String</w:t>
      </w:r>
      <w:r w:rsidRPr="008166F8">
        <w:rPr>
          <w:rFonts w:cs="Arial"/>
          <w:sz w:val="24"/>
          <w:szCs w:val="24"/>
        </w:rPr>
        <w:t> using </w:t>
      </w:r>
      <w:r w:rsidRPr="008166F8">
        <w:rPr>
          <w:rFonts w:cs="Courier New"/>
          <w:sz w:val="24"/>
          <w:szCs w:val="24"/>
        </w:rPr>
        <w:t>compareTo</w:t>
      </w:r>
      <w:r w:rsidRPr="008166F8">
        <w:rPr>
          <w:rFonts w:cs="Arial"/>
          <w:sz w:val="24"/>
          <w:szCs w:val="24"/>
        </w:rPr>
        <w:t> is to consider case. just like </w:t>
      </w:r>
      <w:r w:rsidRPr="008166F8">
        <w:rPr>
          <w:rFonts w:cs="Courier New"/>
          <w:sz w:val="24"/>
          <w:szCs w:val="24"/>
        </w:rPr>
        <w:t>equals()</w:t>
      </w:r>
      <w:r w:rsidRPr="008166F8">
        <w:rPr>
          <w:rFonts w:cs="Arial"/>
          <w:sz w:val="24"/>
          <w:szCs w:val="24"/>
        </w:rPr>
        <w:t> doesn't consider case, </w:t>
      </w:r>
      <w:r w:rsidRPr="008166F8">
        <w:rPr>
          <w:rFonts w:cs="Courier New"/>
          <w:sz w:val="24"/>
          <w:szCs w:val="24"/>
        </w:rPr>
        <w:t>compareTo</w:t>
      </w:r>
      <w:r w:rsidRPr="008166F8">
        <w:rPr>
          <w:rFonts w:cs="Arial"/>
          <w:sz w:val="24"/>
          <w:szCs w:val="24"/>
        </w:rPr>
        <w:t> also do not consider case, if you want to compare regardless of case than use </w:t>
      </w:r>
      <w:r w:rsidRPr="008166F8">
        <w:rPr>
          <w:rFonts w:cs="Courier New"/>
          <w:sz w:val="24"/>
          <w:szCs w:val="24"/>
        </w:rPr>
        <w:t>String.compareToIgnoreCase()</w:t>
      </w:r>
      <w:r w:rsidRPr="008166F8">
        <w:rPr>
          <w:rFonts w:cs="Arial"/>
          <w:sz w:val="24"/>
          <w:szCs w:val="24"/>
        </w:rPr>
        <w:t> as we have used in above example.</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b/>
          <w:bCs/>
          <w:sz w:val="24"/>
          <w:szCs w:val="24"/>
        </w:rPr>
        <w:t>Where compareTo() method used in Java</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In Java API </w:t>
      </w:r>
      <w:r w:rsidRPr="008166F8">
        <w:rPr>
          <w:rStyle w:val="m-8831506238760111762m-7908582940268904738gmail-msohyperlink"/>
          <w:rFonts w:cs="Courier New"/>
          <w:sz w:val="24"/>
          <w:szCs w:val="24"/>
        </w:rPr>
        <w:t>compareTo()</w:t>
      </w:r>
      <w:r w:rsidRPr="008166F8">
        <w:rPr>
          <w:rStyle w:val="m-8831506238760111762m-7908582940268904738gmail-msohyperlink"/>
          <w:rFonts w:cs="Arial"/>
          <w:sz w:val="24"/>
          <w:szCs w:val="24"/>
        </w:rPr>
        <w:t> method is used in </w:t>
      </w:r>
      <w:r w:rsidRPr="008166F8">
        <w:rPr>
          <w:rStyle w:val="m-8831506238760111762m-7908582940268904738gmail-msohyperlink"/>
          <w:rFonts w:cs="Courier New"/>
          <w:sz w:val="24"/>
          <w:szCs w:val="24"/>
        </w:rPr>
        <w:t>SortedSet </w:t>
      </w:r>
      <w:r w:rsidRPr="008166F8">
        <w:rPr>
          <w:rStyle w:val="m-8831506238760111762m-7908582940268904738gmail-msohyperlink"/>
          <w:rFonts w:cs="Arial"/>
          <w:sz w:val="24"/>
          <w:szCs w:val="24"/>
        </w:rPr>
        <w:t>e.g. </w:t>
      </w:r>
      <w:r w:rsidRPr="008166F8">
        <w:rPr>
          <w:rStyle w:val="m-8831506238760111762m-7908582940268904738gmail-msohyperlink"/>
          <w:rFonts w:cs="Courier New"/>
          <w:sz w:val="24"/>
          <w:szCs w:val="24"/>
        </w:rPr>
        <w:t>TreeSet </w:t>
      </w:r>
      <w:r w:rsidRPr="008166F8">
        <w:rPr>
          <w:rStyle w:val="m-8831506238760111762m-7908582940268904738gmail-msohyperlink"/>
          <w:rFonts w:cs="Arial"/>
          <w:sz w:val="24"/>
          <w:szCs w:val="24"/>
        </w:rPr>
        <w:t>and </w:t>
      </w:r>
      <w:r w:rsidRPr="008166F8">
        <w:rPr>
          <w:rStyle w:val="m-8831506238760111762m-7908582940268904738gmail-msohyperlink"/>
          <w:rFonts w:cs="Courier New"/>
          <w:sz w:val="24"/>
          <w:szCs w:val="24"/>
        </w:rPr>
        <w:t>SortedMap </w:t>
      </w:r>
      <w:r w:rsidRPr="008166F8">
        <w:rPr>
          <w:rStyle w:val="m-8831506238760111762m-7908582940268904738gmail-msohyperlink"/>
          <w:rFonts w:cs="Arial"/>
          <w:sz w:val="24"/>
          <w:szCs w:val="24"/>
        </w:rPr>
        <w:t>e.g. </w:t>
      </w:r>
      <w:r w:rsidRPr="008166F8">
        <w:rPr>
          <w:rStyle w:val="m-8831506238760111762m-7908582940268904738gmail-msohyperlink"/>
          <w:rFonts w:cs="Courier New"/>
          <w:sz w:val="24"/>
          <w:szCs w:val="24"/>
        </w:rPr>
        <w:t>TreeMap </w:t>
      </w:r>
      <w:r w:rsidRPr="008166F8">
        <w:rPr>
          <w:rStyle w:val="m-8831506238760111762m-7908582940268904738gmail-msohyperlink"/>
          <w:rFonts w:cs="Arial"/>
          <w:sz w:val="24"/>
          <w:szCs w:val="24"/>
        </w:rPr>
        <w:t>for sorting elements on natural order if no explicit </w:t>
      </w:r>
      <w:r w:rsidRPr="008166F8">
        <w:rPr>
          <w:rStyle w:val="m-8831506238760111762m-7908582940268904738gmail-msohyperlink"/>
          <w:rFonts w:cs="Courier New"/>
          <w:sz w:val="24"/>
          <w:szCs w:val="24"/>
        </w:rPr>
        <w:t>Comparator </w:t>
      </w:r>
      <w:r w:rsidRPr="008166F8">
        <w:rPr>
          <w:rStyle w:val="m-8831506238760111762m-7908582940268904738gmail-msohyperlink"/>
          <w:rFonts w:cs="Arial"/>
          <w:sz w:val="24"/>
          <w:szCs w:val="24"/>
        </w:rPr>
        <w:t>is passed to</w:t>
      </w:r>
      <w:r w:rsidRPr="008166F8">
        <w:rPr>
          <w:rStyle w:val="m-8831506238760111762m-7908582940268904738gmail-msohyperlink"/>
          <w:rFonts w:cs="Courier New"/>
          <w:sz w:val="24"/>
          <w:szCs w:val="24"/>
        </w:rPr>
        <w:t> Collections.sort() </w:t>
      </w:r>
      <w:r w:rsidRPr="008166F8">
        <w:rPr>
          <w:rStyle w:val="m-8831506238760111762m-7908582940268904738gmail-msohyperlink"/>
          <w:rFonts w:cs="Arial"/>
          <w:sz w:val="24"/>
          <w:szCs w:val="24"/>
        </w:rPr>
        <w:t>method e.g.</w:t>
      </w:r>
    </w:p>
    <w:p w:rsidR="006E06DB" w:rsidRPr="008166F8" w:rsidRDefault="006E06DB" w:rsidP="006E06DB">
      <w:pPr>
        <w:ind w:left="720"/>
        <w:rPr>
          <w:rFonts w:cs="Arial"/>
          <w:sz w:val="24"/>
          <w:szCs w:val="24"/>
        </w:rPr>
      </w:pPr>
    </w:p>
    <w:p w:rsidR="006E06DB" w:rsidRPr="008166F8" w:rsidRDefault="006A748D" w:rsidP="006E06DB">
      <w:pPr>
        <w:shd w:val="clear" w:color="auto" w:fill="F0F0F0"/>
        <w:ind w:left="720"/>
        <w:rPr>
          <w:rFonts w:cs="Arial"/>
          <w:sz w:val="24"/>
          <w:szCs w:val="24"/>
        </w:rPr>
      </w:pPr>
      <w:hyperlink r:id="rId32" w:tgtFrame="_blank" w:history="1">
        <w:r w:rsidR="006E06DB" w:rsidRPr="008166F8">
          <w:rPr>
            <w:rStyle w:val="Hyperlink"/>
            <w:rFonts w:cs="Courier New"/>
            <w:b/>
            <w:bCs/>
            <w:color w:val="auto"/>
            <w:sz w:val="24"/>
            <w:szCs w:val="24"/>
          </w:rPr>
          <w:t>List</w:t>
        </w:r>
      </w:hyperlink>
      <w:r w:rsidR="006E06DB" w:rsidRPr="008166F8">
        <w:rPr>
          <w:rFonts w:cs="Courier New"/>
          <w:sz w:val="24"/>
          <w:szCs w:val="24"/>
        </w:rPr>
        <w:t> stocks = getListOfStocks(); </w:t>
      </w:r>
      <w:r w:rsidR="006E06DB" w:rsidRPr="008166F8">
        <w:rPr>
          <w:rFonts w:cs="Courier New"/>
          <w:sz w:val="24"/>
          <w:szCs w:val="24"/>
        </w:rPr>
        <w:br/>
      </w:r>
      <w:hyperlink r:id="rId33" w:tgtFrame="_blank" w:history="1">
        <w:r w:rsidR="006E06DB" w:rsidRPr="008166F8">
          <w:rPr>
            <w:rStyle w:val="Hyperlink"/>
            <w:rFonts w:cs="Courier New"/>
            <w:b/>
            <w:bCs/>
            <w:color w:val="auto"/>
            <w:sz w:val="24"/>
            <w:szCs w:val="24"/>
          </w:rPr>
          <w:t>Collections</w:t>
        </w:r>
      </w:hyperlink>
      <w:r w:rsidR="006E06DB" w:rsidRPr="008166F8">
        <w:rPr>
          <w:rFonts w:cs="Courier New"/>
          <w:sz w:val="24"/>
          <w:szCs w:val="24"/>
        </w:rPr>
        <w:t>.sort(stocks);</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as mentioned earlier if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is not consistent with equals then it could produce strange result. let took another example you put Stock A and Stock B on StockSet which is a TreeSet. Both Stock A and Stock B are equal by equals() method but compareTo return non zero values for it which makes that StockB will also be landed into TreeSet which was voilation of Set itself because it is not supposed to allow duplicates.</w:t>
      </w:r>
    </w:p>
    <w:p w:rsidR="006E06DB" w:rsidRPr="008166F8" w:rsidRDefault="006E06DB" w:rsidP="006E06DB">
      <w:pPr>
        <w:ind w:left="720"/>
        <w:rPr>
          <w:rFonts w:cs="Arial"/>
          <w:sz w:val="24"/>
          <w:szCs w:val="24"/>
        </w:rPr>
      </w:pPr>
    </w:p>
    <w:p w:rsidR="006E06DB" w:rsidRPr="008166F8" w:rsidRDefault="006E06DB" w:rsidP="006E06DB">
      <w:pPr>
        <w:pStyle w:val="Heading3"/>
        <w:ind w:left="720"/>
        <w:rPr>
          <w:rFonts w:asciiTheme="minorHAnsi" w:hAnsiTheme="minorHAnsi" w:cs="Arial"/>
          <w:color w:val="auto"/>
          <w:sz w:val="24"/>
          <w:szCs w:val="24"/>
        </w:rPr>
      </w:pPr>
      <w:r w:rsidRPr="008166F8">
        <w:rPr>
          <w:rStyle w:val="m-8831506238760111762m-7908582940268904738gmail-msohyperlink"/>
          <w:rFonts w:asciiTheme="minorHAnsi" w:hAnsiTheme="minorHAnsi" w:cs="Arial"/>
          <w:color w:val="auto"/>
          <w:sz w:val="24"/>
          <w:szCs w:val="24"/>
        </w:rPr>
        <w:lastRenderedPageBreak/>
        <w:t>Example of compareTo() in Java</w:t>
      </w:r>
      <w:r w:rsidRPr="008166F8">
        <w:rPr>
          <w:rFonts w:asciiTheme="minorHAnsi" w:hAnsiTheme="minorHAnsi" w:cs="Arial"/>
          <w:color w:val="auto"/>
          <w:sz w:val="24"/>
          <w:szCs w:val="24"/>
        </w:rPr>
        <w:br/>
      </w:r>
      <w:r w:rsidRPr="008166F8">
        <w:rPr>
          <w:rStyle w:val="m-8831506238760111762m-7908582940268904738gmail-msohyperlink"/>
          <w:rFonts w:asciiTheme="minorHAnsi" w:hAnsiTheme="minorHAnsi" w:cs="Arial"/>
          <w:color w:val="auto"/>
          <w:sz w:val="24"/>
          <w:szCs w:val="24"/>
        </w:rPr>
        <w:t>--------------------------------------</w:t>
      </w:r>
    </w:p>
    <w:p w:rsidR="006E06DB" w:rsidRPr="008166F8" w:rsidRDefault="006E06DB" w:rsidP="006E06DB">
      <w:pPr>
        <w:ind w:left="720"/>
        <w:rPr>
          <w:rFonts w:cs="Arial"/>
          <w:sz w:val="24"/>
          <w:szCs w:val="24"/>
        </w:rPr>
      </w:pPr>
      <w:r w:rsidRPr="008166F8">
        <w:rPr>
          <w:rStyle w:val="m-8831506238760111762m-7908582940268904738gmail-msohyperlink"/>
          <w:rFonts w:cs="Arial"/>
          <w:sz w:val="24"/>
          <w:szCs w:val="24"/>
        </w:rPr>
        <w:t>Let’s see an example of </w:t>
      </w:r>
      <w:r w:rsidRPr="008166F8">
        <w:rPr>
          <w:rStyle w:val="m-8831506238760111762m-7908582940268904738gmail-msohyperlink"/>
          <w:rFonts w:cs="Arial"/>
          <w:b/>
          <w:bCs/>
          <w:sz w:val="24"/>
          <w:szCs w:val="24"/>
        </w:rPr>
        <w:t>how to override compareTo method in Java</w:t>
      </w:r>
      <w:r w:rsidRPr="008166F8">
        <w:rPr>
          <w:rStyle w:val="m-8831506238760111762m-7908582940268904738gmail-msohyperlink"/>
          <w:rFonts w:cs="Arial"/>
          <w:sz w:val="24"/>
          <w:szCs w:val="24"/>
        </w:rPr>
        <w:t>. This method is very similar to equals and hashcode, key thing is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should provide </w:t>
      </w:r>
      <w:r w:rsidRPr="008166F8">
        <w:rPr>
          <w:rStyle w:val="m-8831506238760111762m-7908582940268904738gmail-msohyperlink"/>
          <w:rFonts w:cs="Arial"/>
          <w:b/>
          <w:bCs/>
          <w:sz w:val="24"/>
          <w:szCs w:val="24"/>
        </w:rPr>
        <w:t>natural ordering</w:t>
      </w:r>
      <w:r w:rsidRPr="008166F8">
        <w:rPr>
          <w:rStyle w:val="m-8831506238760111762m-7908582940268904738gmail-msohyperlink"/>
          <w:rFonts w:cs="Arial"/>
          <w:sz w:val="24"/>
          <w:szCs w:val="24"/>
        </w:rPr>
        <w:t> e.g. in this example order of object based on Student ID.</w:t>
      </w:r>
    </w:p>
    <w:p w:rsidR="006E06DB" w:rsidRPr="008166F8" w:rsidRDefault="006E06DB" w:rsidP="006E06DB">
      <w:pPr>
        <w:spacing w:after="240"/>
        <w:ind w:left="720"/>
        <w:rPr>
          <w:rFonts w:cs="Arial"/>
          <w:sz w:val="24"/>
          <w:szCs w:val="24"/>
        </w:rPr>
      </w:pPr>
    </w:p>
    <w:p w:rsidR="006E06DB" w:rsidRPr="008166F8" w:rsidRDefault="006E06DB" w:rsidP="006E06DB">
      <w:pPr>
        <w:shd w:val="clear" w:color="auto" w:fill="F0F0F0"/>
        <w:spacing w:after="0"/>
        <w:ind w:left="720"/>
        <w:rPr>
          <w:rFonts w:cs="Arial"/>
          <w:sz w:val="24"/>
          <w:szCs w:val="24"/>
        </w:rPr>
      </w:pPr>
      <w:r w:rsidRPr="008166F8">
        <w:rPr>
          <w:rFonts w:cs="Courier New"/>
          <w:b/>
          <w:bCs/>
          <w:sz w:val="24"/>
          <w:szCs w:val="24"/>
        </w:rPr>
        <w:t>public</w:t>
      </w:r>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4" w:tgtFrame="_blank" w:history="1">
        <w:r w:rsidRPr="008166F8">
          <w:rPr>
            <w:rStyle w:val="Hyperlink"/>
            <w:rFonts w:cs="Courier New"/>
            <w:b/>
            <w:bCs/>
            <w:color w:val="auto"/>
            <w:sz w:val="24"/>
            <w:szCs w:val="24"/>
          </w:rPr>
          <w:t>Comparable</w:t>
        </w:r>
      </w:hyperlink>
      <w:r w:rsidRPr="008166F8">
        <w:rPr>
          <w:rFonts w:cs="Courier New"/>
          <w:sz w:val="24"/>
          <w:szCs w:val="24"/>
        </w:rPr>
        <w:t> { </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int</w:t>
      </w:r>
      <w:r w:rsidRPr="008166F8">
        <w:rPr>
          <w:rFonts w:cs="Courier New"/>
          <w:sz w:val="24"/>
          <w:szCs w:val="24"/>
        </w:rPr>
        <w:t> id;</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String</w:t>
      </w:r>
      <w:r w:rsidRPr="008166F8">
        <w:rPr>
          <w:rFonts w:cs="Courier New"/>
          <w:sz w:val="24"/>
          <w:szCs w:val="24"/>
        </w:rPr>
        <w:t> name;</w:t>
      </w:r>
      <w:r w:rsidRPr="008166F8">
        <w:rPr>
          <w:rFonts w:cs="Courier New"/>
          <w:sz w:val="24"/>
          <w:szCs w:val="24"/>
        </w:rPr>
        <w:br/>
        <w:t>    </w:t>
      </w:r>
      <w:r w:rsidRPr="008166F8">
        <w:rPr>
          <w:rFonts w:cs="Courier New"/>
          <w:b/>
          <w:bCs/>
          <w:sz w:val="24"/>
          <w:szCs w:val="24"/>
        </w:rPr>
        <w:t>private</w:t>
      </w:r>
      <w:r w:rsidRPr="008166F8">
        <w:rPr>
          <w:rFonts w:cs="Courier New"/>
          <w:sz w:val="24"/>
          <w:szCs w:val="24"/>
        </w:rPr>
        <w:t> </w:t>
      </w:r>
      <w:r w:rsidRPr="008166F8">
        <w:rPr>
          <w:rFonts w:cs="Courier New"/>
          <w:b/>
          <w:bCs/>
          <w:sz w:val="24"/>
          <w:szCs w:val="24"/>
        </w:rPr>
        <w:t>int</w:t>
      </w:r>
      <w:r w:rsidRPr="008166F8">
        <w:rPr>
          <w:rFonts w:cs="Courier New"/>
          <w:sz w:val="24"/>
          <w:szCs w:val="24"/>
        </w:rPr>
        <w:t> age;</w:t>
      </w:r>
      <w:r w:rsidRPr="008166F8">
        <w:rPr>
          <w:rFonts w:cs="Courier New"/>
          <w:sz w:val="24"/>
          <w:szCs w:val="24"/>
        </w:rPr>
        <w:br/>
        <w:t>  </w:t>
      </w:r>
      <w:r w:rsidRPr="008166F8">
        <w:rPr>
          <w:rFonts w:cs="Courier New"/>
          <w:sz w:val="24"/>
          <w:szCs w:val="24"/>
        </w:rPr>
        <w:br/>
        <w:t>    </w:t>
      </w:r>
      <w:r w:rsidRPr="008166F8">
        <w:rPr>
          <w:rFonts w:cs="Courier New"/>
          <w:i/>
          <w:iCs/>
          <w:sz w:val="24"/>
          <w:szCs w:val="24"/>
        </w:rPr>
        <w:t>/*</w:t>
      </w:r>
      <w:r w:rsidRPr="008166F8">
        <w:rPr>
          <w:rFonts w:cs="Courier New"/>
          <w:i/>
          <w:iCs/>
          <w:sz w:val="24"/>
          <w:szCs w:val="24"/>
        </w:rPr>
        <w:br/>
        <w:t>     *Compare a given Student with current(this) object.</w:t>
      </w:r>
      <w:r w:rsidRPr="008166F8">
        <w:rPr>
          <w:rFonts w:cs="Courier New"/>
          <w:i/>
          <w:iCs/>
          <w:sz w:val="24"/>
          <w:szCs w:val="24"/>
        </w:rPr>
        <w:br/>
        <w:t>     *If current Student id is greater than the received object,</w:t>
      </w:r>
      <w:r w:rsidRPr="008166F8">
        <w:rPr>
          <w:rFonts w:cs="Courier New"/>
          <w:i/>
          <w:iCs/>
          <w:sz w:val="24"/>
          <w:szCs w:val="24"/>
        </w:rPr>
        <w:br/>
        <w:t>     *then current object is greater than the other.</w:t>
      </w:r>
      <w:r w:rsidRPr="008166F8">
        <w:rPr>
          <w:rFonts w:cs="Courier New"/>
          <w:i/>
          <w:iCs/>
          <w:sz w:val="24"/>
          <w:szCs w:val="24"/>
        </w:rPr>
        <w:br/>
        <w:t>     */</w:t>
      </w:r>
      <w:r w:rsidRPr="008166F8">
        <w:rPr>
          <w:rFonts w:cs="Courier New"/>
          <w:sz w:val="24"/>
          <w:szCs w:val="24"/>
        </w:rPr>
        <w:t>   </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r w:rsidRPr="008166F8">
        <w:rPr>
          <w:rFonts w:cs="Courier New"/>
          <w:b/>
          <w:bCs/>
          <w:sz w:val="24"/>
          <w:szCs w:val="24"/>
        </w:rPr>
        <w:t>int</w:t>
      </w:r>
      <w:r w:rsidRPr="008166F8">
        <w:rPr>
          <w:rFonts w:cs="Courier New"/>
          <w:sz w:val="24"/>
          <w:szCs w:val="24"/>
        </w:rPr>
        <w:t> compareTo(Student otherStudent) {</w:t>
      </w:r>
      <w:r w:rsidRPr="008166F8">
        <w:rPr>
          <w:rFonts w:cs="Courier New"/>
          <w:sz w:val="24"/>
          <w:szCs w:val="24"/>
        </w:rPr>
        <w:br/>
        <w:t>       </w:t>
      </w:r>
      <w:r w:rsidRPr="008166F8">
        <w:rPr>
          <w:rFonts w:cs="Courier New"/>
          <w:i/>
          <w:iCs/>
          <w:sz w:val="24"/>
          <w:szCs w:val="24"/>
        </w:rPr>
        <w:t>// return</w:t>
      </w:r>
      <w:r w:rsidRPr="008166F8">
        <w:rPr>
          <w:rStyle w:val="apple-converted-space"/>
          <w:rFonts w:cs="Courier New"/>
          <w:i/>
          <w:iCs/>
          <w:sz w:val="24"/>
          <w:szCs w:val="24"/>
        </w:rPr>
        <w:t> </w:t>
      </w:r>
      <w:hyperlink r:id="rId35" w:tgtFrame="_blank" w:history="1">
        <w:r w:rsidRPr="008166F8">
          <w:rPr>
            <w:rStyle w:val="Hyperlink"/>
            <w:rFonts w:cs="Courier New"/>
            <w:i/>
            <w:iCs/>
            <w:color w:val="auto"/>
            <w:sz w:val="24"/>
            <w:szCs w:val="24"/>
          </w:rPr>
          <w:t>this.id</w:t>
        </w:r>
      </w:hyperlink>
      <w:r w:rsidRPr="008166F8">
        <w:rPr>
          <w:rStyle w:val="apple-converted-space"/>
          <w:rFonts w:cs="Courier New"/>
          <w:i/>
          <w:iCs/>
          <w:sz w:val="24"/>
          <w:szCs w:val="24"/>
        </w:rPr>
        <w:t> </w:t>
      </w:r>
      <w:r w:rsidRPr="008166F8">
        <w:rPr>
          <w:rFonts w:cs="Courier New"/>
          <w:i/>
          <w:iCs/>
          <w:sz w:val="24"/>
          <w:szCs w:val="24"/>
        </w:rPr>
        <w:t>- otherStudent.id ; //result of this operation can overflow</w:t>
      </w:r>
      <w:r w:rsidRPr="008166F8">
        <w:rPr>
          <w:rFonts w:cs="Courier New"/>
          <w:sz w:val="24"/>
          <w:szCs w:val="24"/>
        </w:rPr>
        <w:br/>
        <w:t>       </w:t>
      </w:r>
      <w:r w:rsidRPr="008166F8">
        <w:rPr>
          <w:rFonts w:cs="Courier New"/>
          <w:b/>
          <w:bCs/>
          <w:sz w:val="24"/>
          <w:szCs w:val="24"/>
        </w:rPr>
        <w:t>return</w:t>
      </w:r>
      <w:r w:rsidRPr="008166F8">
        <w:rPr>
          <w:rFonts w:cs="Courier New"/>
          <w:sz w:val="24"/>
          <w:szCs w:val="24"/>
        </w:rPr>
        <w:t> (</w:t>
      </w:r>
      <w:r w:rsidRPr="008166F8">
        <w:rPr>
          <w:rFonts w:cs="Courier New"/>
          <w:b/>
          <w:bCs/>
          <w:sz w:val="24"/>
          <w:szCs w:val="24"/>
        </w:rPr>
        <w:t>this</w:t>
      </w:r>
      <w:r w:rsidRPr="008166F8">
        <w:rPr>
          <w:rFonts w:cs="Courier New"/>
          <w:sz w:val="24"/>
          <w:szCs w:val="24"/>
        </w:rPr>
        <w:t>.id &amp;lt; otherStudent.id ) ? -1: (</w:t>
      </w:r>
      <w:r w:rsidRPr="008166F8">
        <w:rPr>
          <w:rFonts w:cs="Courier New"/>
          <w:b/>
          <w:bCs/>
          <w:sz w:val="24"/>
          <w:szCs w:val="24"/>
        </w:rPr>
        <w:t>this</w:t>
      </w:r>
      <w:r w:rsidRPr="008166F8">
        <w:rPr>
          <w:rFonts w:cs="Courier New"/>
          <w:sz w:val="24"/>
          <w:szCs w:val="24"/>
        </w:rPr>
        <w:t>.id &amp;gt; otherStudent.id) ? 1:0 ;</w:t>
      </w:r>
      <w:r w:rsidRPr="008166F8">
        <w:rPr>
          <w:rFonts w:cs="Courier New"/>
          <w:sz w:val="24"/>
          <w:szCs w:val="24"/>
        </w:rPr>
        <w:br/>
      </w:r>
      <w:r w:rsidRPr="008166F8">
        <w:rPr>
          <w:rFonts w:cs="Courier New"/>
          <w:sz w:val="24"/>
          <w:szCs w:val="24"/>
        </w:rPr>
        <w:br/>
        <w:t>    } </w:t>
      </w:r>
      <w:r w:rsidRPr="008166F8">
        <w:rPr>
          <w:rFonts w:cs="Courier New"/>
          <w:sz w:val="24"/>
          <w:szCs w:val="24"/>
        </w:rPr>
        <w:br/>
        <w:t>}</w:t>
      </w:r>
    </w:p>
    <w:p w:rsidR="006E06DB" w:rsidRPr="008166F8" w:rsidRDefault="006E06DB" w:rsidP="006E06DB">
      <w:pPr>
        <w:ind w:left="720"/>
        <w:rPr>
          <w:rFonts w:cs="Arial"/>
          <w:sz w:val="24"/>
          <w:szCs w:val="24"/>
        </w:rPr>
      </w:pPr>
    </w:p>
    <w:p w:rsidR="006E06DB" w:rsidRPr="008166F8" w:rsidRDefault="006E06DB" w:rsidP="006E06DB">
      <w:pPr>
        <w:ind w:left="720"/>
        <w:rPr>
          <w:rFonts w:cs="Arial"/>
          <w:sz w:val="24"/>
          <w:szCs w:val="24"/>
        </w:rPr>
      </w:pPr>
      <w:r w:rsidRPr="008166F8">
        <w:rPr>
          <w:rFonts w:cs="Arial"/>
          <w:sz w:val="24"/>
          <w:szCs w:val="24"/>
        </w:rPr>
        <w:t>here is another example of compareTo method in Java on which compareTo uses two significant field to compare objects:</w:t>
      </w:r>
    </w:p>
    <w:p w:rsidR="006E06DB" w:rsidRPr="008166F8" w:rsidRDefault="006E06DB" w:rsidP="006E06DB">
      <w:pPr>
        <w:ind w:left="720"/>
        <w:rPr>
          <w:rFonts w:cs="Arial"/>
          <w:sz w:val="24"/>
          <w:szCs w:val="24"/>
        </w:rPr>
      </w:pPr>
    </w:p>
    <w:p w:rsidR="006E06DB" w:rsidRPr="008166F8" w:rsidRDefault="006E06DB" w:rsidP="006E06DB">
      <w:pPr>
        <w:shd w:val="clear" w:color="auto" w:fill="F3F3F3"/>
        <w:spacing w:after="240"/>
        <w:ind w:left="720"/>
        <w:rPr>
          <w:rFonts w:cs="Arial"/>
          <w:sz w:val="24"/>
          <w:szCs w:val="24"/>
        </w:rPr>
      </w:pPr>
      <w:r w:rsidRPr="008166F8">
        <w:rPr>
          <w:rFonts w:cs="Courier New"/>
          <w:b/>
          <w:bCs/>
          <w:sz w:val="24"/>
          <w:szCs w:val="24"/>
        </w:rPr>
        <w:t>public</w:t>
      </w:r>
      <w:r w:rsidRPr="008166F8">
        <w:rPr>
          <w:rFonts w:cs="Courier New"/>
          <w:sz w:val="24"/>
          <w:szCs w:val="24"/>
        </w:rPr>
        <w:t> </w:t>
      </w:r>
      <w:r w:rsidRPr="008166F8">
        <w:rPr>
          <w:rFonts w:cs="Courier New"/>
          <w:b/>
          <w:bCs/>
          <w:sz w:val="24"/>
          <w:szCs w:val="24"/>
        </w:rPr>
        <w:t>class</w:t>
      </w:r>
      <w:r w:rsidRPr="008166F8">
        <w:rPr>
          <w:rFonts w:cs="Courier New"/>
          <w:sz w:val="24"/>
          <w:szCs w:val="24"/>
        </w:rPr>
        <w:t> Student </w:t>
      </w:r>
      <w:r w:rsidRPr="008166F8">
        <w:rPr>
          <w:rFonts w:cs="Courier New"/>
          <w:b/>
          <w:bCs/>
          <w:sz w:val="24"/>
          <w:szCs w:val="24"/>
        </w:rPr>
        <w:t>implements</w:t>
      </w:r>
      <w:r w:rsidRPr="008166F8">
        <w:rPr>
          <w:rFonts w:cs="Courier New"/>
          <w:sz w:val="24"/>
          <w:szCs w:val="24"/>
        </w:rPr>
        <w:t> </w:t>
      </w:r>
      <w:hyperlink r:id="rId36" w:tgtFrame="_blank" w:history="1">
        <w:r w:rsidRPr="008166F8">
          <w:rPr>
            <w:rStyle w:val="Hyperlink"/>
            <w:rFonts w:cs="Courier New"/>
            <w:b/>
            <w:bCs/>
            <w:color w:val="auto"/>
            <w:sz w:val="24"/>
            <w:szCs w:val="24"/>
          </w:rPr>
          <w:t>Comparable</w:t>
        </w:r>
      </w:hyperlink>
      <w:r w:rsidRPr="008166F8">
        <w:rPr>
          <w:rFonts w:cs="Courier New"/>
          <w:sz w:val="24"/>
          <w:szCs w:val="24"/>
        </w:rPr>
        <w:t>&lt;Student&gt; {</w:t>
      </w:r>
      <w:r w:rsidRPr="008166F8">
        <w:rPr>
          <w:rFonts w:cs="Courier New"/>
          <w:sz w:val="24"/>
          <w:szCs w:val="24"/>
        </w:rPr>
        <w:br/>
        <w:t>   .....    </w:t>
      </w:r>
      <w:r w:rsidRPr="008166F8">
        <w:rPr>
          <w:rFonts w:cs="Courier New"/>
          <w:sz w:val="24"/>
          <w:szCs w:val="24"/>
        </w:rPr>
        <w:br/>
        <w:t>    </w:t>
      </w:r>
      <w:r w:rsidRPr="008166F8">
        <w:rPr>
          <w:rFonts w:cs="Courier New"/>
          <w:b/>
          <w:bCs/>
          <w:i/>
          <w:iCs/>
          <w:sz w:val="24"/>
          <w:szCs w:val="24"/>
        </w:rPr>
        <w:t>/**</w:t>
      </w:r>
      <w:r w:rsidRPr="008166F8">
        <w:rPr>
          <w:rFonts w:cs="Courier New"/>
          <w:b/>
          <w:bCs/>
          <w:i/>
          <w:iCs/>
          <w:sz w:val="24"/>
          <w:szCs w:val="24"/>
        </w:rPr>
        <w:br/>
        <w:t>     * Compare a given Student with current(this) object.</w:t>
      </w:r>
      <w:r w:rsidRPr="008166F8">
        <w:rPr>
          <w:rFonts w:cs="Courier New"/>
          <w:b/>
          <w:bCs/>
          <w:i/>
          <w:iCs/>
          <w:sz w:val="24"/>
          <w:szCs w:val="24"/>
        </w:rPr>
        <w:br/>
        <w:t>     * first compare name and than age</w:t>
      </w:r>
      <w:r w:rsidRPr="008166F8">
        <w:rPr>
          <w:rFonts w:cs="Courier New"/>
          <w:b/>
          <w:bCs/>
          <w:i/>
          <w:iCs/>
          <w:sz w:val="24"/>
          <w:szCs w:val="24"/>
        </w:rPr>
        <w:br/>
        <w:t>     */</w:t>
      </w:r>
      <w:r w:rsidRPr="008166F8">
        <w:rPr>
          <w:rFonts w:cs="Courier New"/>
          <w:sz w:val="24"/>
          <w:szCs w:val="24"/>
        </w:rPr>
        <w:br/>
        <w:t>    @</w:t>
      </w:r>
      <w:r w:rsidRPr="008166F8">
        <w:rPr>
          <w:rFonts w:cs="Courier New"/>
          <w:b/>
          <w:bCs/>
          <w:sz w:val="24"/>
          <w:szCs w:val="24"/>
        </w:rPr>
        <w:t>Override</w:t>
      </w:r>
      <w:r w:rsidRPr="008166F8">
        <w:rPr>
          <w:rFonts w:cs="Courier New"/>
          <w:sz w:val="24"/>
          <w:szCs w:val="24"/>
        </w:rPr>
        <w:br/>
        <w:t>    </w:t>
      </w:r>
      <w:r w:rsidRPr="008166F8">
        <w:rPr>
          <w:rFonts w:cs="Courier New"/>
          <w:b/>
          <w:bCs/>
          <w:sz w:val="24"/>
          <w:szCs w:val="24"/>
        </w:rPr>
        <w:t>public</w:t>
      </w:r>
      <w:r w:rsidRPr="008166F8">
        <w:rPr>
          <w:rFonts w:cs="Courier New"/>
          <w:sz w:val="24"/>
          <w:szCs w:val="24"/>
        </w:rPr>
        <w:t> </w:t>
      </w:r>
      <w:r w:rsidRPr="008166F8">
        <w:rPr>
          <w:rFonts w:cs="Courier New"/>
          <w:b/>
          <w:bCs/>
          <w:sz w:val="24"/>
          <w:szCs w:val="24"/>
        </w:rPr>
        <w:t>int</w:t>
      </w:r>
      <w:r w:rsidRPr="008166F8">
        <w:rPr>
          <w:rFonts w:cs="Courier New"/>
          <w:sz w:val="24"/>
          <w:szCs w:val="24"/>
        </w:rPr>
        <w:t> compareTo(Student otherStudent) {       </w:t>
      </w:r>
      <w:r w:rsidRPr="008166F8">
        <w:rPr>
          <w:rFonts w:cs="Courier New"/>
          <w:sz w:val="24"/>
          <w:szCs w:val="24"/>
        </w:rPr>
        <w:br/>
        <w:t>        </w:t>
      </w:r>
      <w:r w:rsidRPr="008166F8">
        <w:rPr>
          <w:rFonts w:cs="Courier New"/>
          <w:i/>
          <w:iCs/>
          <w:sz w:val="24"/>
          <w:szCs w:val="24"/>
        </w:rPr>
        <w:t>//compare name</w:t>
      </w:r>
      <w:r w:rsidRPr="008166F8">
        <w:rPr>
          <w:rFonts w:cs="Courier New"/>
          <w:sz w:val="24"/>
          <w:szCs w:val="24"/>
        </w:rPr>
        <w:br/>
      </w:r>
      <w:r w:rsidRPr="008166F8">
        <w:rPr>
          <w:rFonts w:cs="Courier New"/>
          <w:sz w:val="24"/>
          <w:szCs w:val="24"/>
        </w:rPr>
        <w:lastRenderedPageBreak/>
        <w:t>        </w:t>
      </w:r>
      <w:r w:rsidRPr="008166F8">
        <w:rPr>
          <w:rFonts w:cs="Courier New"/>
          <w:b/>
          <w:bCs/>
          <w:sz w:val="24"/>
          <w:szCs w:val="24"/>
        </w:rPr>
        <w:t>int</w:t>
      </w:r>
      <w:r w:rsidRPr="008166F8">
        <w:rPr>
          <w:rFonts w:cs="Courier New"/>
          <w:sz w:val="24"/>
          <w:szCs w:val="24"/>
        </w:rPr>
        <w:t> nameDiff = name.compareToIgnoreCase(otherStudent.name);</w:t>
      </w:r>
      <w:r w:rsidRPr="008166F8">
        <w:rPr>
          <w:rFonts w:cs="Courier New"/>
          <w:sz w:val="24"/>
          <w:szCs w:val="24"/>
        </w:rPr>
        <w:br/>
        <w:t>        </w:t>
      </w:r>
      <w:r w:rsidRPr="008166F8">
        <w:rPr>
          <w:rFonts w:cs="Courier New"/>
          <w:b/>
          <w:bCs/>
          <w:sz w:val="24"/>
          <w:szCs w:val="24"/>
        </w:rPr>
        <w:t>if</w:t>
      </w:r>
      <w:r w:rsidRPr="008166F8">
        <w:rPr>
          <w:rFonts w:cs="Courier New"/>
          <w:sz w:val="24"/>
          <w:szCs w:val="24"/>
        </w:rPr>
        <w:t>(nameDiff != 0){</w:t>
      </w:r>
      <w:r w:rsidRPr="008166F8">
        <w:rPr>
          <w:rFonts w:cs="Courier New"/>
          <w:sz w:val="24"/>
          <w:szCs w:val="24"/>
        </w:rPr>
        <w:br/>
        <w:t>            </w:t>
      </w:r>
      <w:r w:rsidRPr="008166F8">
        <w:rPr>
          <w:rFonts w:cs="Courier New"/>
          <w:b/>
          <w:bCs/>
          <w:sz w:val="24"/>
          <w:szCs w:val="24"/>
        </w:rPr>
        <w:t>return</w:t>
      </w:r>
      <w:r w:rsidRPr="008166F8">
        <w:rPr>
          <w:rFonts w:cs="Courier New"/>
          <w:sz w:val="24"/>
          <w:szCs w:val="24"/>
        </w:rPr>
        <w:t> nameDiff;</w:t>
      </w:r>
      <w:r w:rsidRPr="008166F8">
        <w:rPr>
          <w:rFonts w:cs="Courier New"/>
          <w:sz w:val="24"/>
          <w:szCs w:val="24"/>
        </w:rPr>
        <w:br/>
        <w:t>        }</w:t>
      </w:r>
      <w:r w:rsidRPr="008166F8">
        <w:rPr>
          <w:rFonts w:cs="Courier New"/>
          <w:sz w:val="24"/>
          <w:szCs w:val="24"/>
        </w:rPr>
        <w:br/>
        <w:t>        </w:t>
      </w:r>
      <w:r w:rsidRPr="008166F8">
        <w:rPr>
          <w:rFonts w:cs="Courier New"/>
          <w:i/>
          <w:iCs/>
          <w:sz w:val="24"/>
          <w:szCs w:val="24"/>
        </w:rPr>
        <w:t>//names are equals compare age</w:t>
      </w:r>
      <w:r w:rsidRPr="008166F8">
        <w:rPr>
          <w:rFonts w:cs="Courier New"/>
          <w:sz w:val="24"/>
          <w:szCs w:val="24"/>
        </w:rPr>
        <w:br/>
        <w:t>        </w:t>
      </w:r>
      <w:r w:rsidRPr="008166F8">
        <w:rPr>
          <w:rFonts w:cs="Courier New"/>
          <w:b/>
          <w:bCs/>
          <w:sz w:val="24"/>
          <w:szCs w:val="24"/>
        </w:rPr>
        <w:t>return</w:t>
      </w:r>
      <w:r w:rsidRPr="008166F8">
        <w:rPr>
          <w:rFonts w:cs="Courier New"/>
          <w:sz w:val="24"/>
          <w:szCs w:val="24"/>
        </w:rPr>
        <w:t> age - otherStudent.age;</w:t>
      </w:r>
      <w:r w:rsidRPr="008166F8">
        <w:rPr>
          <w:rFonts w:cs="Courier New"/>
          <w:sz w:val="24"/>
          <w:szCs w:val="24"/>
        </w:rPr>
        <w:br/>
        <w:t>    }</w:t>
      </w:r>
      <w:r w:rsidRPr="008166F8">
        <w:rPr>
          <w:rFonts w:cs="Courier New"/>
          <w:sz w:val="24"/>
          <w:szCs w:val="24"/>
        </w:rPr>
        <w:br/>
        <w:t>  </w:t>
      </w:r>
      <w:r w:rsidRPr="008166F8">
        <w:rPr>
          <w:rFonts w:cs="Courier New"/>
          <w:sz w:val="24"/>
          <w:szCs w:val="24"/>
        </w:rPr>
        <w:br/>
        <w:t>}</w:t>
      </w:r>
    </w:p>
    <w:p w:rsidR="006E06DB" w:rsidRPr="008166F8" w:rsidRDefault="006E06DB" w:rsidP="006E06DB">
      <w:pPr>
        <w:spacing w:after="0"/>
        <w:ind w:left="720"/>
        <w:rPr>
          <w:rFonts w:cs="Arial"/>
          <w:sz w:val="24"/>
          <w:szCs w:val="24"/>
        </w:rPr>
      </w:pPr>
      <w:r w:rsidRPr="008166F8">
        <w:rPr>
          <w:rFonts w:cs="Arial"/>
          <w:sz w:val="24"/>
          <w:szCs w:val="24"/>
        </w:rPr>
        <w:br/>
      </w:r>
      <w:r w:rsidRPr="008166F8">
        <w:rPr>
          <w:rStyle w:val="m-8831506238760111762m-7908582940268904738gmail-msohyperlink"/>
          <w:rFonts w:cs="Arial"/>
          <w:sz w:val="24"/>
          <w:szCs w:val="24"/>
        </w:rPr>
        <w:t>That’s all on implementing </w:t>
      </w:r>
      <w:r w:rsidRPr="008166F8">
        <w:rPr>
          <w:rStyle w:val="m-8831506238760111762m-7908582940268904738gmail-msohyperlink"/>
          <w:rFonts w:cs="Courier New"/>
          <w:sz w:val="24"/>
          <w:szCs w:val="24"/>
        </w:rPr>
        <w:t>compareTo </w:t>
      </w:r>
      <w:r w:rsidRPr="008166F8">
        <w:rPr>
          <w:rStyle w:val="m-8831506238760111762m-7908582940268904738gmail-msohyperlink"/>
          <w:rFonts w:cs="Arial"/>
          <w:sz w:val="24"/>
          <w:szCs w:val="24"/>
        </w:rPr>
        <w:t>method in Java. Please add any other fact which you think important to note while overriding compareTo. In summary compareTo should provide natural ordering and compareTo must be consistent with </w:t>
      </w:r>
      <w:r w:rsidRPr="008166F8">
        <w:rPr>
          <w:rStyle w:val="m-8831506238760111762m-7908582940268904738gmail-msohyperlink"/>
          <w:rFonts w:cs="Courier New"/>
          <w:sz w:val="24"/>
          <w:szCs w:val="24"/>
        </w:rPr>
        <w:t>equals()</w:t>
      </w:r>
      <w:r w:rsidRPr="008166F8">
        <w:rPr>
          <w:rStyle w:val="m-8831506238760111762m-7908582940268904738gmail-msohyperlink"/>
          <w:rFonts w:cs="Arial"/>
          <w:sz w:val="24"/>
          <w:szCs w:val="24"/>
        </w:rPr>
        <w:t> method in Java.</w:t>
      </w:r>
    </w:p>
    <w:p w:rsidR="006E06DB" w:rsidRPr="008166F8" w:rsidRDefault="006E06DB" w:rsidP="006E06DB">
      <w:pPr>
        <w:spacing w:after="240"/>
        <w:ind w:left="720"/>
        <w:rPr>
          <w:rFonts w:cs="Arial"/>
          <w:sz w:val="24"/>
          <w:szCs w:val="24"/>
        </w:rPr>
      </w:pPr>
    </w:p>
    <w:p w:rsidR="006E06DB" w:rsidRPr="008166F8" w:rsidRDefault="006E06DB" w:rsidP="006E06DB">
      <w:pPr>
        <w:spacing w:after="240"/>
        <w:ind w:left="720"/>
        <w:rPr>
          <w:rFonts w:cs="Arial"/>
          <w:sz w:val="24"/>
          <w:szCs w:val="24"/>
        </w:rPr>
      </w:pPr>
      <w:r w:rsidRPr="008166F8">
        <w:rPr>
          <w:rFonts w:cs="Arial"/>
          <w:sz w:val="24"/>
          <w:szCs w:val="24"/>
        </w:rPr>
        <w:br/>
      </w:r>
    </w:p>
    <w:p w:rsidR="006E06DB" w:rsidRPr="008166F8" w:rsidRDefault="00C5784E" w:rsidP="0093473F">
      <w:pPr>
        <w:rPr>
          <w:b/>
          <w:sz w:val="24"/>
          <w:szCs w:val="24"/>
        </w:rPr>
      </w:pPr>
      <w:r w:rsidRPr="008166F8">
        <w:rPr>
          <w:b/>
          <w:sz w:val="24"/>
          <w:szCs w:val="24"/>
        </w:rPr>
        <w:t>Map.Entry interface</w:t>
      </w:r>
    </w:p>
    <w:p w:rsidR="00C5784E" w:rsidRPr="008166F8" w:rsidRDefault="00C5784E" w:rsidP="0093473F">
      <w:pPr>
        <w:rPr>
          <w:b/>
          <w:sz w:val="24"/>
          <w:szCs w:val="24"/>
        </w:rPr>
      </w:pPr>
    </w:p>
    <w:p w:rsidR="00C5784E" w:rsidRPr="008166F8" w:rsidRDefault="00C5784E" w:rsidP="00C5784E">
      <w:pPr>
        <w:pStyle w:val="Heading1"/>
        <w:spacing w:before="0" w:beforeAutospacing="0" w:after="75" w:afterAutospacing="0"/>
        <w:textAlignment w:val="baseline"/>
        <w:rPr>
          <w:rFonts w:asciiTheme="minorHAnsi" w:hAnsiTheme="minorHAnsi"/>
          <w:b w:val="0"/>
          <w:bCs w:val="0"/>
          <w:sz w:val="24"/>
          <w:szCs w:val="24"/>
        </w:rPr>
      </w:pPr>
      <w:r w:rsidRPr="008166F8">
        <w:rPr>
          <w:rFonts w:asciiTheme="minorHAnsi" w:hAnsiTheme="minorHAnsi"/>
          <w:b w:val="0"/>
          <w:bCs w:val="0"/>
          <w:sz w:val="24"/>
          <w:szCs w:val="24"/>
        </w:rPr>
        <w:t>Map.Entry interface in Java with example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r w:rsidRPr="008166F8">
        <w:rPr>
          <w:rFonts w:asciiTheme="minorHAnsi" w:hAnsiTheme="minorHAnsi"/>
        </w:rPr>
        <w:t>Map.Entry interface in Java provides certain methods to access the entry in the Map. By gaining access to the entry of the Map we can easily manipulate them. Map.Entry is a generic and is defined in the java.util package.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Declaration :</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Interface Map.Entry</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k -&gt; Key</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sz w:val="24"/>
          <w:szCs w:val="24"/>
        </w:rPr>
      </w:pPr>
      <w:r w:rsidRPr="008166F8">
        <w:rPr>
          <w:rFonts w:asciiTheme="minorHAnsi" w:hAnsiTheme="minorHAnsi" w:cs="Consolas"/>
          <w:sz w:val="24"/>
          <w:szCs w:val="24"/>
        </w:rPr>
        <w:t>V -&gt; Value</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Methods:</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equals (Object o)</w:t>
      </w:r>
      <w:r w:rsidRPr="008166F8">
        <w:rPr>
          <w:sz w:val="24"/>
          <w:szCs w:val="24"/>
        </w:rPr>
        <w:t> – It compares the object (invoking object) with the Object o for equality.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boolean equals(Object o)</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lastRenderedPageBreak/>
        <w:t>o -&gt; Object to which we want to compare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true: if both objects are equals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false: otherwise</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K getKey() </w:t>
      </w:r>
      <w:r w:rsidRPr="008166F8">
        <w:rPr>
          <w:sz w:val="24"/>
          <w:szCs w:val="24"/>
        </w:rPr>
        <w:t>– Returns the key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K getKey()</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K -&gt; Returns the corresponding Key of a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r w:rsidRPr="008166F8">
        <w:rPr>
          <w:rStyle w:val="Strong"/>
          <w:rFonts w:asciiTheme="minorHAnsi" w:hAnsiTheme="minorHAnsi"/>
          <w:bdr w:val="none" w:sz="0" w:space="0" w:color="auto" w:frame="1"/>
        </w:rPr>
        <w:t>Exception –</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IllegalSateException </w:t>
      </w:r>
      <w:r w:rsidRPr="008166F8">
        <w:rPr>
          <w:sz w:val="24"/>
          <w:szCs w:val="24"/>
        </w:rPr>
        <w:t>is thrown when entry has been removed from the map.</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V getValue()</w:t>
      </w:r>
      <w:r w:rsidRPr="008166F8">
        <w:rPr>
          <w:sz w:val="24"/>
          <w:szCs w:val="24"/>
        </w:rPr>
        <w:t> – Returns the value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getValue()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-&gt; Returns the corresponding value of a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int hashcode()</w:t>
      </w:r>
      <w:r w:rsidRPr="008166F8">
        <w:rPr>
          <w:sz w:val="24"/>
          <w:szCs w:val="24"/>
        </w:rPr>
        <w:t> – Returns the hashcode for the corresponding map entry.</w:t>
      </w:r>
      <w:r w:rsidRPr="008166F8">
        <w:rPr>
          <w:sz w:val="24"/>
          <w:szCs w:val="24"/>
        </w:rPr>
        <w:br/>
      </w:r>
      <w:r w:rsidRPr="008166F8">
        <w:rPr>
          <w:rStyle w:val="Strong"/>
          <w:sz w:val="24"/>
          <w:szCs w:val="24"/>
          <w:bdr w:val="none" w:sz="0" w:space="0" w:color="auto" w:frame="1"/>
        </w:rPr>
        <w:t>Syntax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int hashcode()</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int -&gt; Returns the hash-code of entry on which it is invoked</w:t>
      </w:r>
    </w:p>
    <w:p w:rsidR="00C5784E" w:rsidRPr="008166F8" w:rsidRDefault="00C5784E" w:rsidP="00C5784E">
      <w:pPr>
        <w:numPr>
          <w:ilvl w:val="0"/>
          <w:numId w:val="67"/>
        </w:numPr>
        <w:spacing w:after="0" w:line="240" w:lineRule="auto"/>
        <w:ind w:left="540"/>
        <w:jc w:val="both"/>
        <w:textAlignment w:val="baseline"/>
        <w:rPr>
          <w:sz w:val="24"/>
          <w:szCs w:val="24"/>
        </w:rPr>
      </w:pPr>
      <w:r w:rsidRPr="008166F8">
        <w:rPr>
          <w:rStyle w:val="Strong"/>
          <w:sz w:val="24"/>
          <w:szCs w:val="24"/>
          <w:bdr w:val="none" w:sz="0" w:space="0" w:color="auto" w:frame="1"/>
        </w:rPr>
        <w:t>V setValue(V v)</w:t>
      </w:r>
      <w:r w:rsidRPr="008166F8">
        <w:rPr>
          <w:sz w:val="24"/>
          <w:szCs w:val="24"/>
        </w:rPr>
        <w:t> – Sets the value of the map with specified value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setValue(V v)</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Parameters :</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Fonts w:asciiTheme="minorHAnsi" w:hAnsiTheme="minorHAnsi" w:cs="Consolas"/>
          <w:sz w:val="24"/>
          <w:szCs w:val="24"/>
        </w:rPr>
        <w:t>v -&gt; Value which was earlier stored in the entry on which it is invoked</w:t>
      </w:r>
    </w:p>
    <w:p w:rsidR="00C5784E" w:rsidRPr="008166F8" w:rsidRDefault="00C5784E" w:rsidP="00C5784E">
      <w:pPr>
        <w:pStyle w:val="HTMLPreformatted"/>
        <w:numPr>
          <w:ilvl w:val="0"/>
          <w:numId w:val="67"/>
        </w:numPr>
        <w:pBdr>
          <w:top w:val="single" w:sz="6" w:space="8" w:color="EDEDED"/>
          <w:left w:val="single" w:sz="6" w:space="8" w:color="EDEDED"/>
          <w:bottom w:val="single" w:sz="6" w:space="8" w:color="EDEDED"/>
          <w:right w:val="single" w:sz="6" w:space="8" w:color="EDEDED"/>
        </w:pBdr>
        <w:shd w:val="clear" w:color="auto" w:fill="E0E0E0"/>
        <w:tabs>
          <w:tab w:val="clear" w:pos="720"/>
        </w:tabs>
        <w:ind w:left="540"/>
        <w:jc w:val="both"/>
        <w:textAlignment w:val="baseline"/>
        <w:rPr>
          <w:rFonts w:asciiTheme="minorHAnsi" w:hAnsiTheme="minorHAnsi" w:cs="Consolas"/>
          <w:sz w:val="24"/>
          <w:szCs w:val="24"/>
        </w:rPr>
      </w:pPr>
      <w:r w:rsidRPr="008166F8">
        <w:rPr>
          <w:rStyle w:val="Strong"/>
          <w:rFonts w:asciiTheme="minorHAnsi" w:hAnsiTheme="minorHAnsi" w:cs="Consolas"/>
          <w:sz w:val="24"/>
          <w:szCs w:val="24"/>
          <w:bdr w:val="none" w:sz="0" w:space="0" w:color="auto" w:frame="1"/>
        </w:rPr>
        <w:t>Returns:</w:t>
      </w:r>
    </w:p>
    <w:p w:rsidR="00C5784E" w:rsidRPr="008166F8" w:rsidRDefault="00C5784E" w:rsidP="00C5784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sz w:val="24"/>
          <w:szCs w:val="24"/>
        </w:rPr>
      </w:pPr>
      <w:r w:rsidRPr="008166F8">
        <w:rPr>
          <w:rFonts w:asciiTheme="minorHAnsi" w:hAnsiTheme="minorHAnsi" w:cs="Consolas"/>
          <w:sz w:val="24"/>
          <w:szCs w:val="24"/>
        </w:rPr>
        <w:t>int -&gt; Returns the hash-code of a entry on which it is invoked</w:t>
      </w:r>
    </w:p>
    <w:p w:rsidR="00C5784E" w:rsidRPr="008166F8" w:rsidRDefault="00C5784E" w:rsidP="00C5784E">
      <w:pPr>
        <w:pStyle w:val="NormalWeb"/>
        <w:spacing w:before="0" w:beforeAutospacing="0" w:after="0" w:afterAutospacing="0"/>
        <w:ind w:left="540"/>
        <w:jc w:val="both"/>
        <w:textAlignment w:val="baseline"/>
        <w:rPr>
          <w:rFonts w:asciiTheme="minorHAnsi" w:hAnsiTheme="minorHAnsi"/>
        </w:rPr>
      </w:pPr>
      <w:r w:rsidRPr="008166F8">
        <w:rPr>
          <w:rStyle w:val="Strong"/>
          <w:rFonts w:asciiTheme="minorHAnsi" w:hAnsiTheme="minorHAnsi"/>
          <w:bdr w:val="none" w:sz="0" w:space="0" w:color="auto" w:frame="1"/>
        </w:rPr>
        <w:t>Exception :</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lastRenderedPageBreak/>
        <w:t>ClassCastException </w:t>
      </w:r>
      <w:r w:rsidRPr="008166F8">
        <w:rPr>
          <w:sz w:val="24"/>
          <w:szCs w:val="24"/>
        </w:rPr>
        <w:t>is thrown if the class of the value ‘v’ is not a correct type for map.</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NullPointerException </w:t>
      </w:r>
      <w:r w:rsidRPr="008166F8">
        <w:rPr>
          <w:sz w:val="24"/>
          <w:szCs w:val="24"/>
        </w:rPr>
        <w:t>is thrown if ‘null’ is stored in ‘v’, and ‘null ’ is not supported by map.</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UnsupportedOperationException </w:t>
      </w:r>
      <w:r w:rsidRPr="008166F8">
        <w:rPr>
          <w:sz w:val="24"/>
          <w:szCs w:val="24"/>
        </w:rPr>
        <w:t>is thrown if we cannot manipulate the map or the put operation is not supported by the map.</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IllegalArgumetException </w:t>
      </w:r>
      <w:r w:rsidRPr="008166F8">
        <w:rPr>
          <w:sz w:val="24"/>
          <w:szCs w:val="24"/>
        </w:rPr>
        <w:t>is thrown If there is some problem with the argument i.e v</w:t>
      </w:r>
    </w:p>
    <w:p w:rsidR="00C5784E" w:rsidRPr="008166F8" w:rsidRDefault="00C5784E" w:rsidP="00C5784E">
      <w:pPr>
        <w:numPr>
          <w:ilvl w:val="1"/>
          <w:numId w:val="67"/>
        </w:numPr>
        <w:spacing w:after="0" w:line="240" w:lineRule="auto"/>
        <w:ind w:left="1080"/>
        <w:jc w:val="both"/>
        <w:textAlignment w:val="baseline"/>
        <w:rPr>
          <w:sz w:val="24"/>
          <w:szCs w:val="24"/>
        </w:rPr>
      </w:pPr>
      <w:r w:rsidRPr="008166F8">
        <w:rPr>
          <w:rStyle w:val="Strong"/>
          <w:sz w:val="24"/>
          <w:szCs w:val="24"/>
          <w:bdr w:val="none" w:sz="0" w:space="0" w:color="auto" w:frame="1"/>
        </w:rPr>
        <w:t>IllegalStateException</w:t>
      </w:r>
      <w:r w:rsidRPr="008166F8">
        <w:rPr>
          <w:sz w:val="24"/>
          <w:szCs w:val="24"/>
        </w:rPr>
        <w:t> is thrown when entry has been removed from the map</w:t>
      </w:r>
    </w:p>
    <w:p w:rsidR="00C5784E" w:rsidRPr="008166F8" w:rsidRDefault="00C5784E" w:rsidP="00C5784E">
      <w:pPr>
        <w:pStyle w:val="NormalWeb"/>
        <w:spacing w:before="0" w:beforeAutospacing="0" w:after="0" w:afterAutospacing="0"/>
        <w:jc w:val="both"/>
        <w:textAlignment w:val="baseline"/>
        <w:rPr>
          <w:rFonts w:asciiTheme="minorHAnsi" w:hAnsiTheme="minorHAnsi"/>
        </w:rPr>
      </w:pPr>
      <w:r w:rsidRPr="008166F8">
        <w:rPr>
          <w:rStyle w:val="Strong"/>
          <w:rFonts w:asciiTheme="minorHAnsi" w:hAnsiTheme="minorHAnsi"/>
          <w:bdr w:val="none" w:sz="0" w:space="0" w:color="auto" w:frame="1"/>
        </w:rPr>
        <w:t>Set&lt;Map.Entry&gt; entrySet() – </w:t>
      </w:r>
      <w:r w:rsidRPr="008166F8">
        <w:rPr>
          <w:rFonts w:asciiTheme="minorHAnsi" w:hAnsiTheme="minorHAnsi"/>
        </w:rPr>
        <w:t>Returns the Set view of the entire map.</w:t>
      </w:r>
      <w:r w:rsidRPr="008166F8">
        <w:rPr>
          <w:rFonts w:asciiTheme="minorHAnsi" w:hAnsiTheme="minorHAnsi"/>
        </w:rPr>
        <w:br/>
      </w:r>
      <w:r w:rsidRPr="008166F8">
        <w:rPr>
          <w:rStyle w:val="Strong"/>
          <w:rFonts w:asciiTheme="minorHAnsi" w:hAnsiTheme="minorHAnsi"/>
          <w:bdr w:val="none" w:sz="0" w:space="0" w:color="auto" w:frame="1"/>
        </w:rPr>
        <w:t>Note :</w:t>
      </w:r>
      <w:r w:rsidRPr="008166F8">
        <w:rPr>
          <w:rFonts w:asciiTheme="minorHAnsi" w:hAnsiTheme="minorHAnsi"/>
        </w:rPr>
        <w:t> This is not a method of Map.entry interface but it is discussed here because this method is useful while working with Map.Entry interface.</w:t>
      </w:r>
    </w:p>
    <w:p w:rsidR="00C5784E" w:rsidRPr="008166F8" w:rsidRDefault="00C5784E" w:rsidP="00C5784E">
      <w:pPr>
        <w:pStyle w:val="NormalWeb"/>
        <w:spacing w:before="0" w:beforeAutospacing="0" w:after="150" w:afterAutospacing="0"/>
        <w:jc w:val="both"/>
        <w:textAlignment w:val="baseline"/>
        <w:rPr>
          <w:rFonts w:asciiTheme="minorHAnsi" w:hAnsiTheme="minorHAnsi"/>
        </w:rPr>
      </w:pPr>
    </w:p>
    <w:p w:rsidR="00C5784E" w:rsidRPr="008166F8" w:rsidRDefault="00C5784E" w:rsidP="00C5784E">
      <w:pPr>
        <w:pStyle w:val="Heading2"/>
        <w:spacing w:before="0" w:after="240"/>
        <w:jc w:val="both"/>
        <w:textAlignment w:val="baseline"/>
        <w:rPr>
          <w:rFonts w:asciiTheme="minorHAnsi" w:hAnsiTheme="minorHAnsi"/>
          <w:color w:val="auto"/>
          <w:sz w:val="24"/>
          <w:szCs w:val="24"/>
        </w:rPr>
      </w:pPr>
      <w:r w:rsidRPr="008166F8">
        <w:rPr>
          <w:rFonts w:asciiTheme="minorHAnsi" w:hAnsiTheme="minorHAnsi"/>
          <w:color w:val="auto"/>
          <w:sz w:val="24"/>
          <w:szCs w:val="24"/>
        </w:rPr>
        <w:t>Example and Usage of Map.Entry</w:t>
      </w:r>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rPr>
        <w:t>In this example, we have a Map collection class TreeMap and we are iterating and displaying its key &amp; value pairs using Map.Entry interfaces. Here we have used getKey() and getValue() methods of Map.Entry interface in order to get the key &amp; value pairs.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kwd"/>
          <w:rFonts w:asciiTheme="minorHAnsi" w:hAnsiTheme="minorHAnsi" w:cs="Consolas"/>
          <w:sz w:val="24"/>
          <w:szCs w:val="24"/>
        </w:rPr>
        <w:t>import</w:t>
      </w:r>
      <w:r w:rsidRPr="008166F8">
        <w:rPr>
          <w:rStyle w:val="m-6441121516333849314gmail-pln"/>
          <w:rFonts w:asciiTheme="minorHAnsi" w:hAnsiTheme="minorHAnsi" w:cs="Consolas"/>
          <w:sz w:val="24"/>
          <w:szCs w:val="24"/>
        </w:rPr>
        <w:t xml:space="preserve"> java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util</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kwd"/>
          <w:rFonts w:asciiTheme="minorHAnsi" w:hAnsiTheme="minorHAnsi" w:cs="Consolas"/>
          <w:sz w:val="24"/>
          <w:szCs w:val="24"/>
        </w:rPr>
        <w:t>class</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TreeMapExample</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public</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static</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void</w:t>
      </w:r>
      <w:r w:rsidRPr="008166F8">
        <w:rPr>
          <w:rStyle w:val="m-6441121516333849314gmail-pln"/>
          <w:rFonts w:asciiTheme="minorHAnsi" w:hAnsiTheme="minorHAnsi" w:cs="Consolas"/>
          <w:sz w:val="24"/>
          <w:szCs w:val="24"/>
        </w:rPr>
        <w:t xml:space="preserve"> main</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String</w:t>
      </w:r>
      <w:r w:rsidRPr="008166F8">
        <w:rPr>
          <w:rStyle w:val="m-6441121516333849314gmail-pln"/>
          <w:rFonts w:asciiTheme="minorHAnsi" w:hAnsiTheme="minorHAnsi" w:cs="Consolas"/>
          <w:sz w:val="24"/>
          <w:szCs w:val="24"/>
        </w:rPr>
        <w:t xml:space="preserve"> args</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Creating TreeMap object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TreeMap</w:t>
      </w:r>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r w:rsidRPr="008166F8">
        <w:rPr>
          <w:rStyle w:val="m-6441121516333849314gmail-pun"/>
          <w:rFonts w:asciiTheme="minorHAnsi" w:hAnsiTheme="minorHAnsi" w:cs="Consolas"/>
          <w:sz w:val="24"/>
          <w:szCs w:val="24"/>
        </w:rPr>
        <w:t>&gt;</w:t>
      </w:r>
      <w:r w:rsidRPr="008166F8">
        <w:rPr>
          <w:rStyle w:val="m-6441121516333849314gmail-pln"/>
          <w:rFonts w:asciiTheme="minorHAnsi" w:hAnsiTheme="minorHAnsi" w:cs="Consolas"/>
          <w:sz w:val="24"/>
          <w:szCs w:val="24"/>
        </w:rPr>
        <w:t xml:space="preserve"> tm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new</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TreeMap</w:t>
      </w:r>
      <w:r w:rsidRPr="008166F8">
        <w:rPr>
          <w:rStyle w:val="m-6441121516333849314gmail-pun"/>
          <w:rFonts w:asciiTheme="minorHAnsi" w:hAnsiTheme="minorHAnsi" w:cs="Consolas"/>
          <w:sz w:val="24"/>
          <w:szCs w:val="24"/>
        </w:rPr>
        <w:t>&lt;</w:t>
      </w:r>
      <w:r w:rsidRPr="008166F8">
        <w:rPr>
          <w:rStyle w:val="m-6441121516333849314gmail-typ"/>
          <w:rFonts w:asciiTheme="minorHAnsi" w:hAnsiTheme="minorHAnsi" w:cs="Consolas"/>
          <w:sz w:val="24"/>
          <w:szCs w:val="24"/>
        </w:rPr>
        <w:t>String</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Integer</w:t>
      </w:r>
      <w:r w:rsidRPr="008166F8">
        <w:rPr>
          <w:rStyle w:val="m-6441121516333849314gmail-pun"/>
          <w:rFonts w:asciiTheme="minorHAnsi" w:hAnsiTheme="minorHAnsi" w:cs="Consolas"/>
          <w:sz w:val="24"/>
          <w:szCs w:val="24"/>
        </w:rPr>
        <w:t>&gt;();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Adding elements to the Map</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"Chaitanya"</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"Raghu"</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"Rajeev"</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"Syed"</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put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"Hugo"</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Getting a set of the entries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Set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set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tm</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entrySet</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Get an iterator</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Iterator</w:t>
      </w:r>
      <w:r w:rsidRPr="008166F8">
        <w:rPr>
          <w:rStyle w:val="m-6441121516333849314gmail-pln"/>
          <w:rFonts w:asciiTheme="minorHAnsi" w:hAnsiTheme="minorHAnsi" w:cs="Consolas"/>
          <w:sz w:val="24"/>
          <w:szCs w:val="24"/>
        </w:rPr>
        <w:t xml:space="preserve"> it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set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iterator</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com"/>
          <w:rFonts w:asciiTheme="minorHAnsi" w:hAnsiTheme="minorHAnsi" w:cs="Consolas"/>
          <w:sz w:val="24"/>
          <w:szCs w:val="24"/>
        </w:rPr>
        <w:t>// Display elements</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kwd"/>
          <w:rFonts w:asciiTheme="minorHAnsi" w:hAnsiTheme="minorHAnsi" w:cs="Consolas"/>
          <w:sz w:val="24"/>
          <w:szCs w:val="24"/>
        </w:rPr>
        <w:t>while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hasNext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r w:rsidRPr="008166F8">
        <w:rPr>
          <w:rStyle w:val="m-6441121516333849314gmail-pln"/>
          <w:rFonts w:asciiTheme="minorHAnsi" w:hAnsiTheme="minorHAnsi" w:cs="Consolas"/>
          <w:sz w:val="24"/>
          <w:szCs w:val="24"/>
        </w:rPr>
        <w:t xml:space="preserve"> me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Map</w:t>
      </w:r>
      <w:r w:rsidRPr="008166F8">
        <w:rPr>
          <w:rStyle w:val="m-6441121516333849314gmail-pun"/>
          <w:rFonts w:asciiTheme="minorHAnsi" w:hAnsiTheme="minorHAnsi" w:cs="Consolas"/>
          <w:sz w:val="24"/>
          <w:szCs w:val="24"/>
        </w:rPr>
        <w:t>.</w:t>
      </w:r>
      <w:r w:rsidRPr="008166F8">
        <w:rPr>
          <w:rStyle w:val="m-6441121516333849314gmail-typ"/>
          <w:rFonts w:asciiTheme="minorHAnsi" w:hAnsiTheme="minorHAnsi" w:cs="Consolas"/>
          <w:sz w:val="24"/>
          <w:szCs w:val="24"/>
        </w:rPr>
        <w:t>Entry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it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next</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print</w:t>
      </w:r>
      <w:r w:rsidRPr="008166F8">
        <w:rPr>
          <w:rStyle w:val="m-6441121516333849314gmail-pun"/>
          <w:rFonts w:asciiTheme="minorHAnsi" w:hAnsiTheme="minorHAnsi" w:cs="Consolas"/>
          <w:sz w:val="24"/>
          <w:szCs w:val="24"/>
        </w:rPr>
        <w:t>(</w:t>
      </w:r>
      <w:r w:rsidRPr="008166F8">
        <w:rPr>
          <w:rStyle w:val="m-6441121516333849314gmail-str"/>
          <w:rFonts w:asciiTheme="minorHAnsi" w:hAnsiTheme="minorHAnsi" w:cs="Consolas"/>
          <w:sz w:val="24"/>
          <w:szCs w:val="24"/>
        </w:rPr>
        <w:t>"Key: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str"/>
          <w:rFonts w:asciiTheme="minorHAnsi" w:hAnsiTheme="minorHAnsi" w:cs="Consolas"/>
          <w:sz w:val="24"/>
          <w:szCs w:val="24"/>
        </w:rPr>
        <w:t>" &amp; Value: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System</w:t>
      </w:r>
      <w:r w:rsidRPr="008166F8">
        <w:rPr>
          <w:rStyle w:val="m-6441121516333849314gmail-pun"/>
          <w:rFonts w:asciiTheme="minorHAnsi" w:hAnsiTheme="minorHAnsi" w:cs="Consolas"/>
          <w:sz w:val="24"/>
          <w:szCs w:val="24"/>
        </w:rPr>
        <w:t>.</w:t>
      </w:r>
      <w:r w:rsidRPr="008166F8">
        <w:rPr>
          <w:rStyle w:val="m-6441121516333849314gmail-kwd"/>
          <w:rFonts w:asciiTheme="minorHAnsi" w:hAnsiTheme="minorHAnsi" w:cs="Consolas"/>
          <w:sz w:val="24"/>
          <w:szCs w:val="24"/>
        </w:rPr>
        <w:t>out</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println</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me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getValue</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Style w:val="m-6441121516333849314gmail-pln"/>
          <w:rFonts w:asciiTheme="minorHAnsi" w:hAnsiTheme="minorHAnsi" w:cs="Consolas"/>
          <w:sz w:val="24"/>
          <w:szCs w:val="24"/>
        </w:rPr>
      </w:pP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w:t>
      </w:r>
    </w:p>
    <w:p w:rsidR="00C5784E" w:rsidRPr="008166F8" w:rsidRDefault="00C5784E" w:rsidP="00C5784E">
      <w:pPr>
        <w:pStyle w:val="HTMLPreformatted"/>
        <w:shd w:val="clear" w:color="auto" w:fill="EEEEEE"/>
        <w:spacing w:line="285" w:lineRule="atLeast"/>
        <w:jc w:val="both"/>
        <w:textAlignment w:val="baseline"/>
        <w:rPr>
          <w:rFonts w:asciiTheme="minorHAnsi" w:hAnsiTheme="minorHAnsi" w:cs="Consolas"/>
          <w:sz w:val="24"/>
          <w:szCs w:val="24"/>
        </w:rPr>
      </w:pPr>
      <w:r w:rsidRPr="008166F8">
        <w:rPr>
          <w:rStyle w:val="m-6441121516333849314gmail-pun"/>
          <w:rFonts w:asciiTheme="minorHAnsi" w:hAnsiTheme="minorHAnsi" w:cs="Consolas"/>
          <w:sz w:val="24"/>
          <w:szCs w:val="24"/>
        </w:rPr>
        <w:t>}</w:t>
      </w:r>
    </w:p>
    <w:p w:rsidR="00C5784E" w:rsidRPr="008166F8" w:rsidRDefault="00C5784E" w:rsidP="00C5784E">
      <w:pPr>
        <w:pStyle w:val="NormalWeb"/>
        <w:spacing w:before="0" w:beforeAutospacing="0" w:after="390" w:afterAutospacing="0" w:line="285" w:lineRule="atLeast"/>
        <w:jc w:val="both"/>
        <w:textAlignment w:val="baseline"/>
        <w:rPr>
          <w:rFonts w:asciiTheme="minorHAnsi" w:hAnsiTheme="minorHAnsi" w:cs="Arial"/>
        </w:rPr>
      </w:pPr>
      <w:r w:rsidRPr="008166F8">
        <w:rPr>
          <w:rFonts w:asciiTheme="minorHAnsi" w:hAnsiTheme="minorHAnsi" w:cs="Arial"/>
          <w:b/>
          <w:bCs/>
        </w:rPr>
        <w:t>Output:</w:t>
      </w:r>
    </w:p>
    <w:p w:rsidR="00C5784E" w:rsidRPr="008166F8" w:rsidRDefault="00C5784E" w:rsidP="00C5784E">
      <w:pPr>
        <w:pStyle w:val="HTMLPreformatted"/>
        <w:shd w:val="clear" w:color="auto" w:fill="EEEEEE"/>
        <w:spacing w:line="285" w:lineRule="atLeast"/>
        <w:jc w:val="both"/>
        <w:textAlignment w:val="baseline"/>
        <w:rPr>
          <w:ins w:id="1" w:author="Unknown"/>
          <w:rStyle w:val="m-6441121516333849314gmail-pln"/>
          <w:rFonts w:asciiTheme="minorHAnsi" w:hAnsiTheme="minorHAnsi" w:cs="Consolas"/>
          <w:sz w:val="24"/>
          <w:szCs w:val="24"/>
        </w:rPr>
      </w:pPr>
      <w:ins w:id="2" w:author="Unknown">
        <w:r w:rsidRPr="008166F8">
          <w:rPr>
            <w:rStyle w:val="m-6441121516333849314gmail-typ"/>
            <w:rFonts w:asciiTheme="minorHAnsi" w:hAnsiTheme="minorHAnsi" w:cs="Consolas"/>
            <w:sz w:val="24"/>
            <w:szCs w:val="24"/>
          </w:rPr>
          <w:lastRenderedPageBreak/>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Chaitanya</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27</w:t>
        </w:r>
      </w:ins>
    </w:p>
    <w:p w:rsidR="00C5784E" w:rsidRPr="008166F8" w:rsidRDefault="00C5784E" w:rsidP="00C5784E">
      <w:pPr>
        <w:pStyle w:val="HTMLPreformatted"/>
        <w:shd w:val="clear" w:color="auto" w:fill="EEEEEE"/>
        <w:spacing w:line="285" w:lineRule="atLeast"/>
        <w:jc w:val="both"/>
        <w:textAlignment w:val="baseline"/>
        <w:rPr>
          <w:ins w:id="3" w:author="Unknown"/>
          <w:rStyle w:val="m-6441121516333849314gmail-pln"/>
          <w:rFonts w:asciiTheme="minorHAnsi" w:hAnsiTheme="minorHAnsi" w:cs="Consolas"/>
          <w:sz w:val="24"/>
          <w:szCs w:val="24"/>
        </w:rPr>
      </w:pPr>
      <w:ins w:id="4"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Hugo</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32</w:t>
        </w:r>
      </w:ins>
    </w:p>
    <w:p w:rsidR="00C5784E" w:rsidRPr="008166F8" w:rsidRDefault="00C5784E" w:rsidP="00C5784E">
      <w:pPr>
        <w:pStyle w:val="HTMLPreformatted"/>
        <w:shd w:val="clear" w:color="auto" w:fill="EEEEEE"/>
        <w:spacing w:line="285" w:lineRule="atLeast"/>
        <w:jc w:val="both"/>
        <w:textAlignment w:val="baseline"/>
        <w:rPr>
          <w:ins w:id="5" w:author="Unknown"/>
          <w:rStyle w:val="m-6441121516333849314gmail-pln"/>
          <w:rFonts w:asciiTheme="minorHAnsi" w:hAnsiTheme="minorHAnsi" w:cs="Consolas"/>
          <w:sz w:val="24"/>
          <w:szCs w:val="24"/>
        </w:rPr>
      </w:pPr>
      <w:ins w:id="6"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Raghu</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35</w:t>
        </w:r>
      </w:ins>
    </w:p>
    <w:p w:rsidR="00C5784E" w:rsidRPr="008166F8" w:rsidRDefault="00C5784E" w:rsidP="00C5784E">
      <w:pPr>
        <w:pStyle w:val="HTMLPreformatted"/>
        <w:shd w:val="clear" w:color="auto" w:fill="EEEEEE"/>
        <w:spacing w:line="285" w:lineRule="atLeast"/>
        <w:jc w:val="both"/>
        <w:textAlignment w:val="baseline"/>
        <w:rPr>
          <w:ins w:id="7" w:author="Unknown"/>
          <w:rStyle w:val="m-6441121516333849314gmail-pln"/>
          <w:rFonts w:asciiTheme="minorHAnsi" w:hAnsiTheme="minorHAnsi" w:cs="Consolas"/>
          <w:sz w:val="24"/>
          <w:szCs w:val="24"/>
        </w:rPr>
      </w:pPr>
      <w:ins w:id="8"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Rajeev</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37</w:t>
        </w:r>
      </w:ins>
    </w:p>
    <w:p w:rsidR="00C5784E" w:rsidRPr="008166F8" w:rsidRDefault="00C5784E" w:rsidP="00C5784E">
      <w:pPr>
        <w:pStyle w:val="HTMLPreformatted"/>
        <w:shd w:val="clear" w:color="auto" w:fill="EEEEEE"/>
        <w:spacing w:line="285" w:lineRule="atLeast"/>
        <w:jc w:val="both"/>
        <w:textAlignment w:val="baseline"/>
        <w:rPr>
          <w:ins w:id="9" w:author="Unknown"/>
          <w:rFonts w:asciiTheme="minorHAnsi" w:hAnsiTheme="minorHAnsi" w:cs="Consolas"/>
          <w:sz w:val="24"/>
          <w:szCs w:val="24"/>
        </w:rPr>
      </w:pPr>
      <w:ins w:id="10" w:author="Unknown">
        <w:r w:rsidRPr="008166F8">
          <w:rPr>
            <w:rStyle w:val="m-6441121516333849314gmail-typ"/>
            <w:rFonts w:asciiTheme="minorHAnsi" w:hAnsiTheme="minorHAnsi" w:cs="Consolas"/>
            <w:sz w:val="24"/>
            <w:szCs w:val="24"/>
          </w:rPr>
          <w:t>Key</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Syed</w:t>
        </w:r>
        <w:r w:rsidRPr="008166F8">
          <w:rPr>
            <w:rStyle w:val="m-6441121516333849314gmail-pln"/>
            <w:rFonts w:asciiTheme="minorHAnsi" w:hAnsiTheme="minorHAnsi" w:cs="Consolas"/>
            <w:sz w:val="24"/>
            <w:szCs w:val="24"/>
          </w:rPr>
          <w:t xml:space="preserve"> </w:t>
        </w:r>
        <w:r w:rsidRPr="008166F8">
          <w:rPr>
            <w:rStyle w:val="m-6441121516333849314gmail-pun"/>
            <w:rFonts w:asciiTheme="minorHAnsi" w:hAnsiTheme="minorHAnsi" w:cs="Consolas"/>
            <w:sz w:val="24"/>
            <w:szCs w:val="24"/>
          </w:rPr>
          <w:t>&amp;</w:t>
        </w:r>
        <w:r w:rsidRPr="008166F8">
          <w:rPr>
            <w:rStyle w:val="m-6441121516333849314gmail-pln"/>
            <w:rFonts w:asciiTheme="minorHAnsi" w:hAnsiTheme="minorHAnsi" w:cs="Consolas"/>
            <w:sz w:val="24"/>
            <w:szCs w:val="24"/>
          </w:rPr>
          <w:t xml:space="preserve"> </w:t>
        </w:r>
        <w:r w:rsidRPr="008166F8">
          <w:rPr>
            <w:rStyle w:val="m-6441121516333849314gmail-typ"/>
            <w:rFonts w:asciiTheme="minorHAnsi" w:hAnsiTheme="minorHAnsi" w:cs="Consolas"/>
            <w:sz w:val="24"/>
            <w:szCs w:val="24"/>
          </w:rPr>
          <w:t>Value</w:t>
        </w:r>
        <w:r w:rsidRPr="008166F8">
          <w:rPr>
            <w:rStyle w:val="m-6441121516333849314gmail-pun"/>
            <w:rFonts w:asciiTheme="minorHAnsi" w:hAnsiTheme="minorHAnsi" w:cs="Consolas"/>
            <w:sz w:val="24"/>
            <w:szCs w:val="24"/>
          </w:rPr>
          <w:t>:</w:t>
        </w:r>
        <w:r w:rsidRPr="008166F8">
          <w:rPr>
            <w:rStyle w:val="m-6441121516333849314gmail-pln"/>
            <w:rFonts w:asciiTheme="minorHAnsi" w:hAnsiTheme="minorHAnsi" w:cs="Consolas"/>
            <w:sz w:val="24"/>
            <w:szCs w:val="24"/>
          </w:rPr>
          <w:t xml:space="preserve"> </w:t>
        </w:r>
        <w:r w:rsidRPr="008166F8">
          <w:rPr>
            <w:rStyle w:val="m-6441121516333849314gmail-lit"/>
            <w:rFonts w:asciiTheme="minorHAnsi" w:hAnsiTheme="minorHAnsi" w:cs="Consolas"/>
            <w:sz w:val="24"/>
            <w:szCs w:val="24"/>
          </w:rPr>
          <w:t>28</w:t>
        </w:r>
      </w:ins>
    </w:p>
    <w:p w:rsidR="00C5784E" w:rsidRPr="008166F8" w:rsidRDefault="00C5784E" w:rsidP="0093473F">
      <w:pPr>
        <w:rPr>
          <w:b/>
          <w:sz w:val="24"/>
          <w:szCs w:val="24"/>
        </w:rPr>
      </w:pPr>
    </w:p>
    <w:p w:rsidR="00C5784E" w:rsidRPr="008166F8" w:rsidRDefault="001F2D97" w:rsidP="0093473F">
      <w:pPr>
        <w:rPr>
          <w:b/>
          <w:sz w:val="24"/>
          <w:szCs w:val="24"/>
        </w:rPr>
      </w:pPr>
      <w:r w:rsidRPr="008166F8">
        <w:rPr>
          <w:b/>
          <w:sz w:val="24"/>
          <w:szCs w:val="24"/>
        </w:rPr>
        <w:t>Collection questions</w:t>
      </w:r>
    </w:p>
    <w:p w:rsidR="001F2D97" w:rsidRPr="008166F8" w:rsidRDefault="001F2D97" w:rsidP="001F2D97">
      <w:pPr>
        <w:rPr>
          <w:sz w:val="24"/>
          <w:szCs w:val="24"/>
        </w:rPr>
      </w:pPr>
      <w:r w:rsidRPr="008166F8">
        <w:rPr>
          <w:rFonts w:cs="Arial"/>
          <w:sz w:val="24"/>
          <w:szCs w:val="24"/>
        </w:rPr>
        <w:br/>
      </w:r>
      <w:r w:rsidRPr="008166F8">
        <w:rPr>
          <w:rFonts w:cs="Arial"/>
          <w:b/>
          <w:bCs/>
          <w:sz w:val="24"/>
          <w:szCs w:val="24"/>
          <w:bdr w:val="none" w:sz="0" w:space="0" w:color="auto" w:frame="1"/>
        </w:rPr>
        <w:t>Q1  What is Collection ? What is a Collections Framework ? What are the benefits of Java Collections Framework ?</w:t>
      </w:r>
      <w:r w:rsidRPr="008166F8">
        <w:rPr>
          <w:rFonts w:cs="Arial"/>
          <w:sz w:val="24"/>
          <w:szCs w:val="24"/>
        </w:rPr>
        <w:br/>
      </w:r>
      <w:r w:rsidRPr="008166F8">
        <w:rPr>
          <w:rFonts w:cs="Arial"/>
          <w:sz w:val="24"/>
          <w:szCs w:val="24"/>
        </w:rPr>
        <w:br/>
      </w:r>
      <w:r w:rsidRPr="008166F8">
        <w:rPr>
          <w:rFonts w:cs="Arial"/>
          <w:b/>
          <w:bCs/>
          <w:sz w:val="24"/>
          <w:szCs w:val="24"/>
        </w:rPr>
        <w:t>Collection :</w:t>
      </w:r>
      <w:r w:rsidRPr="008166F8">
        <w:rPr>
          <w:rFonts w:cs="Arial"/>
          <w:sz w:val="24"/>
          <w:szCs w:val="24"/>
        </w:rPr>
        <w:t> A collection (also called as container) is an object  that groups multiple elements into a single unit.</w:t>
      </w:r>
      <w:r w:rsidRPr="008166F8">
        <w:rPr>
          <w:rFonts w:cs="Arial"/>
          <w:sz w:val="24"/>
          <w:szCs w:val="24"/>
        </w:rPr>
        <w:br/>
      </w:r>
      <w:r w:rsidRPr="008166F8">
        <w:rPr>
          <w:rFonts w:cs="Arial"/>
          <w:sz w:val="24"/>
          <w:szCs w:val="24"/>
        </w:rPr>
        <w:br/>
      </w:r>
      <w:r w:rsidRPr="008166F8">
        <w:rPr>
          <w:rFonts w:cs="Arial"/>
          <w:b/>
          <w:bCs/>
          <w:sz w:val="24"/>
          <w:szCs w:val="24"/>
        </w:rPr>
        <w:t>Collections Framework : </w:t>
      </w:r>
      <w:r w:rsidRPr="008166F8">
        <w:rPr>
          <w:rFonts w:cs="Arial"/>
          <w:sz w:val="24"/>
          <w:szCs w:val="24"/>
        </w:rPr>
        <w:t>Collections framework provides unified architecture for manipulating and representing collections.</w:t>
      </w:r>
      <w:r w:rsidRPr="008166F8">
        <w:rPr>
          <w:rFonts w:cs="Arial"/>
          <w:sz w:val="24"/>
          <w:szCs w:val="24"/>
        </w:rPr>
        <w:br/>
      </w:r>
      <w:r w:rsidRPr="008166F8">
        <w:rPr>
          <w:rFonts w:cs="Arial"/>
          <w:sz w:val="24"/>
          <w:szCs w:val="24"/>
        </w:rPr>
        <w:br/>
      </w:r>
      <w:r w:rsidRPr="008166F8">
        <w:rPr>
          <w:rFonts w:cs="Arial"/>
          <w:b/>
          <w:bCs/>
          <w:sz w:val="24"/>
          <w:szCs w:val="24"/>
        </w:rPr>
        <w:t>Benefits of Collections Framework :</w:t>
      </w:r>
      <w:r w:rsidRPr="008166F8">
        <w:rPr>
          <w:rFonts w:cs="Arial"/>
          <w:sz w:val="24"/>
          <w:szCs w:val="24"/>
        </w:rPr>
        <w:br/>
      </w:r>
      <w:r w:rsidRPr="008166F8">
        <w:rPr>
          <w:rFonts w:cs="Arial"/>
          <w:b/>
          <w:bCs/>
          <w:sz w:val="24"/>
          <w:szCs w:val="24"/>
        </w:rPr>
        <w:br/>
      </w:r>
      <w:r w:rsidRPr="008166F8">
        <w:rPr>
          <w:rFonts w:cs="Arial"/>
          <w:sz w:val="24"/>
          <w:szCs w:val="24"/>
        </w:rPr>
        <w:t>1. Improves program quality and speed</w:t>
      </w:r>
      <w:r w:rsidRPr="008166F8">
        <w:rPr>
          <w:rFonts w:cs="Arial"/>
          <w:sz w:val="24"/>
          <w:szCs w:val="24"/>
        </w:rPr>
        <w:br/>
        <w:t>2. Increases the chances of reusability of software</w:t>
      </w:r>
      <w:r w:rsidRPr="008166F8">
        <w:rPr>
          <w:rFonts w:cs="Arial"/>
          <w:sz w:val="24"/>
          <w:szCs w:val="24"/>
        </w:rPr>
        <w:br/>
        <w:t>3. Decreases programming effort.</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 What is the root interface in collection hierarchy ? </w:t>
      </w:r>
      <w:r w:rsidRPr="008166F8">
        <w:rPr>
          <w:rFonts w:cs="Arial"/>
          <w:sz w:val="24"/>
          <w:szCs w:val="24"/>
        </w:rPr>
        <w:br/>
      </w:r>
      <w:r w:rsidRPr="008166F8">
        <w:rPr>
          <w:rFonts w:cs="Arial"/>
          <w:sz w:val="24"/>
          <w:szCs w:val="24"/>
        </w:rPr>
        <w:br/>
        <w:t>Root interface in collection hierarchy is </w:t>
      </w:r>
      <w:r w:rsidRPr="008166F8">
        <w:rPr>
          <w:rFonts w:cs="Arial"/>
          <w:b/>
          <w:bCs/>
          <w:sz w:val="24"/>
          <w:szCs w:val="24"/>
        </w:rPr>
        <w:t>Collection interface . </w:t>
      </w:r>
      <w:r w:rsidRPr="008166F8">
        <w:rPr>
          <w:rFonts w:cs="Arial"/>
          <w:sz w:val="24"/>
          <w:szCs w:val="24"/>
        </w:rPr>
        <w:t>Few interviewer may argue that </w:t>
      </w:r>
      <w:r w:rsidRPr="008166F8">
        <w:rPr>
          <w:rFonts w:cs="Arial"/>
          <w:sz w:val="24"/>
          <w:szCs w:val="24"/>
        </w:rPr>
        <w:br/>
      </w:r>
      <w:bookmarkStart w:id="11" w:name="m_-6453861431390738915_more"/>
      <w:bookmarkEnd w:id="11"/>
      <w:r w:rsidRPr="008166F8">
        <w:rPr>
          <w:rFonts w:cs="Arial"/>
          <w:sz w:val="24"/>
          <w:szCs w:val="24"/>
        </w:rPr>
        <w:t>Collection interface extends </w:t>
      </w:r>
      <w:r w:rsidRPr="008166F8">
        <w:rPr>
          <w:rFonts w:cs="Arial"/>
          <w:b/>
          <w:bCs/>
          <w:sz w:val="24"/>
          <w:szCs w:val="24"/>
        </w:rPr>
        <w:t>Iterable interface</w:t>
      </w:r>
      <w:r w:rsidRPr="008166F8">
        <w:rPr>
          <w:rFonts w:cs="Arial"/>
          <w:sz w:val="24"/>
          <w:szCs w:val="24"/>
        </w:rPr>
        <w:t>. So iterable should be the root interface. But you should reply iterable interface present in java.lang package not in java.util package .It is clearly mentioned in </w:t>
      </w:r>
      <w:hyperlink r:id="rId37" w:tgtFrame="_blank" w:history="1">
        <w:r w:rsidRPr="008166F8">
          <w:rPr>
            <w:rStyle w:val="Hyperlink"/>
            <w:rFonts w:cs="Arial"/>
            <w:color w:val="auto"/>
            <w:sz w:val="24"/>
            <w:szCs w:val="24"/>
            <w:bdr w:val="none" w:sz="0" w:space="0" w:color="auto" w:frame="1"/>
          </w:rPr>
          <w:t>Oracle Collection  docs</w:t>
        </w:r>
      </w:hyperlink>
      <w:r w:rsidRPr="008166F8">
        <w:rPr>
          <w:rFonts w:cs="Arial"/>
          <w:sz w:val="24"/>
          <w:szCs w:val="24"/>
        </w:rPr>
        <w:t> , that Collection interface is a member of the Java Collections framework.  For </w:t>
      </w:r>
      <w:hyperlink r:id="rId38" w:tgtFrame="_blank" w:history="1">
        <w:r w:rsidRPr="008166F8">
          <w:rPr>
            <w:rStyle w:val="Hyperlink"/>
            <w:rFonts w:cs="Arial"/>
            <w:color w:val="auto"/>
            <w:sz w:val="24"/>
            <w:szCs w:val="24"/>
            <w:bdr w:val="none" w:sz="0" w:space="0" w:color="auto" w:frame="1"/>
          </w:rPr>
          <w:t>Iterable interface Oracle doc</w:t>
        </w:r>
      </w:hyperlink>
      <w:r w:rsidRPr="008166F8">
        <w:rPr>
          <w:rFonts w:cs="Arial"/>
          <w:sz w:val="24"/>
          <w:szCs w:val="24"/>
        </w:rPr>
        <w:t> , iterable interface is not mentioned as a part of the Java Collections framework .So if the question includes  collection hierarchy , then you should answer the question as Collection interface (which is found in java.util package).</w:t>
      </w:r>
      <w:r w:rsidRPr="008166F8">
        <w:rPr>
          <w:rFonts w:cs="Arial"/>
          <w:sz w:val="24"/>
          <w:szCs w:val="24"/>
        </w:rPr>
        <w:br/>
      </w:r>
      <w:r w:rsidRPr="008166F8">
        <w:rPr>
          <w:rFonts w:cs="Arial"/>
          <w:b/>
          <w:bCs/>
          <w:sz w:val="24"/>
          <w:szCs w:val="24"/>
          <w:bdr w:val="none" w:sz="0" w:space="0" w:color="auto" w:frame="1"/>
        </w:rPr>
        <w:br/>
        <w:t>Q3 What is the difference between Collection and Collections ?</w:t>
      </w:r>
      <w:r w:rsidRPr="008166F8">
        <w:rPr>
          <w:rFonts w:cs="Arial"/>
          <w:sz w:val="24"/>
          <w:szCs w:val="24"/>
        </w:rPr>
        <w:br/>
      </w:r>
      <w:r w:rsidRPr="008166F8">
        <w:rPr>
          <w:rFonts w:cs="Arial"/>
          <w:sz w:val="24"/>
          <w:szCs w:val="24"/>
        </w:rPr>
        <w:br/>
        <w:t>Collection is  an interface while Collections is a java class , both are present in java.util package and  part of java collections framework.</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Q4 Which collection classes are synchronized or thread-safe ?</w:t>
      </w:r>
      <w:r w:rsidRPr="008166F8">
        <w:rPr>
          <w:rFonts w:cs="Arial"/>
          <w:sz w:val="24"/>
          <w:szCs w:val="24"/>
        </w:rPr>
        <w:br/>
      </w:r>
      <w:r w:rsidRPr="008166F8">
        <w:rPr>
          <w:rFonts w:cs="Arial"/>
          <w:sz w:val="24"/>
          <w:szCs w:val="24"/>
        </w:rPr>
        <w:br/>
        <w:t>Stack, Properties , Vector and Hashtable can be used in multi threaded environment because they are synchronized classes (or thread-safe). </w:t>
      </w:r>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t>Q5 Name the core Collection  interfaces ?</w:t>
      </w:r>
      <w:r w:rsidRPr="008166F8">
        <w:rPr>
          <w:rFonts w:cs="Arial"/>
          <w:sz w:val="24"/>
          <w:szCs w:val="24"/>
        </w:rPr>
        <w:br/>
      </w:r>
    </w:p>
    <w:p w:rsidR="001F2D97" w:rsidRPr="008166F8" w:rsidRDefault="001F2D97" w:rsidP="001F2D97">
      <w:pPr>
        <w:jc w:val="center"/>
        <w:textAlignment w:val="baseline"/>
        <w:rPr>
          <w:rFonts w:cs="Arial"/>
          <w:sz w:val="24"/>
          <w:szCs w:val="24"/>
        </w:rPr>
      </w:pPr>
      <w:r w:rsidRPr="008166F8">
        <w:rPr>
          <w:rFonts w:cs="Arial"/>
          <w:noProof/>
          <w:sz w:val="24"/>
          <w:szCs w:val="24"/>
          <w:bdr w:val="none" w:sz="0" w:space="0" w:color="auto" w:frame="1"/>
        </w:rPr>
        <w:drawing>
          <wp:inline distT="0" distB="0" distL="0" distR="0">
            <wp:extent cx="6096000" cy="3105150"/>
            <wp:effectExtent l="19050" t="0" r="0" b="0"/>
            <wp:docPr id="16" name="Picture 1" descr="Java Collection Interfaces or Hierarchy">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Interfaces or Hierarchy">
                      <a:hlinkClick r:id="rId39" tgtFrame="&quot;_blank&quot;"/>
                    </pic:cNvPr>
                    <pic:cNvPicPr>
                      <a:picLocks noChangeAspect="1" noChangeArrowheads="1"/>
                    </pic:cNvPicPr>
                  </pic:nvPicPr>
                  <pic:blipFill>
                    <a:blip r:embed="rId40"/>
                    <a:srcRect/>
                    <a:stretch>
                      <a:fillRect/>
                    </a:stretch>
                  </pic:blipFill>
                  <pic:spPr bwMode="auto">
                    <a:xfrm>
                      <a:off x="0" y="0"/>
                      <a:ext cx="6096000" cy="3105150"/>
                    </a:xfrm>
                    <a:prstGeom prst="rect">
                      <a:avLst/>
                    </a:prstGeom>
                    <a:noFill/>
                    <a:ln w="9525">
                      <a:noFill/>
                      <a:miter lim="800000"/>
                      <a:headEnd/>
                      <a:tailEnd/>
                    </a:ln>
                  </pic:spPr>
                </pic:pic>
              </a:graphicData>
            </a:graphic>
          </wp:inline>
        </w:drawing>
      </w:r>
    </w:p>
    <w:p w:rsidR="001F2D97" w:rsidRPr="008166F8" w:rsidRDefault="001F2D97" w:rsidP="001F2D97">
      <w:pPr>
        <w:rPr>
          <w:rFonts w:cs="Times New Roman"/>
          <w:sz w:val="24"/>
          <w:szCs w:val="24"/>
        </w:rPr>
      </w:pP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lastRenderedPageBreak/>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r>
      <w:r w:rsidRPr="008166F8">
        <w:rPr>
          <w:rFonts w:cs="Arial"/>
          <w:b/>
          <w:bCs/>
          <w:sz w:val="24"/>
          <w:szCs w:val="24"/>
          <w:bdr w:val="none" w:sz="0" w:space="0" w:color="auto" w:frame="1"/>
        </w:rPr>
        <w:br/>
        <w:t>                                                </w:t>
      </w:r>
      <w:r w:rsidRPr="008166F8">
        <w:rPr>
          <w:rFonts w:cs="Arial"/>
          <w:sz w:val="24"/>
          <w:szCs w:val="24"/>
          <w:bdr w:val="none" w:sz="0" w:space="0" w:color="auto" w:frame="1"/>
        </w:rPr>
        <w:t>source of image :  By Ervinn at en.wikibooks [CC BY-SA 3.0 ], from Wikimedia Commons</w:t>
      </w:r>
      <w:r w:rsidRPr="008166F8">
        <w:rPr>
          <w:rFonts w:cs="Arial"/>
          <w:sz w:val="24"/>
          <w:szCs w:val="24"/>
        </w:rPr>
        <w:br/>
      </w:r>
      <w:r w:rsidRPr="008166F8">
        <w:rPr>
          <w:rFonts w:cs="Arial"/>
          <w:b/>
          <w:bCs/>
          <w:sz w:val="24"/>
          <w:szCs w:val="24"/>
          <w:bdr w:val="none" w:sz="0" w:space="0" w:color="auto" w:frame="1"/>
        </w:rPr>
        <w:br/>
      </w:r>
      <w:r w:rsidRPr="008166F8">
        <w:rPr>
          <w:rFonts w:cs="Arial"/>
          <w:sz w:val="24"/>
          <w:szCs w:val="24"/>
        </w:rPr>
        <w:t>The list of core collection interfaces are : just mention the important ones</w:t>
      </w:r>
      <w:r w:rsidRPr="008166F8">
        <w:rPr>
          <w:rFonts w:cs="Arial"/>
          <w:sz w:val="24"/>
          <w:szCs w:val="24"/>
        </w:rPr>
        <w:br/>
      </w:r>
      <w:r w:rsidRPr="008166F8">
        <w:rPr>
          <w:rFonts w:cs="Arial"/>
          <w:sz w:val="24"/>
          <w:szCs w:val="24"/>
        </w:rPr>
        <w:br/>
        <w:t>Important : Collection , Set , Queue , List , Map</w:t>
      </w:r>
      <w:r w:rsidRPr="008166F8">
        <w:rPr>
          <w:rFonts w:cs="Arial"/>
          <w:sz w:val="24"/>
          <w:szCs w:val="24"/>
        </w:rPr>
        <w:br/>
      </w:r>
      <w:r w:rsidRPr="008166F8">
        <w:rPr>
          <w:rFonts w:cs="Arial"/>
          <w:sz w:val="24"/>
          <w:szCs w:val="24"/>
        </w:rPr>
        <w:br/>
        <w:t>Other interface also in the list :  SortedSet, SortedMap , Deque, ListIterator etc.</w:t>
      </w:r>
      <w:r w:rsidRPr="008166F8">
        <w:rPr>
          <w:rFonts w:cs="Arial"/>
          <w:sz w:val="24"/>
          <w:szCs w:val="24"/>
        </w:rPr>
        <w:br/>
      </w:r>
      <w:r w:rsidRPr="008166F8">
        <w:rPr>
          <w:rFonts w:cs="Arial"/>
          <w:b/>
          <w:bCs/>
          <w:sz w:val="24"/>
          <w:szCs w:val="24"/>
          <w:bdr w:val="none" w:sz="0" w:space="0" w:color="auto" w:frame="1"/>
        </w:rPr>
        <w:br/>
      </w:r>
      <w:r w:rsidRPr="008166F8">
        <w:rPr>
          <w:rFonts w:cs="Arial"/>
          <w:b/>
          <w:bCs/>
          <w:sz w:val="24"/>
          <w:szCs w:val="24"/>
          <w:bdr w:val="none" w:sz="0" w:space="0" w:color="auto" w:frame="1"/>
        </w:rPr>
        <w:br/>
        <w:t>Q6 What is the difference between List and Set ?</w:t>
      </w:r>
      <w:r w:rsidRPr="008166F8">
        <w:rPr>
          <w:rFonts w:cs="Arial"/>
          <w:sz w:val="24"/>
          <w:szCs w:val="24"/>
        </w:rPr>
        <w:br/>
      </w:r>
      <w:r w:rsidRPr="008166F8">
        <w:rPr>
          <w:rFonts w:cs="Arial"/>
          <w:sz w:val="24"/>
          <w:szCs w:val="24"/>
        </w:rPr>
        <w:br/>
        <w:t>Set contain only unique elements while List can contain duplicate elements.</w:t>
      </w:r>
      <w:r w:rsidRPr="008166F8">
        <w:rPr>
          <w:rFonts w:cs="Arial"/>
          <w:sz w:val="24"/>
          <w:szCs w:val="24"/>
        </w:rPr>
        <w:br/>
        <w:t>Set is unordered while List is ordered . List maintains the order in which the objects are added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Q7 What is the difference between Map and Set ?</w:t>
      </w:r>
      <w:r w:rsidRPr="008166F8">
        <w:rPr>
          <w:rFonts w:cs="Arial"/>
          <w:sz w:val="24"/>
          <w:szCs w:val="24"/>
        </w:rPr>
        <w:br/>
      </w:r>
      <w:r w:rsidRPr="008166F8">
        <w:rPr>
          <w:rFonts w:cs="Arial"/>
          <w:sz w:val="24"/>
          <w:szCs w:val="24"/>
        </w:rPr>
        <w:br/>
        <w:t>Map object has unique keys each containing some value, while Set contain only unique values.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Q8 What are the classes implementing List and Set interface ?</w:t>
      </w:r>
      <w:r w:rsidRPr="008166F8">
        <w:rPr>
          <w:rFonts w:cs="Arial"/>
          <w:sz w:val="24"/>
          <w:szCs w:val="24"/>
        </w:rPr>
        <w:br/>
      </w:r>
      <w:r w:rsidRPr="008166F8">
        <w:rPr>
          <w:rFonts w:cs="Arial"/>
          <w:sz w:val="24"/>
          <w:szCs w:val="24"/>
        </w:rPr>
        <w:br/>
      </w:r>
      <w:r w:rsidRPr="008166F8">
        <w:rPr>
          <w:rFonts w:cs="Arial"/>
          <w:b/>
          <w:bCs/>
          <w:i/>
          <w:iCs/>
          <w:sz w:val="24"/>
          <w:szCs w:val="24"/>
        </w:rPr>
        <w:t>Class implementing List interface :</w:t>
      </w:r>
      <w:r w:rsidRPr="008166F8">
        <w:rPr>
          <w:rFonts w:cs="Arial"/>
          <w:sz w:val="24"/>
          <w:szCs w:val="24"/>
        </w:rPr>
        <w:t>  ArrayList , Vector , LinkedList ,</w:t>
      </w:r>
      <w:r w:rsidRPr="008166F8">
        <w:rPr>
          <w:rFonts w:cs="Arial"/>
          <w:sz w:val="24"/>
          <w:szCs w:val="24"/>
        </w:rPr>
        <w:br/>
      </w:r>
      <w:r w:rsidRPr="008166F8">
        <w:rPr>
          <w:rFonts w:cs="Arial"/>
          <w:sz w:val="24"/>
          <w:szCs w:val="24"/>
        </w:rPr>
        <w:br/>
      </w:r>
      <w:r w:rsidRPr="008166F8">
        <w:rPr>
          <w:rFonts w:cs="Arial"/>
          <w:b/>
          <w:bCs/>
          <w:i/>
          <w:iCs/>
          <w:sz w:val="24"/>
          <w:szCs w:val="24"/>
        </w:rPr>
        <w:t>Class implementing Set interface :  </w:t>
      </w:r>
      <w:r w:rsidRPr="008166F8">
        <w:rPr>
          <w:rFonts w:cs="Arial"/>
          <w:sz w:val="24"/>
          <w:szCs w:val="24"/>
        </w:rPr>
        <w:t>HashSet , TreeSet</w:t>
      </w:r>
    </w:p>
    <w:p w:rsidR="001F2D97" w:rsidRPr="008166F8" w:rsidRDefault="001F2D97" w:rsidP="001F2D97">
      <w:pPr>
        <w:textAlignment w:val="baseline"/>
        <w:rPr>
          <w:rFonts w:cs="Arial"/>
          <w:sz w:val="24"/>
          <w:szCs w:val="24"/>
        </w:rPr>
      </w:pPr>
    </w:p>
    <w:p w:rsidR="001F2D97" w:rsidRPr="008166F8" w:rsidRDefault="001F2D97" w:rsidP="001F2D97">
      <w:pPr>
        <w:rPr>
          <w:rFonts w:cs="Times New Roman"/>
          <w:sz w:val="24"/>
          <w:szCs w:val="24"/>
        </w:rPr>
      </w:pPr>
      <w:r w:rsidRPr="008166F8">
        <w:rPr>
          <w:rFonts w:cs="Arial"/>
          <w:b/>
          <w:bCs/>
          <w:sz w:val="24"/>
          <w:szCs w:val="24"/>
          <w:bdr w:val="none" w:sz="0" w:space="0" w:color="auto" w:frame="1"/>
        </w:rPr>
        <w:br/>
        <w:t>Q9 What is an iterator ?</w:t>
      </w:r>
      <w:r w:rsidRPr="008166F8">
        <w:rPr>
          <w:rFonts w:cs="Arial"/>
          <w:sz w:val="24"/>
          <w:szCs w:val="24"/>
        </w:rPr>
        <w:br/>
      </w:r>
      <w:r w:rsidRPr="008166F8">
        <w:rPr>
          <w:rFonts w:cs="Arial"/>
          <w:sz w:val="24"/>
          <w:szCs w:val="24"/>
        </w:rPr>
        <w:br/>
      </w:r>
      <w:r w:rsidRPr="008166F8">
        <w:rPr>
          <w:rFonts w:cs="Arial"/>
          <w:sz w:val="24"/>
          <w:szCs w:val="24"/>
        </w:rPr>
        <w:lastRenderedPageBreak/>
        <w:t>Iterator is an interface . It is found in java.util package. It provides methods to iterate over any Collection.</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Q10 What is the difference between Iterator and Enumeration ?</w:t>
      </w:r>
      <w:r w:rsidRPr="008166F8">
        <w:rPr>
          <w:rFonts w:cs="Arial"/>
          <w:sz w:val="24"/>
          <w:szCs w:val="24"/>
        </w:rPr>
        <w:br/>
      </w:r>
      <w:r w:rsidRPr="008166F8">
        <w:rPr>
          <w:rFonts w:cs="Arial"/>
          <w:sz w:val="24"/>
          <w:szCs w:val="24"/>
        </w:rPr>
        <w:br/>
        <w:t>The main difference between Iterator and Enumeration is that Iterator has remove() method while Enumeration doesn't.</w:t>
      </w:r>
      <w:r w:rsidRPr="008166F8">
        <w:rPr>
          <w:rFonts w:cs="Arial"/>
          <w:sz w:val="24"/>
          <w:szCs w:val="24"/>
        </w:rPr>
        <w:br/>
        <w:t>Hence , using Iterator we can manipulate objects by adding and removing the objects from the collections. Enumeration behaves like a read only interface as it can only traverse the objects and fetch it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Q11 Which design pattern followed by Iterator ?</w:t>
      </w:r>
      <w:r w:rsidRPr="008166F8">
        <w:rPr>
          <w:rFonts w:cs="Arial"/>
          <w:sz w:val="24"/>
          <w:szCs w:val="24"/>
        </w:rPr>
        <w:br/>
      </w:r>
      <w:r w:rsidRPr="008166F8">
        <w:rPr>
          <w:rFonts w:cs="Arial"/>
          <w:sz w:val="24"/>
          <w:szCs w:val="24"/>
        </w:rPr>
        <w:br/>
        <w:t>It follows iterator design pattern. Iterator design pattern provides us to navigate through the collection of objects by using a common interface without letting us know about the underlying implementation.</w:t>
      </w:r>
      <w:r w:rsidRPr="008166F8">
        <w:rPr>
          <w:rFonts w:cs="Arial"/>
          <w:sz w:val="24"/>
          <w:szCs w:val="24"/>
        </w:rPr>
        <w:br/>
      </w:r>
      <w:r w:rsidRPr="008166F8">
        <w:rPr>
          <w:rFonts w:cs="Arial"/>
          <w:sz w:val="24"/>
          <w:szCs w:val="24"/>
        </w:rPr>
        <w:br/>
        <w:t>Enumeration is an example of Iterator design pattern.</w:t>
      </w:r>
      <w:r w:rsidRPr="008166F8">
        <w:rPr>
          <w:rFonts w:cs="Arial"/>
          <w:sz w:val="24"/>
          <w:szCs w:val="24"/>
        </w:rPr>
        <w:br/>
      </w:r>
      <w:r w:rsidRPr="008166F8">
        <w:rPr>
          <w:rFonts w:cs="Arial"/>
          <w:b/>
          <w:bCs/>
          <w:sz w:val="24"/>
          <w:szCs w:val="24"/>
          <w:bdr w:val="none" w:sz="0" w:space="0" w:color="auto" w:frame="1"/>
        </w:rPr>
        <w:br/>
        <w:t>Q12 Which methods you need to override to use any object as key in HashMap ?</w:t>
      </w:r>
      <w:r w:rsidRPr="008166F8">
        <w:rPr>
          <w:rFonts w:cs="Arial"/>
          <w:sz w:val="24"/>
          <w:szCs w:val="24"/>
        </w:rPr>
        <w:br/>
      </w:r>
      <w:r w:rsidRPr="008166F8">
        <w:rPr>
          <w:rFonts w:cs="Arial"/>
          <w:sz w:val="24"/>
          <w:szCs w:val="24"/>
        </w:rPr>
        <w:br/>
        <w:t>To use any object as key in HashMap , it needs to implement equals() and hashCode() method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Q13  What is the difference between Queue and Stack ?</w:t>
      </w:r>
      <w:r w:rsidRPr="008166F8">
        <w:rPr>
          <w:rFonts w:cs="Arial"/>
          <w:sz w:val="24"/>
          <w:szCs w:val="24"/>
        </w:rPr>
        <w:br/>
      </w:r>
      <w:r w:rsidRPr="008166F8">
        <w:rPr>
          <w:rFonts w:cs="Arial"/>
          <w:sz w:val="24"/>
          <w:szCs w:val="24"/>
        </w:rPr>
        <w:br/>
        <w:t>Queue is a data structure which is based on FIFO ( first in first out ) property . An example of Queue in real world is buying movie tickets in the multiplex or cinema theaters.</w:t>
      </w:r>
      <w:r w:rsidRPr="008166F8">
        <w:rPr>
          <w:rFonts w:cs="Arial"/>
          <w:sz w:val="24"/>
          <w:szCs w:val="24"/>
        </w:rPr>
        <w:br/>
      </w:r>
      <w:r w:rsidRPr="008166F8">
        <w:rPr>
          <w:rFonts w:cs="Arial"/>
          <w:sz w:val="24"/>
          <w:szCs w:val="24"/>
        </w:rPr>
        <w:br/>
        <w:t>Stack is a data structure which is based on LIFO (last in first out) property . An example of Stack in real world is  insertion or removal of CD  from the CD case.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Q14 How to reverse the List in Collections ?</w:t>
      </w:r>
      <w:r w:rsidRPr="008166F8">
        <w:rPr>
          <w:rFonts w:cs="Arial"/>
          <w:sz w:val="24"/>
          <w:szCs w:val="24"/>
        </w:rPr>
        <w:br/>
      </w:r>
      <w:r w:rsidRPr="008166F8">
        <w:rPr>
          <w:rFonts w:cs="Arial"/>
          <w:sz w:val="24"/>
          <w:szCs w:val="24"/>
        </w:rPr>
        <w:br/>
        <w:t>There is a built in reverse method in Collections class . reverse(List list) accepts list as parameter.</w:t>
      </w:r>
      <w:r w:rsidRPr="008166F8">
        <w:rPr>
          <w:rFonts w:cs="Arial"/>
          <w:sz w:val="24"/>
          <w:szCs w:val="24"/>
        </w:rPr>
        <w:br/>
      </w:r>
      <w:r w:rsidRPr="008166F8">
        <w:rPr>
          <w:rFonts w:cs="Arial"/>
          <w:sz w:val="24"/>
          <w:szCs w:val="24"/>
        </w:rPr>
        <w:br/>
      </w:r>
      <w:r w:rsidRPr="008166F8">
        <w:rPr>
          <w:rFonts w:cs="Arial"/>
          <w:b/>
          <w:bCs/>
          <w:sz w:val="24"/>
          <w:szCs w:val="24"/>
        </w:rPr>
        <w:t>Collections.reverse(listobject);</w:t>
      </w:r>
      <w:r w:rsidRPr="008166F8">
        <w:rPr>
          <w:rFonts w:cs="Arial"/>
          <w:sz w:val="24"/>
          <w:szCs w:val="24"/>
        </w:rPr>
        <w:br/>
      </w:r>
      <w:r w:rsidRPr="008166F8">
        <w:rPr>
          <w:rFonts w:cs="Arial"/>
          <w:sz w:val="24"/>
          <w:szCs w:val="24"/>
        </w:rPr>
        <w:lastRenderedPageBreak/>
        <w:br/>
      </w:r>
      <w:r w:rsidRPr="008166F8">
        <w:rPr>
          <w:rFonts w:cs="Arial"/>
          <w:b/>
          <w:bCs/>
          <w:sz w:val="24"/>
          <w:szCs w:val="24"/>
          <w:bdr w:val="none" w:sz="0" w:space="0" w:color="auto" w:frame="1"/>
        </w:rPr>
        <w:t>Q15 How to convert the array of strings into the list ?</w:t>
      </w:r>
      <w:r w:rsidRPr="008166F8">
        <w:rPr>
          <w:rFonts w:cs="Arial"/>
          <w:sz w:val="24"/>
          <w:szCs w:val="24"/>
        </w:rPr>
        <w:br/>
      </w:r>
      <w:r w:rsidRPr="008166F8">
        <w:rPr>
          <w:rFonts w:cs="Arial"/>
          <w:sz w:val="24"/>
          <w:szCs w:val="24"/>
        </w:rPr>
        <w:br/>
        <w:t>Arrays class of java.util package contains the method asList() which accepts the array as parameter.</w:t>
      </w:r>
      <w:r w:rsidRPr="008166F8">
        <w:rPr>
          <w:rFonts w:cs="Arial"/>
          <w:sz w:val="24"/>
          <w:szCs w:val="24"/>
        </w:rPr>
        <w:br/>
        <w:t>So,</w:t>
      </w:r>
      <w:r w:rsidRPr="008166F8">
        <w:rPr>
          <w:rFonts w:cs="Arial"/>
          <w:sz w:val="24"/>
          <w:szCs w:val="24"/>
        </w:rPr>
        <w:br/>
      </w:r>
      <w:r w:rsidRPr="008166F8">
        <w:rPr>
          <w:rFonts w:cs="Arial"/>
          <w:sz w:val="24"/>
          <w:szCs w:val="24"/>
        </w:rPr>
        <w:br/>
      </w:r>
      <w:r w:rsidRPr="008166F8">
        <w:rPr>
          <w:rFonts w:cs="Arial"/>
          <w:b/>
          <w:bCs/>
          <w:sz w:val="24"/>
          <w:szCs w:val="24"/>
        </w:rPr>
        <w:t>String[]  wordArray =  {"Love Yourself"  , "Alive is Awesome" , "Be in present"};</w:t>
      </w:r>
      <w:r w:rsidRPr="008166F8">
        <w:rPr>
          <w:rFonts w:cs="Arial"/>
          <w:sz w:val="24"/>
          <w:szCs w:val="24"/>
        </w:rPr>
        <w:br/>
      </w:r>
      <w:r w:rsidRPr="008166F8">
        <w:rPr>
          <w:rFonts w:cs="Arial"/>
          <w:b/>
          <w:bCs/>
          <w:sz w:val="24"/>
          <w:szCs w:val="24"/>
        </w:rPr>
        <w:t>List wordList =  Arrays.asList(wordArray);</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i/>
          <w:iCs/>
          <w:sz w:val="24"/>
          <w:szCs w:val="24"/>
          <w:bdr w:val="none" w:sz="0" w:space="0" w:color="auto" w:frame="1"/>
        </w:rPr>
        <w:t>Intermediate Level (1-3 yrs): Java Collections Interview Questions  and Answers</w:t>
      </w:r>
      <w:r w:rsidRPr="008166F8">
        <w:rPr>
          <w:rFonts w:cs="Arial"/>
          <w:sz w:val="24"/>
          <w:szCs w:val="24"/>
        </w:rPr>
        <w:br/>
      </w:r>
      <w:r w:rsidRPr="008166F8">
        <w:rPr>
          <w:rFonts w:cs="Arial"/>
          <w:sz w:val="24"/>
          <w:szCs w:val="24"/>
        </w:rPr>
        <w:br/>
      </w: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Q16 What is the difference between ArrayList and Vector ?</w:t>
      </w:r>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sz w:val="24"/>
          <w:szCs w:val="24"/>
        </w:rPr>
        <w:t>It is one of the frequently asked collection interview question , the main differences are</w:t>
      </w:r>
      <w:r w:rsidRPr="008166F8">
        <w:rPr>
          <w:rFonts w:cs="Arial"/>
          <w:sz w:val="24"/>
          <w:szCs w:val="24"/>
        </w:rPr>
        <w:br/>
        <w:t>Vector is synchronized while ArrayList is not . Vector is slow while ArrayList is fast . Every time when needed, Vector increases the capacity twice of its initial size while ArrayList increases its ArraySize by 50%. find detailed explanation   </w:t>
      </w:r>
      <w:hyperlink r:id="rId41" w:tgtFrame="_blank" w:history="1">
        <w:r w:rsidRPr="008166F8">
          <w:rPr>
            <w:rStyle w:val="Hyperlink"/>
            <w:rFonts w:cs="Arial"/>
            <w:color w:val="auto"/>
            <w:sz w:val="24"/>
            <w:szCs w:val="24"/>
            <w:bdr w:val="none" w:sz="0" w:space="0" w:color="auto" w:frame="1"/>
          </w:rPr>
          <w:t>ArrayList vs Vector</w:t>
        </w:r>
      </w:hyperlink>
      <w:r w:rsidRPr="008166F8">
        <w:rPr>
          <w:rFonts w:cs="Arial"/>
          <w:sz w:val="24"/>
          <w:szCs w:val="24"/>
        </w:rPr>
        <w:t>  .</w:t>
      </w:r>
      <w:r w:rsidRPr="008166F8">
        <w:rPr>
          <w:rFonts w:cs="Arial"/>
          <w:sz w:val="24"/>
          <w:szCs w:val="24"/>
        </w:rPr>
        <w:br/>
      </w:r>
    </w:p>
    <w:p w:rsidR="001F2D97" w:rsidRPr="008166F8" w:rsidRDefault="001F2D97" w:rsidP="001F2D97">
      <w:pPr>
        <w:spacing w:after="0"/>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Q17 What is the difference between HashMap and Hashtable ?</w:t>
      </w:r>
      <w:r w:rsidRPr="008166F8">
        <w:rPr>
          <w:rFonts w:cs="Arial"/>
          <w:sz w:val="24"/>
          <w:szCs w:val="24"/>
        </w:rPr>
        <w:br/>
      </w:r>
      <w:r w:rsidRPr="008166F8">
        <w:rPr>
          <w:rFonts w:cs="Arial"/>
          <w:sz w:val="24"/>
          <w:szCs w:val="24"/>
        </w:rPr>
        <w:br/>
        <w:t>It is one of the most popular collections interview question for java developer . Make sure you go through this once before appearing for the interview .</w:t>
      </w:r>
      <w:r w:rsidRPr="008166F8">
        <w:rPr>
          <w:rFonts w:cs="Arial"/>
          <w:sz w:val="24"/>
          <w:szCs w:val="24"/>
        </w:rPr>
        <w:br/>
        <w:t>Main differences between HashMap and Hashtable are :</w:t>
      </w:r>
      <w:r w:rsidRPr="008166F8">
        <w:rPr>
          <w:rFonts w:cs="Arial"/>
          <w:sz w:val="24"/>
          <w:szCs w:val="24"/>
        </w:rPr>
        <w:br/>
      </w:r>
      <w:r w:rsidRPr="008166F8">
        <w:rPr>
          <w:rFonts w:cs="Arial"/>
          <w:sz w:val="24"/>
          <w:szCs w:val="24"/>
        </w:rPr>
        <w:br/>
        <w:t>a. HashMap allows one null key and any number of null values while Hashtable does not allow null keys and null values.</w:t>
      </w:r>
      <w:r w:rsidRPr="008166F8">
        <w:rPr>
          <w:rFonts w:cs="Arial"/>
          <w:sz w:val="24"/>
          <w:szCs w:val="24"/>
        </w:rPr>
        <w:br/>
        <w:t>b. HashMap is not synchronized or thread-safe while Hashtable is synchronized or thread-safe .</w:t>
      </w:r>
      <w:r w:rsidRPr="008166F8">
        <w:rPr>
          <w:rFonts w:cs="Arial"/>
          <w:sz w:val="24"/>
          <w:szCs w:val="24"/>
        </w:rPr>
        <w:br/>
        <w:t>find detailed explanation here </w:t>
      </w:r>
      <w:hyperlink r:id="rId42" w:tgtFrame="_blank" w:history="1">
        <w:r w:rsidRPr="008166F8">
          <w:rPr>
            <w:rStyle w:val="Hyperlink"/>
            <w:rFonts w:cs="Arial"/>
            <w:color w:val="auto"/>
            <w:sz w:val="24"/>
            <w:szCs w:val="24"/>
            <w:bdr w:val="none" w:sz="0" w:space="0" w:color="auto" w:frame="1"/>
          </w:rPr>
          <w:t>Hashtable vs HashMap in Java</w:t>
        </w:r>
      </w:hyperlink>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Q18 What is the difference between peek(),poll() and remove() method of the Queue interface ?</w:t>
      </w:r>
      <w:r w:rsidRPr="008166F8">
        <w:rPr>
          <w:rFonts w:cs="Arial"/>
          <w:sz w:val="24"/>
          <w:szCs w:val="24"/>
        </w:rPr>
        <w:br/>
      </w:r>
      <w:r w:rsidRPr="008166F8">
        <w:rPr>
          <w:rFonts w:cs="Arial"/>
          <w:sz w:val="24"/>
          <w:szCs w:val="24"/>
        </w:rPr>
        <w:br/>
      </w:r>
      <w:r w:rsidRPr="008166F8">
        <w:rPr>
          <w:rFonts w:cs="Arial"/>
          <w:sz w:val="24"/>
          <w:szCs w:val="24"/>
        </w:rPr>
        <w:lastRenderedPageBreak/>
        <w:t>Both poll() and remove() method is used to remove head object of the Queue. The main difference lies when the Queue is empty().</w:t>
      </w:r>
      <w:r w:rsidRPr="008166F8">
        <w:rPr>
          <w:rFonts w:cs="Arial"/>
          <w:sz w:val="24"/>
          <w:szCs w:val="24"/>
        </w:rPr>
        <w:br/>
        <w:t>If Queue is empty then poll() method will return null . While in similar case , remove() method will throw NoSuchElementException .</w:t>
      </w:r>
      <w:r w:rsidRPr="008166F8">
        <w:rPr>
          <w:rFonts w:cs="Arial"/>
          <w:sz w:val="24"/>
          <w:szCs w:val="24"/>
        </w:rPr>
        <w:br/>
        <w:t>peek() method retrieves but does not remove the head of the Queue. If queue is empty then peek() method also returns null.</w:t>
      </w: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b/>
          <w:bCs/>
          <w:sz w:val="24"/>
          <w:szCs w:val="24"/>
          <w:bdr w:val="none" w:sz="0" w:space="0" w:color="auto" w:frame="1"/>
        </w:rPr>
        <w:t>Q19 What is the difference between Iterator and ListIterator.</w:t>
      </w:r>
      <w:r w:rsidRPr="008166F8">
        <w:rPr>
          <w:rFonts w:cs="Arial"/>
          <w:sz w:val="24"/>
          <w:szCs w:val="24"/>
        </w:rPr>
        <w:br/>
      </w:r>
      <w:r w:rsidRPr="008166F8">
        <w:rPr>
          <w:rFonts w:cs="Arial"/>
          <w:sz w:val="24"/>
          <w:szCs w:val="24"/>
        </w:rPr>
        <w:br/>
        <w:t>Using Iterator we can traverse the list of objects in forward direction . But ListIterator can traverse the collection in both directions that is forward as well as backward.</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Q20 What is the difference between Array and ArrayList in Java ?</w:t>
      </w:r>
      <w:r w:rsidRPr="008166F8">
        <w:rPr>
          <w:rFonts w:cs="Arial"/>
          <w:sz w:val="24"/>
          <w:szCs w:val="24"/>
        </w:rPr>
        <w:br/>
      </w:r>
      <w:r w:rsidRPr="008166F8">
        <w:rPr>
          <w:rFonts w:cs="Arial"/>
          <w:sz w:val="24"/>
          <w:szCs w:val="24"/>
        </w:rPr>
        <w:br/>
        <w:t>This question checks whether student understand the concept of static and dynamic array. Some main differences between Array and ArrayList are :</w:t>
      </w:r>
      <w:r w:rsidRPr="008166F8">
        <w:rPr>
          <w:rFonts w:cs="Arial"/>
          <w:sz w:val="24"/>
          <w:szCs w:val="24"/>
        </w:rPr>
        <w:br/>
        <w:t>a. Array is static in size while ArrayList is dynamic in size.</w:t>
      </w:r>
      <w:r w:rsidRPr="008166F8">
        <w:rPr>
          <w:rFonts w:cs="Arial"/>
          <w:sz w:val="24"/>
          <w:szCs w:val="24"/>
        </w:rPr>
        <w:br/>
        <w:t>b. Array can contain primitive data types while ArrayList can not contain primitive data types.</w:t>
      </w:r>
    </w:p>
    <w:p w:rsidR="001F2D97" w:rsidRPr="008166F8" w:rsidRDefault="001F2D97" w:rsidP="001F2D97">
      <w:pPr>
        <w:textAlignment w:val="baseline"/>
        <w:rPr>
          <w:rFonts w:cs="Arial"/>
          <w:sz w:val="24"/>
          <w:szCs w:val="24"/>
        </w:rPr>
      </w:pPr>
      <w:r w:rsidRPr="008166F8">
        <w:rPr>
          <w:rFonts w:cs="Arial"/>
          <w:sz w:val="24"/>
          <w:szCs w:val="24"/>
        </w:rPr>
        <w:t>find detailed explanation </w:t>
      </w:r>
      <w:hyperlink r:id="rId43" w:tgtFrame="_blank" w:history="1">
        <w:r w:rsidRPr="008166F8">
          <w:rPr>
            <w:rStyle w:val="Hyperlink"/>
            <w:rFonts w:cs="Arial"/>
            <w:color w:val="auto"/>
            <w:sz w:val="24"/>
            <w:szCs w:val="24"/>
            <w:bdr w:val="none" w:sz="0" w:space="0" w:color="auto" w:frame="1"/>
          </w:rPr>
          <w:t>ArrayList vs Array in Java</w:t>
        </w:r>
      </w:hyperlink>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br/>
      </w:r>
      <w:r w:rsidRPr="008166F8">
        <w:rPr>
          <w:rFonts w:cs="Arial"/>
          <w:b/>
          <w:bCs/>
          <w:sz w:val="24"/>
          <w:szCs w:val="24"/>
          <w:bdr w:val="none" w:sz="0" w:space="0" w:color="auto" w:frame="1"/>
        </w:rPr>
        <w:t>Q21 What is the difference between HashSet and TreeSet ?</w:t>
      </w:r>
      <w:r w:rsidRPr="008166F8">
        <w:rPr>
          <w:rFonts w:cs="Arial"/>
          <w:sz w:val="24"/>
          <w:szCs w:val="24"/>
        </w:rPr>
        <w:br/>
      </w:r>
      <w:r w:rsidRPr="008166F8">
        <w:rPr>
          <w:rFonts w:cs="Arial"/>
          <w:sz w:val="24"/>
          <w:szCs w:val="24"/>
        </w:rPr>
        <w:br/>
        <w:t>Main differences between HashSet and TreeSet are :</w:t>
      </w:r>
      <w:r w:rsidRPr="008166F8">
        <w:rPr>
          <w:rFonts w:cs="Arial"/>
          <w:sz w:val="24"/>
          <w:szCs w:val="24"/>
        </w:rPr>
        <w:br/>
        <w:t>a.  HashSet maintains the inserted elements in random order while TreeSet maintains elements in the sorted order</w:t>
      </w:r>
      <w:r w:rsidRPr="008166F8">
        <w:rPr>
          <w:rFonts w:cs="Arial"/>
          <w:sz w:val="24"/>
          <w:szCs w:val="24"/>
        </w:rPr>
        <w:br/>
        <w:t>b. HashSet can store null object while TreeSet can not store null object.</w:t>
      </w:r>
      <w:r w:rsidRPr="008166F8">
        <w:rPr>
          <w:rFonts w:cs="Arial"/>
          <w:sz w:val="24"/>
          <w:szCs w:val="24"/>
        </w:rPr>
        <w:br/>
        <w:t>find detailed explanation here </w:t>
      </w:r>
      <w:hyperlink r:id="rId44" w:tgtFrame="_blank" w:history="1">
        <w:r w:rsidRPr="008166F8">
          <w:rPr>
            <w:rStyle w:val="Hyperlink"/>
            <w:rFonts w:cs="Arial"/>
            <w:color w:val="auto"/>
            <w:sz w:val="24"/>
            <w:szCs w:val="24"/>
            <w:bdr w:val="none" w:sz="0" w:space="0" w:color="auto" w:frame="1"/>
          </w:rPr>
          <w:t>TreeSet vs HashSet in Java</w:t>
        </w:r>
      </w:hyperlink>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Q22 Write java code showing insertion,deletion and retrieval of HashMap object ?</w:t>
      </w:r>
      <w:r w:rsidRPr="008166F8">
        <w:rPr>
          <w:rFonts w:cs="Arial"/>
          <w:sz w:val="24"/>
          <w:szCs w:val="24"/>
        </w:rPr>
        <w:br/>
      </w:r>
      <w:r w:rsidRPr="008166F8">
        <w:rPr>
          <w:rFonts w:cs="Arial"/>
          <w:sz w:val="24"/>
          <w:szCs w:val="24"/>
        </w:rPr>
        <w:br/>
        <w:t>Do it yourself (DIY) , if found any difficulty or doubts then please mention in the comments.</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Q23 What is the difference between HashMap and ConcurrentHashMap ?</w:t>
      </w:r>
      <w:r w:rsidRPr="008166F8">
        <w:rPr>
          <w:rFonts w:cs="Arial"/>
          <w:sz w:val="24"/>
          <w:szCs w:val="24"/>
        </w:rPr>
        <w:br/>
      </w:r>
      <w:r w:rsidRPr="008166F8">
        <w:rPr>
          <w:rFonts w:cs="Arial"/>
          <w:sz w:val="24"/>
          <w:szCs w:val="24"/>
        </w:rPr>
        <w:br/>
      </w:r>
      <w:r w:rsidRPr="008166F8">
        <w:rPr>
          <w:rFonts w:cs="Arial"/>
          <w:sz w:val="24"/>
          <w:szCs w:val="24"/>
        </w:rPr>
        <w:lastRenderedPageBreak/>
        <w:t>This is also one of the most popular java collections interview question . Make sure this question is in your to do list before appearing for the interview .</w:t>
      </w:r>
      <w:r w:rsidRPr="008166F8">
        <w:rPr>
          <w:rFonts w:cs="Arial"/>
          <w:sz w:val="24"/>
          <w:szCs w:val="24"/>
        </w:rPr>
        <w:br/>
        <w:t>Main differences between HashMap and ConcurrentHashMap are :</w:t>
      </w:r>
      <w:r w:rsidRPr="008166F8">
        <w:rPr>
          <w:rFonts w:cs="Arial"/>
          <w:sz w:val="24"/>
          <w:szCs w:val="24"/>
        </w:rPr>
        <w:br/>
        <w:t>a. HashMap is not synchronized while ConcurrentHashMap is synchronized.</w:t>
      </w:r>
      <w:r w:rsidRPr="008166F8">
        <w:rPr>
          <w:rFonts w:cs="Arial"/>
          <w:sz w:val="24"/>
          <w:szCs w:val="24"/>
        </w:rPr>
        <w:br/>
        <w:t>b. HashMap can have one null key and any number of null values while ConcurrentHashMap does not allow null keys and null values .</w:t>
      </w:r>
      <w:r w:rsidRPr="008166F8">
        <w:rPr>
          <w:rFonts w:cs="Arial"/>
          <w:sz w:val="24"/>
          <w:szCs w:val="24"/>
        </w:rPr>
        <w:br/>
        <w:t>find detailed explanation here </w:t>
      </w:r>
      <w:hyperlink r:id="rId45" w:tgtFrame="_blank" w:history="1">
        <w:r w:rsidRPr="008166F8">
          <w:rPr>
            <w:rStyle w:val="Hyperlink"/>
            <w:rFonts w:cs="Arial"/>
            <w:color w:val="auto"/>
            <w:sz w:val="24"/>
            <w:szCs w:val="24"/>
            <w:bdr w:val="none" w:sz="0" w:space="0" w:color="auto" w:frame="1"/>
          </w:rPr>
          <w:t>ConcurrentHashMap vs HashMap in Java</w:t>
        </w:r>
      </w:hyperlink>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Q24 Arrange the following in the ascending order (performance):</w:t>
      </w:r>
      <w:r w:rsidRPr="008166F8">
        <w:rPr>
          <w:rFonts w:cs="Arial"/>
          <w:sz w:val="24"/>
          <w:szCs w:val="24"/>
        </w:rPr>
        <w:br/>
      </w:r>
      <w:r w:rsidRPr="008166F8">
        <w:rPr>
          <w:rFonts w:cs="Arial"/>
          <w:b/>
          <w:bCs/>
          <w:sz w:val="24"/>
          <w:szCs w:val="24"/>
          <w:bdr w:val="none" w:sz="0" w:space="0" w:color="auto" w:frame="1"/>
        </w:rPr>
        <w:t>HashMap , Hashtable , ConcurrentHashMap and Collections.SynchronizedMap </w:t>
      </w:r>
      <w:r w:rsidRPr="008166F8">
        <w:rPr>
          <w:rFonts w:cs="Arial"/>
          <w:sz w:val="24"/>
          <w:szCs w:val="24"/>
        </w:rPr>
        <w:br/>
      </w:r>
      <w:r w:rsidRPr="008166F8">
        <w:rPr>
          <w:rFonts w:cs="Arial"/>
          <w:sz w:val="24"/>
          <w:szCs w:val="24"/>
        </w:rPr>
        <w:br/>
        <w:t>Hashtable  &lt;  Collections.SynchronizedMap  &lt;  ConcurrentHashMap  &lt;  HashMap</w:t>
      </w:r>
    </w:p>
    <w:p w:rsidR="001F2D97" w:rsidRPr="008166F8" w:rsidRDefault="001F2D97" w:rsidP="001F2D97">
      <w:pPr>
        <w:textAlignment w:val="baseline"/>
        <w:rPr>
          <w:rFonts w:cs="Arial"/>
          <w:sz w:val="24"/>
          <w:szCs w:val="24"/>
        </w:rPr>
      </w:pPr>
    </w:p>
    <w:p w:rsidR="001F2D97" w:rsidRPr="008166F8" w:rsidRDefault="001F2D97" w:rsidP="001F2D97">
      <w:pPr>
        <w:spacing w:after="270"/>
        <w:textAlignment w:val="baseline"/>
        <w:rPr>
          <w:rFonts w:cs="Arial"/>
          <w:sz w:val="24"/>
          <w:szCs w:val="24"/>
        </w:rPr>
      </w:pPr>
      <w:r w:rsidRPr="008166F8">
        <w:rPr>
          <w:rFonts w:cs="Arial"/>
          <w:b/>
          <w:bCs/>
          <w:sz w:val="24"/>
          <w:szCs w:val="24"/>
          <w:bdr w:val="none" w:sz="0" w:space="0" w:color="auto" w:frame="1"/>
        </w:rPr>
        <w:t>Q25 How HashMap works in Java ?</w:t>
      </w:r>
      <w:r w:rsidRPr="008166F8">
        <w:rPr>
          <w:rFonts w:cs="Arial"/>
          <w:sz w:val="24"/>
          <w:szCs w:val="24"/>
        </w:rPr>
        <w:br/>
      </w:r>
      <w:r w:rsidRPr="008166F8">
        <w:rPr>
          <w:rFonts w:cs="Arial"/>
          <w:sz w:val="24"/>
          <w:szCs w:val="24"/>
        </w:rPr>
        <w:br/>
        <w:t>This is one of the most important question for java developers. HashMap  works on the principle of Hashing . Find detailed information here to understand </w:t>
      </w:r>
      <w:hyperlink r:id="rId46" w:tgtFrame="_blank" w:history="1">
        <w:r w:rsidRPr="008166F8">
          <w:rPr>
            <w:rStyle w:val="Hyperlink"/>
            <w:rFonts w:cs="Arial"/>
            <w:color w:val="auto"/>
            <w:sz w:val="24"/>
            <w:szCs w:val="24"/>
            <w:bdr w:val="none" w:sz="0" w:space="0" w:color="auto" w:frame="1"/>
          </w:rPr>
          <w:t>what is hashing and how hashmap works in java</w:t>
        </w:r>
      </w:hyperlink>
      <w:r w:rsidRPr="008166F8">
        <w:rPr>
          <w:rFonts w:cs="Arial"/>
          <w:sz w:val="24"/>
          <w:szCs w:val="24"/>
        </w:rPr>
        <w:t> .</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Q26 What is the difference between LinkedList and ArrayList in Java ?</w:t>
      </w:r>
      <w:r w:rsidRPr="008166F8">
        <w:rPr>
          <w:rFonts w:cs="Arial"/>
          <w:sz w:val="24"/>
          <w:szCs w:val="24"/>
        </w:rPr>
        <w:br/>
      </w:r>
      <w:r w:rsidRPr="008166F8">
        <w:rPr>
          <w:rFonts w:cs="Arial"/>
          <w:sz w:val="24"/>
          <w:szCs w:val="24"/>
        </w:rPr>
        <w:br/>
        <w:t>Main differences between LinkedList and ArrayList are :</w:t>
      </w:r>
      <w:r w:rsidRPr="008166F8">
        <w:rPr>
          <w:rFonts w:cs="Arial"/>
          <w:sz w:val="24"/>
          <w:szCs w:val="24"/>
        </w:rPr>
        <w:br/>
        <w:t>a. LinkedList is the doubly linked list implementation of list interface , while , ArrayList is the resizable array implementation of list interface.</w:t>
      </w:r>
      <w:r w:rsidRPr="008166F8">
        <w:rPr>
          <w:rFonts w:cs="Arial"/>
          <w:sz w:val="24"/>
          <w:szCs w:val="24"/>
        </w:rPr>
        <w:br/>
        <w:t>b. LinkedList can be traversed in the reverse direction using descendingIterator() method  provided by the Java Api developers , while , we need to implement our own method to traverse ArrayList in the reverse direction . find the detailed explanation here </w:t>
      </w:r>
      <w:hyperlink r:id="rId47" w:tgtFrame="_blank" w:history="1">
        <w:r w:rsidRPr="008166F8">
          <w:rPr>
            <w:rStyle w:val="Hyperlink"/>
            <w:rFonts w:cs="Arial"/>
            <w:color w:val="auto"/>
            <w:sz w:val="24"/>
            <w:szCs w:val="24"/>
            <w:bdr w:val="none" w:sz="0" w:space="0" w:color="auto" w:frame="1"/>
          </w:rPr>
          <w:t>ArrayList vs LinkedList in java</w:t>
        </w:r>
      </w:hyperlink>
      <w:r w:rsidRPr="008166F8">
        <w:rPr>
          <w:rFonts w:cs="Arial"/>
          <w:sz w:val="24"/>
          <w:szCs w:val="24"/>
        </w:rPr>
        <w:t>.</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Q27 What are Comparable and Comparator interfaces ? List the difference between them ?</w:t>
      </w:r>
    </w:p>
    <w:p w:rsidR="001F2D97" w:rsidRPr="008166F8" w:rsidRDefault="001F2D97" w:rsidP="001F2D97">
      <w:pPr>
        <w:spacing w:after="0"/>
        <w:textAlignment w:val="baseline"/>
        <w:rPr>
          <w:rFonts w:cs="Arial"/>
          <w:sz w:val="24"/>
          <w:szCs w:val="24"/>
        </w:rPr>
      </w:pPr>
    </w:p>
    <w:p w:rsidR="001F2D97" w:rsidRPr="008166F8" w:rsidRDefault="001F2D97" w:rsidP="001F2D97">
      <w:pPr>
        <w:textAlignment w:val="baseline"/>
        <w:rPr>
          <w:rFonts w:cs="Arial"/>
          <w:sz w:val="24"/>
          <w:szCs w:val="24"/>
        </w:rPr>
      </w:pPr>
    </w:p>
    <w:p w:rsidR="001F2D97" w:rsidRPr="008166F8" w:rsidRDefault="001F2D97" w:rsidP="001F2D97">
      <w:pPr>
        <w:textAlignment w:val="baseline"/>
        <w:rPr>
          <w:rFonts w:cs="Arial"/>
          <w:sz w:val="24"/>
          <w:szCs w:val="24"/>
        </w:rPr>
      </w:pPr>
      <w:r w:rsidRPr="008166F8">
        <w:rPr>
          <w:rFonts w:cs="Arial"/>
          <w:sz w:val="24"/>
          <w:szCs w:val="24"/>
        </w:rPr>
        <w:t>We already explained what is comparable and comparator interface in detail along with examples here,  </w:t>
      </w:r>
      <w:hyperlink r:id="rId48" w:tgtFrame="_blank" w:history="1">
        <w:r w:rsidRPr="008166F8">
          <w:rPr>
            <w:rStyle w:val="Hyperlink"/>
            <w:rFonts w:cs="Arial"/>
            <w:color w:val="auto"/>
            <w:sz w:val="24"/>
            <w:szCs w:val="24"/>
            <w:bdr w:val="none" w:sz="0" w:space="0" w:color="auto" w:frame="1"/>
          </w:rPr>
          <w:t>Comparable vs Comparator in Java</w:t>
        </w:r>
      </w:hyperlink>
    </w:p>
    <w:p w:rsidR="001F2D97" w:rsidRPr="008166F8" w:rsidRDefault="001F2D97" w:rsidP="001F2D97">
      <w:pPr>
        <w:textAlignment w:val="baseline"/>
        <w:rPr>
          <w:rFonts w:cs="Arial"/>
          <w:sz w:val="24"/>
          <w:szCs w:val="24"/>
        </w:rPr>
      </w:pPr>
      <w:r w:rsidRPr="008166F8">
        <w:rPr>
          <w:rFonts w:cs="Arial"/>
          <w:sz w:val="24"/>
          <w:szCs w:val="24"/>
        </w:rPr>
        <w:lastRenderedPageBreak/>
        <w:br/>
      </w:r>
      <w:r w:rsidRPr="008166F8">
        <w:rPr>
          <w:rFonts w:cs="Arial"/>
          <w:b/>
          <w:bCs/>
          <w:sz w:val="24"/>
          <w:szCs w:val="24"/>
          <w:bdr w:val="none" w:sz="0" w:space="0" w:color="auto" w:frame="1"/>
        </w:rPr>
        <w:t>Q28 Why Map interface does not extend the Collection interface in Java Collections Framework ?</w:t>
      </w:r>
      <w:r w:rsidRPr="008166F8">
        <w:rPr>
          <w:rFonts w:cs="Arial"/>
          <w:sz w:val="24"/>
          <w:szCs w:val="24"/>
        </w:rPr>
        <w:br/>
      </w:r>
      <w:r w:rsidRPr="008166F8">
        <w:rPr>
          <w:rFonts w:cs="Arial"/>
          <w:sz w:val="24"/>
          <w:szCs w:val="24"/>
        </w:rPr>
        <w:br/>
        <w:t>One liner answer : </w:t>
      </w:r>
      <w:r w:rsidRPr="008166F8">
        <w:rPr>
          <w:rFonts w:cs="Arial"/>
          <w:b/>
          <w:bCs/>
          <w:sz w:val="24"/>
          <w:szCs w:val="24"/>
        </w:rPr>
        <w:t>Map interface is not compatible with the Collection interface.</w:t>
      </w:r>
      <w:r w:rsidRPr="008166F8">
        <w:rPr>
          <w:rFonts w:cs="Arial"/>
          <w:sz w:val="24"/>
          <w:szCs w:val="24"/>
        </w:rPr>
        <w:br/>
        <w:t>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r w:rsidRPr="008166F8">
        <w:rPr>
          <w:rFonts w:cs="Arial"/>
          <w:sz w:val="24"/>
          <w:szCs w:val="24"/>
        </w:rPr>
        <w:br/>
        <w:t>The other reasons are Map supports valueSet , keySet as well as other appropriate methods which have just different views from the Collection interface.</w:t>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Q29 When to use ArrayList and when to use LinkedList in application?</w:t>
      </w:r>
      <w:r w:rsidRPr="008166F8">
        <w:rPr>
          <w:rFonts w:cs="Arial"/>
          <w:sz w:val="24"/>
          <w:szCs w:val="24"/>
        </w:rPr>
        <w:br/>
      </w:r>
      <w:r w:rsidRPr="008166F8">
        <w:rPr>
          <w:rFonts w:cs="Arial"/>
          <w:sz w:val="24"/>
          <w:szCs w:val="24"/>
        </w:rPr>
        <w:br/>
        <w:t>ArrayList has constant time search operation O(1) .Hence, ArrayList is preferred when there are more get() or search operation .</w:t>
      </w:r>
      <w:r w:rsidRPr="008166F8">
        <w:rPr>
          <w:rFonts w:cs="Arial"/>
          <w:sz w:val="24"/>
          <w:szCs w:val="24"/>
        </w:rPr>
        <w:br/>
      </w:r>
      <w:r w:rsidRPr="008166F8">
        <w:rPr>
          <w:rFonts w:cs="Arial"/>
          <w:sz w:val="24"/>
          <w:szCs w:val="24"/>
        </w:rPr>
        <w:br/>
        <w:t>Insertion , Deletion operations take constant time O(1) for LinkedList. Hence, LinkedList is preferred when there are more insertions or deletions involved in the application.</w:t>
      </w:r>
      <w:r w:rsidRPr="008166F8">
        <w:rPr>
          <w:rFonts w:cs="Arial"/>
          <w:sz w:val="24"/>
          <w:szCs w:val="24"/>
        </w:rPr>
        <w:br/>
      </w:r>
      <w:r w:rsidRPr="008166F8">
        <w:rPr>
          <w:rFonts w:cs="Arial"/>
          <w:sz w:val="24"/>
          <w:szCs w:val="24"/>
        </w:rPr>
        <w:br/>
      </w:r>
      <w:r w:rsidRPr="008166F8">
        <w:rPr>
          <w:rFonts w:cs="Arial"/>
          <w:sz w:val="24"/>
          <w:szCs w:val="24"/>
        </w:rPr>
        <w:br/>
      </w:r>
      <w:r w:rsidRPr="008166F8">
        <w:rPr>
          <w:rFonts w:cs="Arial"/>
          <w:b/>
          <w:bCs/>
          <w:sz w:val="24"/>
          <w:szCs w:val="24"/>
          <w:bdr w:val="none" w:sz="0" w:space="0" w:color="auto" w:frame="1"/>
        </w:rPr>
        <w:t>Q30 Write the code for iterating the list in different ways in java ? </w:t>
      </w:r>
      <w:r w:rsidRPr="008166F8">
        <w:rPr>
          <w:rFonts w:cs="Arial"/>
          <w:sz w:val="24"/>
          <w:szCs w:val="24"/>
        </w:rPr>
        <w:br/>
      </w:r>
      <w:r w:rsidRPr="008166F8">
        <w:rPr>
          <w:rFonts w:cs="Arial"/>
          <w:b/>
          <w:bCs/>
          <w:sz w:val="24"/>
          <w:szCs w:val="24"/>
          <w:bdr w:val="none" w:sz="0" w:space="0" w:color="auto" w:frame="1"/>
        </w:rPr>
        <w:br/>
      </w:r>
      <w:r w:rsidRPr="008166F8">
        <w:rPr>
          <w:rFonts w:cs="Arial"/>
          <w:sz w:val="24"/>
          <w:szCs w:val="24"/>
        </w:rPr>
        <w:t>There are two ways to iterate over the list in java :</w:t>
      </w:r>
      <w:r w:rsidRPr="008166F8">
        <w:rPr>
          <w:rFonts w:cs="Arial"/>
          <w:sz w:val="24"/>
          <w:szCs w:val="24"/>
        </w:rPr>
        <w:br/>
        <w:t>a. using Iterator</w:t>
      </w:r>
      <w:r w:rsidRPr="008166F8">
        <w:rPr>
          <w:rFonts w:cs="Arial"/>
          <w:sz w:val="24"/>
          <w:szCs w:val="24"/>
        </w:rPr>
        <w:br/>
        <w:t>b. using for-each loop</w:t>
      </w:r>
    </w:p>
    <w:p w:rsidR="001F2D97" w:rsidRPr="008166F8" w:rsidRDefault="001F2D97" w:rsidP="0093473F">
      <w:pPr>
        <w:rPr>
          <w:b/>
          <w:sz w:val="24"/>
          <w:szCs w:val="24"/>
        </w:rPr>
      </w:pPr>
    </w:p>
    <w:p w:rsidR="00D5687A" w:rsidRPr="008166F8" w:rsidRDefault="00490581" w:rsidP="0093473F">
      <w:pPr>
        <w:rPr>
          <w:b/>
          <w:sz w:val="24"/>
          <w:szCs w:val="24"/>
        </w:rPr>
      </w:pPr>
      <w:r w:rsidRPr="008166F8">
        <w:rPr>
          <w:b/>
          <w:sz w:val="24"/>
          <w:szCs w:val="24"/>
        </w:rPr>
        <w:t xml:space="preserve">Topic 21: </w:t>
      </w:r>
      <w:r w:rsidR="006F1A6E" w:rsidRPr="008166F8">
        <w:rPr>
          <w:b/>
          <w:sz w:val="24"/>
          <w:szCs w:val="24"/>
        </w:rPr>
        <w:t>Java Heap and Slack Memory</w:t>
      </w:r>
    </w:p>
    <w:p w:rsidR="00C5105A" w:rsidRPr="008166F8" w:rsidRDefault="006F1A6E" w:rsidP="006F1A6E">
      <w:pPr>
        <w:pStyle w:val="ListParagraph"/>
        <w:numPr>
          <w:ilvl w:val="0"/>
          <w:numId w:val="63"/>
        </w:numPr>
        <w:rPr>
          <w:rFonts w:cs="Arial"/>
          <w:sz w:val="24"/>
          <w:szCs w:val="24"/>
        </w:rPr>
      </w:pPr>
      <w:r w:rsidRPr="008166F8">
        <w:rPr>
          <w:rFonts w:cs="Arial"/>
          <w:sz w:val="24"/>
          <w:szCs w:val="24"/>
        </w:rPr>
        <w:t>Heap memory is used by all the parts of the application whereas stack memory is used only by one thread of execution.</w:t>
      </w:r>
    </w:p>
    <w:p w:rsidR="00B75F4A" w:rsidRPr="008166F8" w:rsidRDefault="006F1A6E" w:rsidP="006F1A6E">
      <w:pPr>
        <w:pStyle w:val="ListParagraph"/>
        <w:numPr>
          <w:ilvl w:val="0"/>
          <w:numId w:val="63"/>
        </w:numPr>
        <w:rPr>
          <w:rFonts w:cs="Arial"/>
          <w:sz w:val="24"/>
          <w:szCs w:val="24"/>
        </w:rPr>
      </w:pPr>
      <w:r w:rsidRPr="008166F8">
        <w:rPr>
          <w:rFonts w:cs="Arial"/>
          <w:sz w:val="24"/>
          <w:szCs w:val="24"/>
        </w:rPr>
        <w:t>Whenever an object is created, it's always stored in the Heap space and stack memory contains the reference to it.</w:t>
      </w:r>
    </w:p>
    <w:p w:rsidR="00257BCC" w:rsidRPr="008166F8" w:rsidRDefault="006F1A6E" w:rsidP="006F1A6E">
      <w:pPr>
        <w:pStyle w:val="ListParagraph"/>
        <w:numPr>
          <w:ilvl w:val="0"/>
          <w:numId w:val="63"/>
        </w:numPr>
        <w:rPr>
          <w:rFonts w:cs="Arial"/>
          <w:sz w:val="24"/>
          <w:szCs w:val="24"/>
        </w:rPr>
      </w:pPr>
      <w:r w:rsidRPr="008166F8">
        <w:rPr>
          <w:rFonts w:cs="Arial"/>
          <w:b/>
          <w:sz w:val="24"/>
          <w:szCs w:val="24"/>
        </w:rPr>
        <w:t>Java Heap Space</w:t>
      </w:r>
      <w:r w:rsidR="00B75F4A" w:rsidRPr="008166F8">
        <w:rPr>
          <w:rFonts w:cs="Arial"/>
          <w:b/>
          <w:sz w:val="24"/>
          <w:szCs w:val="24"/>
        </w:rPr>
        <w:t xml:space="preserve">: </w:t>
      </w:r>
      <w:r w:rsidRPr="008166F8">
        <w:rPr>
          <w:rFonts w:cs="Arial"/>
          <w:sz w:val="24"/>
          <w:szCs w:val="24"/>
        </w:rPr>
        <w:t>Java Heap space is used by java runtime to allocate memory to Objects and JRE classes. Whenever we create any object, it’s always created in the Heap space.</w:t>
      </w:r>
    </w:p>
    <w:p w:rsidR="001954E6" w:rsidRPr="008166F8" w:rsidRDefault="006F1A6E" w:rsidP="006F1A6E">
      <w:pPr>
        <w:pStyle w:val="ListParagraph"/>
        <w:numPr>
          <w:ilvl w:val="0"/>
          <w:numId w:val="63"/>
        </w:numPr>
        <w:rPr>
          <w:rFonts w:cs="Arial"/>
          <w:sz w:val="24"/>
          <w:szCs w:val="24"/>
        </w:rPr>
      </w:pPr>
      <w:r w:rsidRPr="008166F8">
        <w:rPr>
          <w:rFonts w:cs="Arial"/>
          <w:sz w:val="24"/>
          <w:szCs w:val="24"/>
        </w:rPr>
        <w:lastRenderedPageBreak/>
        <w:t>Garbage Collection runs on the heap memory to free the memory used by objects that doesn’t have any reference. Any object created in the heap space has global access and can be referenced from anywhere of the application.</w:t>
      </w:r>
    </w:p>
    <w:p w:rsidR="00D64AEF" w:rsidRPr="008166F8" w:rsidRDefault="006F1A6E" w:rsidP="006F1A6E">
      <w:pPr>
        <w:pStyle w:val="ListParagraph"/>
        <w:numPr>
          <w:ilvl w:val="0"/>
          <w:numId w:val="63"/>
        </w:numPr>
        <w:rPr>
          <w:rFonts w:cs="Arial"/>
          <w:sz w:val="24"/>
          <w:szCs w:val="24"/>
        </w:rPr>
      </w:pPr>
      <w:r w:rsidRPr="008166F8">
        <w:rPr>
          <w:rFonts w:cs="Arial"/>
          <w:b/>
          <w:sz w:val="24"/>
          <w:szCs w:val="24"/>
        </w:rPr>
        <w:t>Java Stack Memory</w:t>
      </w:r>
      <w:r w:rsidR="001954E6" w:rsidRPr="008166F8">
        <w:rPr>
          <w:rFonts w:cs="Arial"/>
          <w:b/>
          <w:sz w:val="24"/>
          <w:szCs w:val="24"/>
        </w:rPr>
        <w:t>:</w:t>
      </w:r>
      <w:r w:rsidR="00966FC9" w:rsidRPr="008166F8">
        <w:rPr>
          <w:rFonts w:cs="Arial"/>
          <w:b/>
          <w:sz w:val="24"/>
          <w:szCs w:val="24"/>
        </w:rPr>
        <w:t xml:space="preserve"> </w:t>
      </w:r>
      <w:r w:rsidRPr="008166F8">
        <w:rPr>
          <w:rFonts w:cs="Arial"/>
          <w:sz w:val="24"/>
          <w:szCs w:val="24"/>
        </w:rPr>
        <w:t>Java Stack memory is used for execution of a thread. They contain method specific values that are short-lived and references to other objects in the heap that are getting referred from the method</w:t>
      </w:r>
      <w:r w:rsidR="00D64AEF" w:rsidRPr="008166F8">
        <w:rPr>
          <w:rFonts w:cs="Arial"/>
          <w:sz w:val="24"/>
          <w:szCs w:val="24"/>
        </w:rPr>
        <w:t>.</w:t>
      </w:r>
    </w:p>
    <w:p w:rsidR="00513991" w:rsidRPr="008166F8" w:rsidRDefault="006F1A6E" w:rsidP="006F1A6E">
      <w:pPr>
        <w:pStyle w:val="ListParagraph"/>
        <w:numPr>
          <w:ilvl w:val="0"/>
          <w:numId w:val="63"/>
        </w:numPr>
        <w:rPr>
          <w:rFonts w:cs="Arial"/>
          <w:sz w:val="24"/>
          <w:szCs w:val="24"/>
        </w:rPr>
      </w:pPr>
      <w:r w:rsidRPr="008166F8">
        <w:rPr>
          <w:rFonts w:cs="Arial"/>
          <w:sz w:val="24"/>
          <w:szCs w:val="24"/>
        </w:rPr>
        <w:t>Stack memory is always referenced in LIFO (Last-In-First-Out) order. Whenever a method is invoked, a new block is created in the stack memory for the method to hold local primitive values and reference to other objects in the method.</w:t>
      </w:r>
      <w:r w:rsidR="007434F5" w:rsidRPr="008166F8">
        <w:rPr>
          <w:rFonts w:cs="Arial"/>
          <w:sz w:val="24"/>
          <w:szCs w:val="24"/>
        </w:rPr>
        <w:t xml:space="preserve"> </w:t>
      </w:r>
      <w:r w:rsidRPr="008166F8">
        <w:rPr>
          <w:rFonts w:cs="Arial"/>
          <w:sz w:val="24"/>
          <w:szCs w:val="24"/>
        </w:rPr>
        <w:t>As soon as method ends, the block becomes unused and become available for next method.</w:t>
      </w:r>
    </w:p>
    <w:p w:rsidR="006F1A6E" w:rsidRPr="008166F8" w:rsidRDefault="006F1A6E" w:rsidP="006F1A6E">
      <w:pPr>
        <w:pStyle w:val="ListParagraph"/>
        <w:numPr>
          <w:ilvl w:val="0"/>
          <w:numId w:val="63"/>
        </w:numPr>
        <w:rPr>
          <w:rFonts w:cs="Arial"/>
          <w:sz w:val="24"/>
          <w:szCs w:val="24"/>
        </w:rPr>
      </w:pPr>
      <w:r w:rsidRPr="008166F8">
        <w:rPr>
          <w:rFonts w:cs="Arial"/>
          <w:sz w:val="24"/>
          <w:szCs w:val="24"/>
        </w:rPr>
        <w:t>Stack memory size is very less compared to Heap memory.</w:t>
      </w:r>
    </w:p>
    <w:p w:rsidR="006F1A6E" w:rsidRPr="008166F8" w:rsidRDefault="006F1A6E" w:rsidP="00D243C0">
      <w:pPr>
        <w:pStyle w:val="ListParagraph"/>
        <w:numPr>
          <w:ilvl w:val="0"/>
          <w:numId w:val="63"/>
        </w:numPr>
        <w:rPr>
          <w:rFonts w:cs="Arial"/>
          <w:b/>
          <w:sz w:val="24"/>
          <w:szCs w:val="24"/>
        </w:rPr>
      </w:pPr>
      <w:r w:rsidRPr="008166F8">
        <w:rPr>
          <w:rFonts w:cs="Arial"/>
          <w:b/>
          <w:sz w:val="24"/>
          <w:szCs w:val="24"/>
        </w:rPr>
        <w:t>Difference between Java Heap Space and Stack Memory</w:t>
      </w:r>
    </w:p>
    <w:p w:rsidR="006F1A6E" w:rsidRPr="008166F8" w:rsidRDefault="000E557F" w:rsidP="000E557F">
      <w:pPr>
        <w:ind w:firstLine="720"/>
        <w:rPr>
          <w:rFonts w:cs="Arial"/>
          <w:sz w:val="24"/>
          <w:szCs w:val="24"/>
        </w:rPr>
      </w:pPr>
      <w:r w:rsidRPr="008166F8">
        <w:rPr>
          <w:rFonts w:cs="Arial"/>
          <w:sz w:val="24"/>
          <w:szCs w:val="24"/>
        </w:rPr>
        <w:t>Ans.</w:t>
      </w:r>
      <w:r w:rsidR="006F1A6E" w:rsidRPr="008166F8">
        <w:rPr>
          <w:rFonts w:cs="Arial"/>
          <w:sz w:val="24"/>
          <w:szCs w:val="24"/>
        </w:rPr>
        <w:t xml:space="preserve"> </w:t>
      </w:r>
      <w:r w:rsidR="009C0B44" w:rsidRPr="008166F8">
        <w:rPr>
          <w:rFonts w:cs="Arial"/>
          <w:sz w:val="24"/>
          <w:szCs w:val="24"/>
        </w:rPr>
        <w:t xml:space="preserve"> F</w:t>
      </w:r>
      <w:r w:rsidR="006F1A6E" w:rsidRPr="008166F8">
        <w:rPr>
          <w:rFonts w:cs="Arial"/>
          <w:sz w:val="24"/>
          <w:szCs w:val="24"/>
        </w:rPr>
        <w:t>ollowing differences between Heap and Stack memory.</w:t>
      </w:r>
    </w:p>
    <w:p w:rsidR="001D6A52" w:rsidRPr="008166F8" w:rsidRDefault="006F1A6E" w:rsidP="006F1A6E">
      <w:pPr>
        <w:pStyle w:val="ListParagraph"/>
        <w:numPr>
          <w:ilvl w:val="1"/>
          <w:numId w:val="43"/>
        </w:numPr>
        <w:rPr>
          <w:rFonts w:cs="Arial"/>
          <w:sz w:val="24"/>
          <w:szCs w:val="24"/>
        </w:rPr>
      </w:pPr>
      <w:r w:rsidRPr="008166F8">
        <w:rPr>
          <w:rFonts w:cs="Arial"/>
          <w:sz w:val="24"/>
          <w:szCs w:val="24"/>
        </w:rPr>
        <w:t>Heap memory is used by all the parts of the application whereas stack memory is used only by one thread of execution.</w:t>
      </w:r>
    </w:p>
    <w:p w:rsidR="001D6A52" w:rsidRPr="008166F8" w:rsidRDefault="006F1A6E" w:rsidP="006F1A6E">
      <w:pPr>
        <w:pStyle w:val="ListParagraph"/>
        <w:numPr>
          <w:ilvl w:val="1"/>
          <w:numId w:val="43"/>
        </w:numPr>
        <w:rPr>
          <w:rFonts w:cs="Arial"/>
          <w:sz w:val="24"/>
          <w:szCs w:val="24"/>
        </w:rPr>
      </w:pPr>
      <w:r w:rsidRPr="008166F8">
        <w:rPr>
          <w:rFonts w:cs="Arial"/>
          <w:sz w:val="24"/>
          <w:szCs w:val="24"/>
        </w:rPr>
        <w:t>Whenever an object is created, it’s always stored in the Heap space and stack memory contains the reference to it. Stack memory only contains local primitive variables and reference variables to objects in heap space.</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Objects stored in the heap are globally accessible whereas stack memory can’t be accessed by other threads.</w:t>
      </w:r>
    </w:p>
    <w:p w:rsidR="00254FA2" w:rsidRPr="008166F8" w:rsidRDefault="006F1A6E" w:rsidP="006F1A6E">
      <w:pPr>
        <w:pStyle w:val="ListParagraph"/>
        <w:numPr>
          <w:ilvl w:val="1"/>
          <w:numId w:val="43"/>
        </w:numPr>
        <w:rPr>
          <w:rFonts w:cs="Arial"/>
          <w:sz w:val="24"/>
          <w:szCs w:val="24"/>
        </w:rPr>
      </w:pPr>
      <w:r w:rsidRPr="008166F8">
        <w:rPr>
          <w:rFonts w:cs="Arial"/>
          <w:sz w:val="24"/>
          <w:szCs w:val="24"/>
        </w:rPr>
        <w:t>Memory management in stack is done in LIFO manner whereas it’s more complex in Heap memory because it’s used globally. Heap memory is divided into Young-Generation, Old-Generation etc, more details at Java Garbage Collection.</w:t>
      </w:r>
    </w:p>
    <w:p w:rsidR="00330DEE" w:rsidRPr="008166F8" w:rsidRDefault="006F1A6E" w:rsidP="006F1A6E">
      <w:pPr>
        <w:pStyle w:val="ListParagraph"/>
        <w:numPr>
          <w:ilvl w:val="1"/>
          <w:numId w:val="43"/>
        </w:numPr>
        <w:rPr>
          <w:rFonts w:cs="Arial"/>
          <w:sz w:val="24"/>
          <w:szCs w:val="24"/>
        </w:rPr>
      </w:pPr>
      <w:r w:rsidRPr="008166F8">
        <w:rPr>
          <w:rFonts w:cs="Arial"/>
          <w:sz w:val="24"/>
          <w:szCs w:val="24"/>
        </w:rPr>
        <w:t>Stack memory is short-lived whereas heap memory lives from the start till the end of application execution.</w:t>
      </w:r>
    </w:p>
    <w:p w:rsidR="00785D8D" w:rsidRPr="008166F8" w:rsidRDefault="006F1A6E" w:rsidP="006F1A6E">
      <w:pPr>
        <w:pStyle w:val="ListParagraph"/>
        <w:numPr>
          <w:ilvl w:val="1"/>
          <w:numId w:val="43"/>
        </w:numPr>
        <w:rPr>
          <w:rFonts w:cs="Arial"/>
          <w:sz w:val="24"/>
          <w:szCs w:val="24"/>
        </w:rPr>
      </w:pPr>
      <w:r w:rsidRPr="008166F8">
        <w:rPr>
          <w:rFonts w:cs="Arial"/>
          <w:sz w:val="24"/>
          <w:szCs w:val="24"/>
        </w:rPr>
        <w:t>We can use -Xms and -Xmx JVM option to define the startup size and maximum size of heap memory. We can use -Xss to define the stack memory size.</w:t>
      </w:r>
    </w:p>
    <w:p w:rsidR="0006408C" w:rsidRPr="008166F8" w:rsidRDefault="006F1A6E" w:rsidP="006F1A6E">
      <w:pPr>
        <w:pStyle w:val="ListParagraph"/>
        <w:numPr>
          <w:ilvl w:val="1"/>
          <w:numId w:val="43"/>
        </w:numPr>
        <w:rPr>
          <w:rFonts w:cs="Arial"/>
          <w:sz w:val="24"/>
          <w:szCs w:val="24"/>
        </w:rPr>
      </w:pPr>
      <w:r w:rsidRPr="008166F8">
        <w:rPr>
          <w:rFonts w:cs="Arial"/>
          <w:sz w:val="24"/>
          <w:szCs w:val="24"/>
        </w:rPr>
        <w:t>When stack memory is full, Java runtime throws java.lang.StackOverFlowError whereas if heap memory is full, it throws java.lang.OutOfMemoryError: Java Heap Space error.</w:t>
      </w:r>
    </w:p>
    <w:p w:rsidR="0048072A" w:rsidRPr="008166F8" w:rsidRDefault="006F1A6E" w:rsidP="006F1A6E">
      <w:pPr>
        <w:pStyle w:val="ListParagraph"/>
        <w:numPr>
          <w:ilvl w:val="1"/>
          <w:numId w:val="43"/>
        </w:numPr>
        <w:rPr>
          <w:rFonts w:cs="Arial"/>
          <w:sz w:val="24"/>
          <w:szCs w:val="24"/>
        </w:rPr>
      </w:pPr>
      <w:r w:rsidRPr="008166F8">
        <w:rPr>
          <w:rFonts w:cs="Arial"/>
          <w:sz w:val="24"/>
          <w:szCs w:val="24"/>
        </w:rPr>
        <w:t>Stack memory size is very less when compared to Heap memory. Because of simplicity in memory allocation (LIFO), stack memory is very fast when compared to heap memory.</w:t>
      </w:r>
    </w:p>
    <w:p w:rsidR="00EC21BA" w:rsidRPr="008166F8" w:rsidRDefault="006F1A6E" w:rsidP="006F1A6E">
      <w:pPr>
        <w:pStyle w:val="ListParagraph"/>
        <w:numPr>
          <w:ilvl w:val="1"/>
          <w:numId w:val="43"/>
        </w:numPr>
        <w:rPr>
          <w:rFonts w:cs="Arial"/>
          <w:sz w:val="24"/>
          <w:szCs w:val="24"/>
        </w:rPr>
      </w:pPr>
      <w:r w:rsidRPr="008166F8">
        <w:rPr>
          <w:rFonts w:cs="Arial"/>
          <w:sz w:val="24"/>
          <w:szCs w:val="24"/>
        </w:rPr>
        <w:t xml:space="preserve">The main difference between heap and stack is that stack memory is used to store local variables and function call while heap memory is used to store objects in Java. No matter, where the object is created in code e.g. as a member </w:t>
      </w:r>
      <w:r w:rsidRPr="008166F8">
        <w:rPr>
          <w:rFonts w:cs="Arial"/>
          <w:sz w:val="24"/>
          <w:szCs w:val="24"/>
        </w:rPr>
        <w:lastRenderedPageBreak/>
        <w:t>variable, local variable or class variable,  they are always created inside heap space in Java.</w:t>
      </w:r>
    </w:p>
    <w:p w:rsidR="00EA7D22" w:rsidRPr="008166F8" w:rsidRDefault="006F1A6E" w:rsidP="006F1A6E">
      <w:pPr>
        <w:pStyle w:val="ListParagraph"/>
        <w:numPr>
          <w:ilvl w:val="1"/>
          <w:numId w:val="43"/>
        </w:numPr>
        <w:rPr>
          <w:rFonts w:cs="Arial"/>
          <w:sz w:val="24"/>
          <w:szCs w:val="24"/>
        </w:rPr>
      </w:pPr>
      <w:r w:rsidRPr="008166F8">
        <w:rPr>
          <w:rFonts w:cs="Arial"/>
          <w:sz w:val="24"/>
          <w:szCs w:val="24"/>
        </w:rPr>
        <w:t xml:space="preserve"> If you are using Recursion, on which method calls itself, You can quickly fill up stack memory. Another difference between stack and heap is that size of stack memory is a </w:t>
      </w:r>
      <w:r w:rsidR="003E50B6" w:rsidRPr="008166F8">
        <w:rPr>
          <w:rFonts w:cs="Arial"/>
          <w:sz w:val="24"/>
          <w:szCs w:val="24"/>
        </w:rPr>
        <w:t xml:space="preserve"> </w:t>
      </w:r>
      <w:r w:rsidRPr="008166F8">
        <w:rPr>
          <w:rFonts w:cs="Arial"/>
          <w:sz w:val="24"/>
          <w:szCs w:val="24"/>
        </w:rPr>
        <w:t>lot lesser than the size of  heap memory in Java.</w:t>
      </w:r>
    </w:p>
    <w:p w:rsidR="003E50B6" w:rsidRPr="008166F8" w:rsidRDefault="006F1A6E" w:rsidP="003E50B6">
      <w:pPr>
        <w:pStyle w:val="ListParagraph"/>
        <w:numPr>
          <w:ilvl w:val="1"/>
          <w:numId w:val="43"/>
        </w:numPr>
        <w:rPr>
          <w:rFonts w:cs="Arial"/>
          <w:sz w:val="24"/>
          <w:szCs w:val="24"/>
        </w:rPr>
      </w:pPr>
      <w:r w:rsidRPr="008166F8">
        <w:rPr>
          <w:rFonts w:cs="Arial"/>
          <w:sz w:val="24"/>
          <w:szCs w:val="24"/>
        </w:rPr>
        <w:t>Variables stored in stacks are only visible to the owner Thread while objects created in the heap are visible to all thread. In other words, stack memory is kind of private memory of Java Threads while heap memory is shared among all threads.</w:t>
      </w:r>
    </w:p>
    <w:p w:rsidR="00CE0C9C" w:rsidRPr="008166F8" w:rsidRDefault="00CE0C9C" w:rsidP="00CE0C9C">
      <w:pPr>
        <w:pStyle w:val="ListParagraph"/>
        <w:rPr>
          <w:rFonts w:cs="Arial"/>
          <w:sz w:val="24"/>
          <w:szCs w:val="24"/>
        </w:rPr>
      </w:pPr>
    </w:p>
    <w:p w:rsidR="006F1A6E" w:rsidRPr="008166F8" w:rsidRDefault="006F1A6E" w:rsidP="003E50B6">
      <w:pPr>
        <w:pStyle w:val="ListParagraph"/>
        <w:numPr>
          <w:ilvl w:val="0"/>
          <w:numId w:val="63"/>
        </w:numPr>
        <w:rPr>
          <w:rFonts w:cs="Arial"/>
          <w:sz w:val="24"/>
          <w:szCs w:val="24"/>
        </w:rPr>
      </w:pPr>
      <w:r w:rsidRPr="008166F8">
        <w:rPr>
          <w:rFonts w:cs="Arial"/>
          <w:sz w:val="24"/>
          <w:szCs w:val="24"/>
        </w:rPr>
        <w:t>The JVM divided the memory into following sections.</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1. Heap</w:t>
      </w:r>
    </w:p>
    <w:p w:rsidR="006F1A6E" w:rsidRPr="008166F8" w:rsidRDefault="006F1A6E" w:rsidP="00B852BE">
      <w:pPr>
        <w:pStyle w:val="NormalWeb"/>
        <w:ind w:left="1440"/>
        <w:rPr>
          <w:rFonts w:asciiTheme="minorHAnsi" w:hAnsiTheme="minorHAnsi" w:cs="Arial"/>
        </w:rPr>
      </w:pPr>
      <w:r w:rsidRPr="008166F8">
        <w:rPr>
          <w:rFonts w:asciiTheme="minorHAnsi" w:hAnsiTheme="minorHAnsi" w:cs="Arial"/>
        </w:rPr>
        <w:t>2. Stack</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3. Code</w:t>
      </w:r>
    </w:p>
    <w:p w:rsidR="006F1A6E" w:rsidRPr="008166F8" w:rsidRDefault="006F1A6E" w:rsidP="00B852BE">
      <w:pPr>
        <w:pStyle w:val="NormalWeb"/>
        <w:ind w:left="720" w:firstLine="720"/>
        <w:rPr>
          <w:rFonts w:asciiTheme="minorHAnsi" w:hAnsiTheme="minorHAnsi" w:cs="Arial"/>
        </w:rPr>
      </w:pPr>
      <w:r w:rsidRPr="008166F8">
        <w:rPr>
          <w:rFonts w:asciiTheme="minorHAnsi" w:hAnsiTheme="minorHAnsi" w:cs="Arial"/>
        </w:rPr>
        <w:t>4. Static</w:t>
      </w:r>
    </w:p>
    <w:p w:rsidR="006F1A6E" w:rsidRPr="008166F8" w:rsidRDefault="00001E2D" w:rsidP="00D668F1">
      <w:pPr>
        <w:pStyle w:val="NormalWeb"/>
        <w:rPr>
          <w:rFonts w:asciiTheme="minorHAnsi" w:hAnsiTheme="minorHAnsi" w:cs="Arial"/>
        </w:rPr>
      </w:pPr>
      <w:r w:rsidRPr="008166F8">
        <w:rPr>
          <w:rFonts w:asciiTheme="minorHAnsi" w:hAnsiTheme="minorHAnsi" w:cs="Arial"/>
        </w:rPr>
        <w:t xml:space="preserve"> </w:t>
      </w:r>
      <w:r w:rsidR="006F1A6E" w:rsidRPr="008166F8">
        <w:rPr>
          <w:rFonts w:asciiTheme="minorHAnsi" w:hAnsiTheme="minorHAnsi" w:cs="Arial"/>
        </w:rPr>
        <w:t>This division of memory is required for its effective management.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code </w:t>
      </w:r>
      <w:r w:rsidRPr="008166F8">
        <w:rPr>
          <w:rFonts w:cs="Arial"/>
          <w:sz w:val="24"/>
          <w:szCs w:val="24"/>
        </w:rPr>
        <w:t>section contains your </w:t>
      </w:r>
      <w:r w:rsidRPr="008166F8">
        <w:rPr>
          <w:rStyle w:val="Strong"/>
          <w:rFonts w:cs="Arial"/>
          <w:sz w:val="24"/>
          <w:szCs w:val="24"/>
        </w:rPr>
        <w:t>bytecode</w:t>
      </w:r>
      <w:r w:rsidRPr="008166F8">
        <w:rPr>
          <w:rFonts w:cs="Arial"/>
          <w:sz w:val="24"/>
          <w:szCs w:val="24"/>
        </w:rPr>
        <w:t>.</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Stack </w:t>
      </w:r>
      <w:r w:rsidRPr="008166F8">
        <w:rPr>
          <w:rFonts w:cs="Arial"/>
          <w:sz w:val="24"/>
          <w:szCs w:val="24"/>
        </w:rPr>
        <w:t>section of memory contains </w:t>
      </w:r>
      <w:r w:rsidRPr="008166F8">
        <w:rPr>
          <w:rStyle w:val="Strong"/>
          <w:rFonts w:cs="Arial"/>
          <w:sz w:val="24"/>
          <w:szCs w:val="24"/>
        </w:rPr>
        <w:t>methods, local variables and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Heap </w:t>
      </w:r>
      <w:r w:rsidRPr="008166F8">
        <w:rPr>
          <w:rFonts w:cs="Arial"/>
          <w:sz w:val="24"/>
          <w:szCs w:val="24"/>
        </w:rPr>
        <w:t>section contains </w:t>
      </w:r>
      <w:r w:rsidRPr="008166F8">
        <w:rPr>
          <w:rStyle w:val="Strong"/>
          <w:rFonts w:cs="Arial"/>
          <w:sz w:val="24"/>
          <w:szCs w:val="24"/>
        </w:rPr>
        <w:t>Objects </w:t>
      </w:r>
      <w:r w:rsidRPr="008166F8">
        <w:rPr>
          <w:rFonts w:cs="Arial"/>
          <w:sz w:val="24"/>
          <w:szCs w:val="24"/>
        </w:rPr>
        <w:t>(may also contain reference variables).</w:t>
      </w:r>
    </w:p>
    <w:p w:rsidR="006F1A6E" w:rsidRPr="008166F8" w:rsidRDefault="006F1A6E" w:rsidP="006F1A6E">
      <w:pPr>
        <w:numPr>
          <w:ilvl w:val="0"/>
          <w:numId w:val="59"/>
        </w:numPr>
        <w:spacing w:before="100" w:beforeAutospacing="1" w:after="100" w:afterAutospacing="1" w:line="240" w:lineRule="auto"/>
        <w:rPr>
          <w:rFonts w:cs="Arial"/>
          <w:sz w:val="24"/>
          <w:szCs w:val="24"/>
        </w:rPr>
      </w:pPr>
      <w:r w:rsidRPr="008166F8">
        <w:rPr>
          <w:rFonts w:cs="Arial"/>
          <w:sz w:val="24"/>
          <w:szCs w:val="24"/>
        </w:rPr>
        <w:t>The </w:t>
      </w:r>
      <w:r w:rsidRPr="008166F8">
        <w:rPr>
          <w:rStyle w:val="Strong"/>
          <w:rFonts w:cs="Arial"/>
          <w:sz w:val="24"/>
          <w:szCs w:val="24"/>
        </w:rPr>
        <w:t>Static </w:t>
      </w:r>
      <w:r w:rsidRPr="008166F8">
        <w:rPr>
          <w:rFonts w:cs="Arial"/>
          <w:sz w:val="24"/>
          <w:szCs w:val="24"/>
        </w:rPr>
        <w:t>section contains </w:t>
      </w:r>
      <w:r w:rsidRPr="008166F8">
        <w:rPr>
          <w:rStyle w:val="Strong"/>
          <w:rFonts w:cs="Arial"/>
          <w:sz w:val="24"/>
          <w:szCs w:val="24"/>
        </w:rPr>
        <w:t>Static data/methods</w:t>
      </w:r>
      <w:r w:rsidRPr="008166F8">
        <w:rPr>
          <w:rFonts w:cs="Arial"/>
          <w:sz w:val="24"/>
          <w:szCs w:val="24"/>
        </w:rPr>
        <w:t>.</w:t>
      </w:r>
    </w:p>
    <w:p w:rsidR="00D204C2" w:rsidRPr="008166F8" w:rsidRDefault="00D204C2" w:rsidP="00D204C2">
      <w:pPr>
        <w:spacing w:before="100" w:beforeAutospacing="1" w:after="100" w:afterAutospacing="1" w:line="240" w:lineRule="auto"/>
        <w:rPr>
          <w:rFonts w:cs="Arial"/>
          <w:sz w:val="24"/>
          <w:szCs w:val="24"/>
        </w:rPr>
      </w:pPr>
    </w:p>
    <w:p w:rsidR="00D204C2" w:rsidRPr="008166F8" w:rsidRDefault="00D204C2" w:rsidP="00D204C2">
      <w:pPr>
        <w:spacing w:before="100" w:beforeAutospacing="1" w:after="100" w:afterAutospacing="1" w:line="240" w:lineRule="auto"/>
        <w:rPr>
          <w:rFonts w:cs="Arial"/>
          <w:sz w:val="24"/>
          <w:szCs w:val="24"/>
        </w:rPr>
      </w:pPr>
    </w:p>
    <w:p w:rsidR="006F1A6E" w:rsidRPr="008166F8" w:rsidRDefault="006F1A6E" w:rsidP="00D204C2">
      <w:pPr>
        <w:pStyle w:val="NormalWeb"/>
        <w:numPr>
          <w:ilvl w:val="0"/>
          <w:numId w:val="63"/>
        </w:numPr>
        <w:rPr>
          <w:rFonts w:asciiTheme="minorHAnsi" w:hAnsiTheme="minorHAnsi" w:cs="Arial"/>
        </w:rPr>
      </w:pPr>
      <w:r w:rsidRPr="008166F8">
        <w:rPr>
          <w:rStyle w:val="Strong"/>
          <w:rFonts w:asciiTheme="minorHAnsi" w:hAnsiTheme="minorHAnsi" w:cs="Arial"/>
        </w:rPr>
        <w:t>Instance variable</w:t>
      </w:r>
      <w:r w:rsidRPr="008166F8">
        <w:rPr>
          <w:rFonts w:asciiTheme="minorHAnsi" w:hAnsiTheme="minorHAnsi" w:cs="Arial"/>
        </w:rPr>
        <w:t> are declared </w:t>
      </w:r>
      <w:r w:rsidRPr="008166F8">
        <w:rPr>
          <w:rStyle w:val="Strong"/>
          <w:rFonts w:asciiTheme="minorHAnsi" w:hAnsiTheme="minorHAnsi" w:cs="Arial"/>
        </w:rPr>
        <w:t>inside a class but not inside a method</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 xml:space="preserve">class Student{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 xml:space="preserve">int num; // num is  instance variable </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public void showData{}</w:t>
      </w:r>
    </w:p>
    <w:p w:rsidR="006F1A6E" w:rsidRPr="008166F8" w:rsidRDefault="006F1A6E" w:rsidP="003611C8">
      <w:pPr>
        <w:pStyle w:val="NormalWeb"/>
        <w:numPr>
          <w:ilvl w:val="0"/>
          <w:numId w:val="63"/>
        </w:numPr>
        <w:rPr>
          <w:rFonts w:asciiTheme="minorHAnsi" w:hAnsiTheme="minorHAnsi" w:cs="Arial"/>
        </w:rPr>
      </w:pPr>
      <w:r w:rsidRPr="008166F8">
        <w:rPr>
          <w:rStyle w:val="Strong"/>
          <w:rFonts w:asciiTheme="minorHAnsi" w:hAnsiTheme="minorHAnsi" w:cs="Arial"/>
        </w:rPr>
        <w:t>Local variable</w:t>
      </w:r>
      <w:r w:rsidRPr="008166F8">
        <w:rPr>
          <w:rFonts w:asciiTheme="minorHAnsi" w:hAnsiTheme="minorHAnsi" w:cs="Arial"/>
        </w:rPr>
        <w:t> are declared </w:t>
      </w:r>
      <w:r w:rsidRPr="008166F8">
        <w:rPr>
          <w:rStyle w:val="Strong"/>
          <w:rFonts w:asciiTheme="minorHAnsi" w:hAnsiTheme="minorHAnsi" w:cs="Arial"/>
        </w:rPr>
        <w:t>inside </w:t>
      </w:r>
      <w:r w:rsidRPr="008166F8">
        <w:rPr>
          <w:rFonts w:asciiTheme="minorHAnsi" w:hAnsiTheme="minorHAnsi" w:cs="Arial"/>
        </w:rPr>
        <w:t>a </w:t>
      </w:r>
      <w:r w:rsidRPr="008166F8">
        <w:rPr>
          <w:rStyle w:val="Strong"/>
          <w:rFonts w:asciiTheme="minorHAnsi" w:hAnsiTheme="minorHAnsi" w:cs="Arial"/>
        </w:rPr>
        <w:t>method including </w:t>
      </w:r>
      <w:r w:rsidRPr="008166F8">
        <w:rPr>
          <w:rFonts w:asciiTheme="minorHAnsi" w:hAnsiTheme="minorHAnsi" w:cs="Arial"/>
        </w:rPr>
        <w:t>method </w:t>
      </w:r>
      <w:r w:rsidRPr="008166F8">
        <w:rPr>
          <w:rStyle w:val="Strong"/>
          <w:rFonts w:asciiTheme="minorHAnsi" w:hAnsiTheme="minorHAnsi" w:cs="Arial"/>
        </w:rPr>
        <w:t>arguments</w:t>
      </w:r>
      <w:r w:rsidRPr="008166F8">
        <w:rPr>
          <w:rFonts w:asciiTheme="minorHAnsi" w:hAnsiTheme="minorHAnsi" w:cs="Arial"/>
        </w:rPr>
        <w: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public void sum(int a){</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lastRenderedPageBreak/>
        <w:t>int x = int a +  3;</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 a , x are local variables&lt;/strong&gt;</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454EFB">
      <w:pPr>
        <w:pStyle w:val="NormalWeb"/>
        <w:numPr>
          <w:ilvl w:val="0"/>
          <w:numId w:val="63"/>
        </w:numPr>
        <w:rPr>
          <w:rFonts w:asciiTheme="minorHAnsi" w:hAnsiTheme="minorHAnsi" w:cs="Arial"/>
        </w:rPr>
      </w:pPr>
      <w:r w:rsidRPr="008166F8">
        <w:rPr>
          <w:rFonts w:asciiTheme="minorHAnsi" w:hAnsiTheme="minorHAnsi" w:cs="Arial"/>
        </w:rPr>
        <w:t>Consider that your main method calling method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public void m1{</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int x=20</w:t>
      </w:r>
    </w:p>
    <w:p w:rsidR="006F1A6E" w:rsidRPr="008166F8" w:rsidRDefault="006F1A6E" w:rsidP="006F1A6E">
      <w:pPr>
        <w:pStyle w:val="HTMLPreformatted"/>
        <w:shd w:val="clear" w:color="auto" w:fill="F7F7F7"/>
        <w:wordWrap w:val="0"/>
        <w:spacing w:line="300" w:lineRule="atLeast"/>
        <w:rPr>
          <w:rFonts w:asciiTheme="minorHAnsi" w:hAnsiTheme="minorHAnsi" w:cs="Consolas"/>
          <w:sz w:val="24"/>
          <w:szCs w:val="24"/>
        </w:rPr>
      </w:pPr>
      <w:r w:rsidRPr="008166F8">
        <w:rPr>
          <w:rFonts w:asciiTheme="minorHAnsi" w:hAnsiTheme="minorHAnsi" w:cs="Consolas"/>
          <w:sz w:val="24"/>
          <w:szCs w:val="24"/>
        </w:rPr>
        <w:t>}</w:t>
      </w:r>
    </w:p>
    <w:p w:rsidR="006F1A6E" w:rsidRPr="008166F8" w:rsidRDefault="006F1A6E" w:rsidP="006F1A6E">
      <w:pPr>
        <w:pStyle w:val="NormalWeb"/>
        <w:rPr>
          <w:rFonts w:asciiTheme="minorHAnsi" w:hAnsiTheme="minorHAnsi" w:cs="Arial"/>
        </w:rPr>
      </w:pPr>
      <w:r w:rsidRPr="008166F8">
        <w:rPr>
          <w:rFonts w:asciiTheme="minorHAnsi" w:hAnsiTheme="minorHAnsi" w:cs="Arial"/>
        </w:rPr>
        <w:t>In the stack java, a frame will be created from method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847975" cy="2050155"/>
            <wp:effectExtent l="19050" t="0" r="9525" b="0"/>
            <wp:docPr id="15" name="Picture 1" descr="Java Stack and Heap">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and Heap">
                      <a:hlinkClick r:id="rId49" tgtFrame="&quot;_blank&quot;"/>
                    </pic:cNvPr>
                    <pic:cNvPicPr>
                      <a:picLocks noChangeAspect="1" noChangeArrowheads="1"/>
                    </pic:cNvPicPr>
                  </pic:nvPicPr>
                  <pic:blipFill>
                    <a:blip r:embed="rId50"/>
                    <a:srcRect/>
                    <a:stretch>
                      <a:fillRect/>
                    </a:stretch>
                  </pic:blipFill>
                  <pic:spPr bwMode="auto">
                    <a:xfrm>
                      <a:off x="0" y="0"/>
                      <a:ext cx="2847975" cy="2050155"/>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The variable X in m1 will also be created in the frame for m1 in the stack. (See image below).</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3286125" cy="2024729"/>
            <wp:effectExtent l="19050" t="0" r="9525" b="0"/>
            <wp:docPr id="2" name="Picture 2" descr="Java Stack and Heap">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tack and Heap">
                      <a:hlinkClick r:id="rId51" tgtFrame="&quot;_blank&quot;"/>
                    </pic:cNvPr>
                    <pic:cNvPicPr>
                      <a:picLocks noChangeAspect="1" noChangeArrowheads="1"/>
                    </pic:cNvPicPr>
                  </pic:nvPicPr>
                  <pic:blipFill>
                    <a:blip r:embed="rId52"/>
                    <a:srcRect/>
                    <a:stretch>
                      <a:fillRect/>
                    </a:stretch>
                  </pic:blipFill>
                  <pic:spPr bwMode="auto">
                    <a:xfrm>
                      <a:off x="0" y="0"/>
                      <a:ext cx="3286125" cy="2024729"/>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Method m1 is calling method m2. In the stack java, a new frame is created for m2 on top of the frame m1.</w:t>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lastRenderedPageBreak/>
        <w:drawing>
          <wp:inline distT="0" distB="0" distL="0" distR="0">
            <wp:extent cx="3867150" cy="2513931"/>
            <wp:effectExtent l="19050" t="0" r="0" b="0"/>
            <wp:docPr id="3" name="Picture 3" descr="Java Stack and Heap">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and Heap">
                      <a:hlinkClick r:id="rId53" tgtFrame="&quot;_blank&quot;"/>
                    </pic:cNvPr>
                    <pic:cNvPicPr>
                      <a:picLocks noChangeAspect="1" noChangeArrowheads="1"/>
                    </pic:cNvPicPr>
                  </pic:nvPicPr>
                  <pic:blipFill>
                    <a:blip r:embed="rId54"/>
                    <a:srcRect/>
                    <a:stretch>
                      <a:fillRect/>
                    </a:stretch>
                  </pic:blipFill>
                  <pic:spPr bwMode="auto">
                    <a:xfrm>
                      <a:off x="0" y="0"/>
                      <a:ext cx="3867150" cy="2513931"/>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rFonts w:asciiTheme="minorHAnsi" w:hAnsiTheme="minorHAnsi" w:cs="Arial"/>
        </w:rPr>
      </w:pPr>
      <w:r w:rsidRPr="008166F8">
        <w:rPr>
          <w:rFonts w:asciiTheme="minorHAnsi" w:hAnsiTheme="minorHAnsi" w:cs="Arial"/>
          <w:noProof/>
        </w:rPr>
        <w:drawing>
          <wp:inline distT="0" distB="0" distL="0" distR="0">
            <wp:extent cx="2505075" cy="2446016"/>
            <wp:effectExtent l="19050" t="0" r="9525" b="0"/>
            <wp:docPr id="4" name="Picture 4" descr="Java Stack and Heap">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ack and Heap">
                      <a:hlinkClick r:id="rId55" tgtFrame="&quot;_blank&quot;"/>
                    </pic:cNvPr>
                    <pic:cNvPicPr>
                      <a:picLocks noChangeAspect="1" noChangeArrowheads="1"/>
                    </pic:cNvPicPr>
                  </pic:nvPicPr>
                  <pic:blipFill>
                    <a:blip r:embed="rId56"/>
                    <a:srcRect/>
                    <a:stretch>
                      <a:fillRect/>
                    </a:stretch>
                  </pic:blipFill>
                  <pic:spPr bwMode="auto">
                    <a:xfrm>
                      <a:off x="0" y="0"/>
                      <a:ext cx="2505075" cy="2446016"/>
                    </a:xfrm>
                    <a:prstGeom prst="rect">
                      <a:avLst/>
                    </a:prstGeom>
                    <a:noFill/>
                    <a:ln w="9525">
                      <a:noFill/>
                      <a:miter lim="800000"/>
                      <a:headEnd/>
                      <a:tailEnd/>
                    </a:ln>
                  </pic:spPr>
                </pic:pic>
              </a:graphicData>
            </a:graphic>
          </wp:inline>
        </w:drawing>
      </w:r>
    </w:p>
    <w:p w:rsidR="006F1A6E" w:rsidRPr="008166F8" w:rsidRDefault="006F1A6E" w:rsidP="006F1A6E">
      <w:pPr>
        <w:pStyle w:val="NormalWeb"/>
        <w:rPr>
          <w:rFonts w:asciiTheme="minorHAnsi" w:hAnsiTheme="minorHAnsi" w:cs="Arial"/>
        </w:rPr>
      </w:pPr>
      <w:r w:rsidRPr="008166F8">
        <w:rPr>
          <w:rFonts w:asciiTheme="minorHAnsi" w:hAnsiTheme="minorHAnsi" w:cs="Arial"/>
        </w:rPr>
        <w:t>Variable b and c will also be created in a frame m2 in a stack.</w:t>
      </w:r>
    </w:p>
    <w:p w:rsidR="006F1A6E" w:rsidRPr="008166F8" w:rsidRDefault="006F1A6E" w:rsidP="006F1A6E">
      <w:pPr>
        <w:pStyle w:val="HTMLPreformatted"/>
        <w:shd w:val="clear" w:color="auto" w:fill="F7F7F7"/>
        <w:wordWrap w:val="0"/>
        <w:spacing w:line="300" w:lineRule="atLeast"/>
        <w:rPr>
          <w:ins w:id="12" w:author="Unknown"/>
          <w:rFonts w:asciiTheme="minorHAnsi" w:hAnsiTheme="minorHAnsi" w:cs="Arial"/>
          <w:sz w:val="24"/>
          <w:szCs w:val="24"/>
        </w:rPr>
      </w:pPr>
      <w:ins w:id="13" w:author="Unknown">
        <w:r w:rsidRPr="008166F8">
          <w:rPr>
            <w:rFonts w:asciiTheme="minorHAnsi" w:hAnsiTheme="minorHAnsi" w:cs="Arial"/>
            <w:sz w:val="24"/>
            <w:szCs w:val="24"/>
          </w:rPr>
          <w:t>public void m2(int b){</w:t>
        </w:r>
      </w:ins>
    </w:p>
    <w:p w:rsidR="006F1A6E" w:rsidRPr="008166F8" w:rsidRDefault="006F1A6E" w:rsidP="006F1A6E">
      <w:pPr>
        <w:pStyle w:val="HTMLPreformatted"/>
        <w:shd w:val="clear" w:color="auto" w:fill="F7F7F7"/>
        <w:wordWrap w:val="0"/>
        <w:spacing w:line="300" w:lineRule="atLeast"/>
        <w:rPr>
          <w:ins w:id="14" w:author="Unknown"/>
          <w:rFonts w:asciiTheme="minorHAnsi" w:hAnsiTheme="minorHAnsi" w:cs="Arial"/>
          <w:sz w:val="24"/>
          <w:szCs w:val="24"/>
        </w:rPr>
      </w:pPr>
      <w:ins w:id="15" w:author="Unknown">
        <w:r w:rsidRPr="008166F8">
          <w:rPr>
            <w:rFonts w:asciiTheme="minorHAnsi" w:hAnsiTheme="minorHAnsi" w:cs="Arial"/>
            <w:sz w:val="24"/>
            <w:szCs w:val="24"/>
          </w:rPr>
          <w:t>boolean c;</w:t>
        </w:r>
      </w:ins>
    </w:p>
    <w:p w:rsidR="006F1A6E" w:rsidRPr="008166F8" w:rsidRDefault="006F1A6E" w:rsidP="006F1A6E">
      <w:pPr>
        <w:pStyle w:val="HTMLPreformatted"/>
        <w:shd w:val="clear" w:color="auto" w:fill="F7F7F7"/>
        <w:wordWrap w:val="0"/>
        <w:spacing w:line="300" w:lineRule="atLeast"/>
        <w:rPr>
          <w:ins w:id="16" w:author="Unknown"/>
          <w:rFonts w:asciiTheme="minorHAnsi" w:hAnsiTheme="minorHAnsi" w:cs="Arial"/>
          <w:sz w:val="24"/>
          <w:szCs w:val="24"/>
        </w:rPr>
      </w:pPr>
      <w:ins w:id="17" w:author="Unknown">
        <w:r w:rsidRPr="008166F8">
          <w:rPr>
            <w:rFonts w:asciiTheme="minorHAnsi" w:hAnsiTheme="minorHAnsi" w:cs="Arial"/>
            <w:sz w:val="24"/>
            <w:szCs w:val="24"/>
          </w:rPr>
          <w:t>}</w:t>
        </w:r>
      </w:ins>
    </w:p>
    <w:p w:rsidR="006F1A6E" w:rsidRPr="008166F8" w:rsidRDefault="006F1A6E" w:rsidP="006F1A6E">
      <w:pPr>
        <w:pStyle w:val="NormalWeb"/>
        <w:jc w:val="center"/>
        <w:rPr>
          <w:ins w:id="18" w:author="Unknown"/>
          <w:rFonts w:asciiTheme="minorHAnsi" w:hAnsiTheme="minorHAnsi" w:cs="Arial"/>
        </w:rPr>
      </w:pPr>
      <w:r w:rsidRPr="008166F8">
        <w:rPr>
          <w:rFonts w:asciiTheme="minorHAnsi" w:hAnsiTheme="minorHAnsi" w:cs="Arial"/>
          <w:noProof/>
        </w:rPr>
        <w:lastRenderedPageBreak/>
        <w:drawing>
          <wp:inline distT="0" distB="0" distL="0" distR="0">
            <wp:extent cx="3749839" cy="3105150"/>
            <wp:effectExtent l="19050" t="0" r="3011" b="0"/>
            <wp:docPr id="5" name="Picture 5" descr="Java Stack and Heap">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and Heap">
                      <a:hlinkClick r:id="rId57" tgtFrame="&quot;_blank&quot;"/>
                    </pic:cNvPr>
                    <pic:cNvPicPr>
                      <a:picLocks noChangeAspect="1" noChangeArrowheads="1"/>
                    </pic:cNvPicPr>
                  </pic:nvPicPr>
                  <pic:blipFill>
                    <a:blip r:embed="rId58"/>
                    <a:srcRect/>
                    <a:stretch>
                      <a:fillRect/>
                    </a:stretch>
                  </pic:blipFill>
                  <pic:spPr bwMode="auto">
                    <a:xfrm>
                      <a:off x="0" y="0"/>
                      <a:ext cx="3750695" cy="3105859"/>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19" w:author="Unknown"/>
          <w:rFonts w:asciiTheme="minorHAnsi" w:hAnsiTheme="minorHAnsi" w:cs="Arial"/>
        </w:rPr>
      </w:pPr>
      <w:ins w:id="20" w:author="Unknown">
        <w:r w:rsidRPr="008166F8">
          <w:rPr>
            <w:rFonts w:asciiTheme="minorHAnsi" w:hAnsiTheme="minorHAnsi" w:cs="Arial"/>
          </w:rPr>
          <w:t>Same method m2 is calling method m3. Again a frame m3 is created on the top of the stack (see image below).</w:t>
        </w:r>
      </w:ins>
    </w:p>
    <w:p w:rsidR="006F1A6E" w:rsidRPr="008166F8" w:rsidRDefault="006F1A6E" w:rsidP="006F1A6E">
      <w:pPr>
        <w:pStyle w:val="NormalWeb"/>
        <w:jc w:val="center"/>
        <w:rPr>
          <w:ins w:id="21" w:author="Unknown"/>
          <w:rFonts w:asciiTheme="minorHAnsi" w:hAnsiTheme="minorHAnsi" w:cs="Arial"/>
        </w:rPr>
      </w:pPr>
      <w:r w:rsidRPr="008166F8">
        <w:rPr>
          <w:rFonts w:asciiTheme="minorHAnsi" w:hAnsiTheme="minorHAnsi" w:cs="Arial"/>
          <w:noProof/>
        </w:rPr>
        <w:drawing>
          <wp:inline distT="0" distB="0" distL="0" distR="0">
            <wp:extent cx="3238500" cy="2422948"/>
            <wp:effectExtent l="19050" t="0" r="0" b="0"/>
            <wp:docPr id="6" name="Picture 6" descr="Java Stack and Heap">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ck and Heap">
                      <a:hlinkClick r:id="rId59" tgtFrame="&quot;_blank&quot;"/>
                    </pic:cNvPr>
                    <pic:cNvPicPr>
                      <a:picLocks noChangeAspect="1" noChangeArrowheads="1"/>
                    </pic:cNvPicPr>
                  </pic:nvPicPr>
                  <pic:blipFill>
                    <a:blip r:embed="rId60"/>
                    <a:srcRect/>
                    <a:stretch>
                      <a:fillRect/>
                    </a:stretch>
                  </pic:blipFill>
                  <pic:spPr bwMode="auto">
                    <a:xfrm>
                      <a:off x="0" y="0"/>
                      <a:ext cx="3238500" cy="2422948"/>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22" w:author="Unknown"/>
          <w:rFonts w:asciiTheme="minorHAnsi" w:hAnsiTheme="minorHAnsi" w:cs="Arial"/>
        </w:rPr>
      </w:pPr>
      <w:r w:rsidRPr="008166F8">
        <w:rPr>
          <w:rFonts w:asciiTheme="minorHAnsi" w:hAnsiTheme="minorHAnsi" w:cs="Arial"/>
          <w:noProof/>
        </w:rPr>
        <w:lastRenderedPageBreak/>
        <w:drawing>
          <wp:inline distT="0" distB="0" distL="0" distR="0">
            <wp:extent cx="3552825" cy="2238375"/>
            <wp:effectExtent l="19050" t="0" r="9525" b="0"/>
            <wp:docPr id="7" name="Picture 7" descr="Java Stack and Heap">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Stack and Heap">
                      <a:hlinkClick r:id="rId61" tgtFrame="&quot;_blank&quot;"/>
                    </pic:cNvPr>
                    <pic:cNvPicPr>
                      <a:picLocks noChangeAspect="1" noChangeArrowheads="1"/>
                    </pic:cNvPicPr>
                  </pic:nvPicPr>
                  <pic:blipFill>
                    <a:blip r:embed="rId62"/>
                    <a:srcRect/>
                    <a:stretch>
                      <a:fillRect/>
                    </a:stretch>
                  </pic:blipFill>
                  <pic:spPr bwMode="auto">
                    <a:xfrm>
                      <a:off x="0" y="0"/>
                      <a:ext cx="3552825" cy="22383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23" w:author="Unknown"/>
          <w:rFonts w:asciiTheme="minorHAnsi" w:hAnsiTheme="minorHAnsi" w:cs="Arial"/>
        </w:rPr>
      </w:pPr>
      <w:ins w:id="24" w:author="Unknown">
        <w:r w:rsidRPr="008166F8">
          <w:rPr>
            <w:rFonts w:asciiTheme="minorHAnsi" w:hAnsiTheme="minorHAnsi" w:cs="Arial"/>
          </w:rPr>
          <w:t>Now let say our method m3 is creating an object for class "Account," which has two instances variable int p and int q.</w:t>
        </w:r>
      </w:ins>
    </w:p>
    <w:p w:rsidR="006F1A6E" w:rsidRPr="008166F8" w:rsidRDefault="006F1A6E" w:rsidP="006F1A6E">
      <w:pPr>
        <w:pStyle w:val="HTMLPreformatted"/>
        <w:shd w:val="clear" w:color="auto" w:fill="F7F7F7"/>
        <w:wordWrap w:val="0"/>
        <w:spacing w:line="300" w:lineRule="atLeast"/>
        <w:rPr>
          <w:ins w:id="25" w:author="Unknown"/>
          <w:rFonts w:asciiTheme="minorHAnsi" w:hAnsiTheme="minorHAnsi" w:cs="Consolas"/>
          <w:sz w:val="24"/>
          <w:szCs w:val="24"/>
        </w:rPr>
      </w:pPr>
      <w:ins w:id="26" w:author="Unknown">
        <w:r w:rsidRPr="008166F8">
          <w:rPr>
            <w:rFonts w:asciiTheme="minorHAnsi" w:hAnsiTheme="minorHAnsi" w:cs="Consolas"/>
            <w:sz w:val="24"/>
            <w:szCs w:val="24"/>
          </w:rPr>
          <w:t>Account {</w:t>
        </w:r>
      </w:ins>
    </w:p>
    <w:p w:rsidR="006F1A6E" w:rsidRPr="008166F8" w:rsidRDefault="006F1A6E" w:rsidP="006F1A6E">
      <w:pPr>
        <w:pStyle w:val="HTMLPreformatted"/>
        <w:shd w:val="clear" w:color="auto" w:fill="F7F7F7"/>
        <w:wordWrap w:val="0"/>
        <w:spacing w:line="300" w:lineRule="atLeast"/>
        <w:rPr>
          <w:ins w:id="27" w:author="Unknown"/>
          <w:rFonts w:asciiTheme="minorHAnsi" w:hAnsiTheme="minorHAnsi" w:cs="Consolas"/>
          <w:sz w:val="24"/>
          <w:szCs w:val="24"/>
        </w:rPr>
      </w:pPr>
      <w:ins w:id="28" w:author="Unknown">
        <w:r w:rsidRPr="008166F8">
          <w:rPr>
            <w:rFonts w:asciiTheme="minorHAnsi" w:hAnsiTheme="minorHAnsi" w:cs="Consolas"/>
            <w:sz w:val="24"/>
            <w:szCs w:val="24"/>
          </w:rPr>
          <w:t xml:space="preserve">             Int p;</w:t>
        </w:r>
      </w:ins>
    </w:p>
    <w:p w:rsidR="006F1A6E" w:rsidRPr="008166F8" w:rsidRDefault="006F1A6E" w:rsidP="006F1A6E">
      <w:pPr>
        <w:pStyle w:val="HTMLPreformatted"/>
        <w:shd w:val="clear" w:color="auto" w:fill="F7F7F7"/>
        <w:wordWrap w:val="0"/>
        <w:spacing w:line="300" w:lineRule="atLeast"/>
        <w:rPr>
          <w:ins w:id="29" w:author="Unknown"/>
          <w:rFonts w:asciiTheme="minorHAnsi" w:hAnsiTheme="minorHAnsi" w:cs="Consolas"/>
          <w:sz w:val="24"/>
          <w:szCs w:val="24"/>
        </w:rPr>
      </w:pPr>
      <w:ins w:id="30" w:author="Unknown">
        <w:r w:rsidRPr="008166F8">
          <w:rPr>
            <w:rFonts w:asciiTheme="minorHAnsi" w:hAnsiTheme="minorHAnsi" w:cs="Consolas"/>
            <w:sz w:val="24"/>
            <w:szCs w:val="24"/>
          </w:rPr>
          <w:t xml:space="preserve">             Int q;</w:t>
        </w:r>
      </w:ins>
    </w:p>
    <w:p w:rsidR="006F1A6E" w:rsidRPr="008166F8" w:rsidRDefault="006F1A6E" w:rsidP="006F1A6E">
      <w:pPr>
        <w:pStyle w:val="HTMLPreformatted"/>
        <w:shd w:val="clear" w:color="auto" w:fill="F7F7F7"/>
        <w:wordWrap w:val="0"/>
        <w:spacing w:line="300" w:lineRule="atLeast"/>
        <w:rPr>
          <w:ins w:id="31" w:author="Unknown"/>
          <w:rFonts w:asciiTheme="minorHAnsi" w:hAnsiTheme="minorHAnsi" w:cs="Consolas"/>
          <w:sz w:val="24"/>
          <w:szCs w:val="24"/>
        </w:rPr>
      </w:pPr>
      <w:ins w:id="32" w:author="Unknown">
        <w:r w:rsidRPr="008166F8">
          <w:rPr>
            <w:rFonts w:asciiTheme="minorHAnsi" w:hAnsiTheme="minorHAnsi" w:cs="Consolas"/>
            <w:sz w:val="24"/>
            <w:szCs w:val="24"/>
          </w:rPr>
          <w:t xml:space="preserve">       }</w:t>
        </w:r>
      </w:ins>
    </w:p>
    <w:p w:rsidR="006F1A6E" w:rsidRPr="008166F8" w:rsidRDefault="006F1A6E" w:rsidP="006F1A6E">
      <w:pPr>
        <w:pStyle w:val="NormalWeb"/>
        <w:rPr>
          <w:ins w:id="33" w:author="Unknown"/>
          <w:rFonts w:asciiTheme="minorHAnsi" w:hAnsiTheme="minorHAnsi" w:cs="Arial"/>
        </w:rPr>
      </w:pPr>
      <w:ins w:id="34" w:author="Unknown">
        <w:r w:rsidRPr="008166F8">
          <w:rPr>
            <w:rFonts w:asciiTheme="minorHAnsi" w:hAnsiTheme="minorHAnsi" w:cs="Arial"/>
          </w:rPr>
          <w:t>Here is the code for m3</w:t>
        </w:r>
      </w:ins>
    </w:p>
    <w:p w:rsidR="006F1A6E" w:rsidRPr="008166F8" w:rsidRDefault="006F1A6E" w:rsidP="006F1A6E">
      <w:pPr>
        <w:pStyle w:val="HTMLPreformatted"/>
        <w:shd w:val="clear" w:color="auto" w:fill="F7F7F7"/>
        <w:wordWrap w:val="0"/>
        <w:spacing w:line="300" w:lineRule="atLeast"/>
        <w:rPr>
          <w:ins w:id="35" w:author="Unknown"/>
          <w:rFonts w:asciiTheme="minorHAnsi" w:hAnsiTheme="minorHAnsi" w:cs="Consolas"/>
          <w:sz w:val="24"/>
          <w:szCs w:val="24"/>
        </w:rPr>
      </w:pPr>
      <w:ins w:id="36" w:author="Unknown">
        <w:r w:rsidRPr="008166F8">
          <w:rPr>
            <w:rFonts w:asciiTheme="minorHAnsi" w:hAnsiTheme="minorHAnsi" w:cs="Consolas"/>
            <w:sz w:val="24"/>
            <w:szCs w:val="24"/>
          </w:rPr>
          <w:t>public void m3(){</w:t>
        </w:r>
      </w:ins>
    </w:p>
    <w:p w:rsidR="006F1A6E" w:rsidRPr="008166F8" w:rsidRDefault="006F1A6E" w:rsidP="006F1A6E">
      <w:pPr>
        <w:pStyle w:val="HTMLPreformatted"/>
        <w:shd w:val="clear" w:color="auto" w:fill="F7F7F7"/>
        <w:wordWrap w:val="0"/>
        <w:spacing w:line="300" w:lineRule="atLeast"/>
        <w:rPr>
          <w:ins w:id="37" w:author="Unknown"/>
          <w:rFonts w:asciiTheme="minorHAnsi" w:hAnsiTheme="minorHAnsi" w:cs="Consolas"/>
          <w:sz w:val="24"/>
          <w:szCs w:val="24"/>
        </w:rPr>
      </w:pPr>
      <w:ins w:id="38" w:author="Unknown">
        <w:r w:rsidRPr="008166F8">
          <w:rPr>
            <w:rFonts w:asciiTheme="minorHAnsi" w:hAnsiTheme="minorHAnsi" w:cs="Consolas"/>
            <w:sz w:val="24"/>
            <w:szCs w:val="24"/>
          </w:rPr>
          <w:tab/>
          <w:t>Account ref = new Account();</w:t>
        </w:r>
      </w:ins>
    </w:p>
    <w:p w:rsidR="006F1A6E" w:rsidRPr="008166F8" w:rsidRDefault="006F1A6E" w:rsidP="006F1A6E">
      <w:pPr>
        <w:pStyle w:val="HTMLPreformatted"/>
        <w:shd w:val="clear" w:color="auto" w:fill="F7F7F7"/>
        <w:wordWrap w:val="0"/>
        <w:spacing w:line="300" w:lineRule="atLeast"/>
        <w:rPr>
          <w:ins w:id="39" w:author="Unknown"/>
          <w:rFonts w:asciiTheme="minorHAnsi" w:hAnsiTheme="minorHAnsi" w:cs="Consolas"/>
          <w:sz w:val="24"/>
          <w:szCs w:val="24"/>
        </w:rPr>
      </w:pPr>
      <w:ins w:id="40" w:author="Unknown">
        <w:r w:rsidRPr="008166F8">
          <w:rPr>
            <w:rFonts w:asciiTheme="minorHAnsi" w:hAnsiTheme="minorHAnsi" w:cs="Consolas"/>
            <w:sz w:val="24"/>
            <w:szCs w:val="24"/>
          </w:rPr>
          <w:tab/>
          <w:t>// more code</w:t>
        </w:r>
      </w:ins>
    </w:p>
    <w:p w:rsidR="006F1A6E" w:rsidRPr="008166F8" w:rsidRDefault="006F1A6E" w:rsidP="006F1A6E">
      <w:pPr>
        <w:pStyle w:val="HTMLPreformatted"/>
        <w:shd w:val="clear" w:color="auto" w:fill="F7F7F7"/>
        <w:wordWrap w:val="0"/>
        <w:spacing w:line="300" w:lineRule="atLeast"/>
        <w:rPr>
          <w:ins w:id="41" w:author="Unknown"/>
          <w:rFonts w:asciiTheme="minorHAnsi" w:hAnsiTheme="minorHAnsi" w:cs="Consolas"/>
          <w:sz w:val="24"/>
          <w:szCs w:val="24"/>
        </w:rPr>
      </w:pPr>
      <w:ins w:id="42" w:author="Unknown">
        <w:r w:rsidRPr="008166F8">
          <w:rPr>
            <w:rFonts w:asciiTheme="minorHAnsi" w:hAnsiTheme="minorHAnsi" w:cs="Consolas"/>
            <w:sz w:val="24"/>
            <w:szCs w:val="24"/>
          </w:rPr>
          <w:t>}</w:t>
        </w:r>
      </w:ins>
    </w:p>
    <w:p w:rsidR="006F1A6E" w:rsidRPr="008166F8" w:rsidRDefault="006F1A6E" w:rsidP="006F1A6E">
      <w:pPr>
        <w:pStyle w:val="NormalWeb"/>
        <w:rPr>
          <w:ins w:id="43" w:author="Unknown"/>
          <w:rFonts w:asciiTheme="minorHAnsi" w:hAnsiTheme="minorHAnsi" w:cs="Arial"/>
        </w:rPr>
      </w:pPr>
      <w:ins w:id="44" w:author="Unknown">
        <w:r w:rsidRPr="008166F8">
          <w:rPr>
            <w:rFonts w:asciiTheme="minorHAnsi" w:hAnsiTheme="minorHAnsi" w:cs="Arial"/>
          </w:rPr>
          <w:t>The statement new Account() will create an object of account in heap.</w:t>
        </w:r>
      </w:ins>
    </w:p>
    <w:p w:rsidR="006F1A6E" w:rsidRPr="008166F8" w:rsidRDefault="006F1A6E" w:rsidP="006F1A6E">
      <w:pPr>
        <w:pStyle w:val="NormalWeb"/>
        <w:jc w:val="center"/>
        <w:rPr>
          <w:ins w:id="45" w:author="Unknown"/>
          <w:rFonts w:asciiTheme="minorHAnsi" w:hAnsiTheme="minorHAnsi" w:cs="Arial"/>
        </w:rPr>
      </w:pPr>
      <w:r w:rsidRPr="008166F8">
        <w:rPr>
          <w:rFonts w:asciiTheme="minorHAnsi" w:hAnsiTheme="minorHAnsi" w:cs="Arial"/>
          <w:noProof/>
        </w:rPr>
        <w:drawing>
          <wp:inline distT="0" distB="0" distL="0" distR="0">
            <wp:extent cx="3181350" cy="1588224"/>
            <wp:effectExtent l="19050" t="0" r="0" b="0"/>
            <wp:docPr id="8" name="Picture 8" descr="Java Stack and Heap">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and Heap">
                      <a:hlinkClick r:id="rId63" tgtFrame="&quot;_blank&quot;"/>
                    </pic:cNvPr>
                    <pic:cNvPicPr>
                      <a:picLocks noChangeAspect="1" noChangeArrowheads="1"/>
                    </pic:cNvPicPr>
                  </pic:nvPicPr>
                  <pic:blipFill>
                    <a:blip r:embed="rId64"/>
                    <a:srcRect/>
                    <a:stretch>
                      <a:fillRect/>
                    </a:stretch>
                  </pic:blipFill>
                  <pic:spPr bwMode="auto">
                    <a:xfrm>
                      <a:off x="0" y="0"/>
                      <a:ext cx="3181350" cy="158822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6" w:author="Unknown"/>
          <w:rFonts w:asciiTheme="minorHAnsi" w:hAnsiTheme="minorHAnsi" w:cs="Arial"/>
        </w:rPr>
      </w:pPr>
      <w:ins w:id="47" w:author="Unknown">
        <w:r w:rsidRPr="008166F8">
          <w:rPr>
            <w:rFonts w:asciiTheme="minorHAnsi" w:hAnsiTheme="minorHAnsi" w:cs="Arial"/>
          </w:rPr>
          <w:t>The reference variable "ref" will be created in a stack java.</w:t>
        </w:r>
      </w:ins>
    </w:p>
    <w:p w:rsidR="006F1A6E" w:rsidRPr="008166F8" w:rsidRDefault="006F1A6E" w:rsidP="006F1A6E">
      <w:pPr>
        <w:pStyle w:val="NormalWeb"/>
        <w:jc w:val="center"/>
        <w:rPr>
          <w:ins w:id="48" w:author="Unknown"/>
          <w:rFonts w:asciiTheme="minorHAnsi" w:hAnsiTheme="minorHAnsi" w:cs="Arial"/>
        </w:rPr>
      </w:pPr>
      <w:r w:rsidRPr="008166F8">
        <w:rPr>
          <w:rFonts w:asciiTheme="minorHAnsi" w:hAnsiTheme="minorHAnsi" w:cs="Arial"/>
          <w:noProof/>
        </w:rPr>
        <w:lastRenderedPageBreak/>
        <w:drawing>
          <wp:inline distT="0" distB="0" distL="0" distR="0">
            <wp:extent cx="1951528" cy="2352675"/>
            <wp:effectExtent l="19050" t="0" r="0" b="0"/>
            <wp:docPr id="9" name="Picture 9" descr="Java Stack and Heap">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ack and Heap">
                      <a:hlinkClick r:id="rId65" tgtFrame="&quot;_blank&quot;"/>
                    </pic:cNvPr>
                    <pic:cNvPicPr>
                      <a:picLocks noChangeAspect="1" noChangeArrowheads="1"/>
                    </pic:cNvPicPr>
                  </pic:nvPicPr>
                  <pic:blipFill>
                    <a:blip r:embed="rId66"/>
                    <a:srcRect/>
                    <a:stretch>
                      <a:fillRect/>
                    </a:stretch>
                  </pic:blipFill>
                  <pic:spPr bwMode="auto">
                    <a:xfrm>
                      <a:off x="0" y="0"/>
                      <a:ext cx="1951528" cy="2352675"/>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49" w:author="Unknown"/>
          <w:rFonts w:asciiTheme="minorHAnsi" w:hAnsiTheme="minorHAnsi" w:cs="Arial"/>
        </w:rPr>
      </w:pPr>
      <w:ins w:id="50" w:author="Unknown">
        <w:r w:rsidRPr="008166F8">
          <w:rPr>
            <w:rFonts w:asciiTheme="minorHAnsi" w:hAnsiTheme="minorHAnsi" w:cs="Arial"/>
          </w:rPr>
          <w:t>The assign "=" operator will make a reference variable to point to the object in the Heap.</w:t>
        </w:r>
      </w:ins>
    </w:p>
    <w:p w:rsidR="006F1A6E" w:rsidRPr="008166F8" w:rsidRDefault="006F1A6E" w:rsidP="006F1A6E">
      <w:pPr>
        <w:pStyle w:val="NormalWeb"/>
        <w:jc w:val="center"/>
        <w:rPr>
          <w:ins w:id="51" w:author="Unknown"/>
          <w:rFonts w:asciiTheme="minorHAnsi" w:hAnsiTheme="minorHAnsi" w:cs="Arial"/>
        </w:rPr>
      </w:pPr>
      <w:r w:rsidRPr="008166F8">
        <w:rPr>
          <w:rFonts w:asciiTheme="minorHAnsi" w:hAnsiTheme="minorHAnsi" w:cs="Arial"/>
          <w:noProof/>
        </w:rPr>
        <w:drawing>
          <wp:inline distT="0" distB="0" distL="0" distR="0">
            <wp:extent cx="3914775" cy="3215062"/>
            <wp:effectExtent l="19050" t="0" r="9525" b="0"/>
            <wp:docPr id="10" name="Picture 10" descr="Java Stack and Heap">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ack and Heap">
                      <a:hlinkClick r:id="rId67" tgtFrame="&quot;_blank&quot;"/>
                    </pic:cNvPr>
                    <pic:cNvPicPr>
                      <a:picLocks noChangeAspect="1" noChangeArrowheads="1"/>
                    </pic:cNvPicPr>
                  </pic:nvPicPr>
                  <pic:blipFill>
                    <a:blip r:embed="rId68"/>
                    <a:srcRect/>
                    <a:stretch>
                      <a:fillRect/>
                    </a:stretch>
                  </pic:blipFill>
                  <pic:spPr bwMode="auto">
                    <a:xfrm>
                      <a:off x="0" y="0"/>
                      <a:ext cx="3914775" cy="321506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2" w:author="Unknown"/>
          <w:rFonts w:asciiTheme="minorHAnsi" w:hAnsiTheme="minorHAnsi" w:cs="Arial"/>
        </w:rPr>
      </w:pPr>
      <w:ins w:id="53" w:author="Unknown">
        <w:r w:rsidRPr="008166F8">
          <w:rPr>
            <w:rFonts w:asciiTheme="minorHAnsi" w:hAnsiTheme="minorHAnsi" w:cs="Arial"/>
          </w:rPr>
          <w:t>Once the method has completed its execution. The flow of control will go back to the calling method. Which in this case is m2.</w:t>
        </w:r>
      </w:ins>
    </w:p>
    <w:p w:rsidR="006F1A6E" w:rsidRPr="008166F8" w:rsidRDefault="006F1A6E" w:rsidP="006F1A6E">
      <w:pPr>
        <w:pStyle w:val="NormalWeb"/>
        <w:jc w:val="center"/>
        <w:rPr>
          <w:ins w:id="54" w:author="Unknown"/>
          <w:rFonts w:asciiTheme="minorHAnsi" w:hAnsiTheme="minorHAnsi" w:cs="Arial"/>
        </w:rPr>
      </w:pPr>
      <w:r w:rsidRPr="008166F8">
        <w:rPr>
          <w:rFonts w:asciiTheme="minorHAnsi" w:hAnsiTheme="minorHAnsi" w:cs="Arial"/>
          <w:noProof/>
        </w:rPr>
        <w:lastRenderedPageBreak/>
        <w:drawing>
          <wp:inline distT="0" distB="0" distL="0" distR="0">
            <wp:extent cx="4684208" cy="3371850"/>
            <wp:effectExtent l="19050" t="0" r="2092" b="0"/>
            <wp:docPr id="11" name="Picture 11" descr="Java Stack and Heap">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Stack and Heap">
                      <a:hlinkClick r:id="rId69" tgtFrame="&quot;_blank&quot;"/>
                    </pic:cNvPr>
                    <pic:cNvPicPr>
                      <a:picLocks noChangeAspect="1" noChangeArrowheads="1"/>
                    </pic:cNvPicPr>
                  </pic:nvPicPr>
                  <pic:blipFill>
                    <a:blip r:embed="rId70"/>
                    <a:srcRect/>
                    <a:stretch>
                      <a:fillRect/>
                    </a:stretch>
                  </pic:blipFill>
                  <pic:spPr bwMode="auto">
                    <a:xfrm>
                      <a:off x="0" y="0"/>
                      <a:ext cx="4684208" cy="3371850"/>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5" w:author="Unknown"/>
          <w:rFonts w:asciiTheme="minorHAnsi" w:hAnsiTheme="minorHAnsi" w:cs="Arial"/>
        </w:rPr>
      </w:pPr>
      <w:ins w:id="56" w:author="Unknown">
        <w:r w:rsidRPr="008166F8">
          <w:rPr>
            <w:rFonts w:asciiTheme="minorHAnsi" w:hAnsiTheme="minorHAnsi" w:cs="Arial"/>
          </w:rPr>
          <w:t>The stack from method m3 will be flushed out.</w:t>
        </w:r>
      </w:ins>
    </w:p>
    <w:p w:rsidR="006F1A6E" w:rsidRPr="008166F8" w:rsidRDefault="006F1A6E" w:rsidP="006F1A6E">
      <w:pPr>
        <w:pStyle w:val="NormalWeb"/>
        <w:jc w:val="center"/>
        <w:rPr>
          <w:ins w:id="57" w:author="Unknown"/>
          <w:rFonts w:asciiTheme="minorHAnsi" w:hAnsiTheme="minorHAnsi" w:cs="Arial"/>
        </w:rPr>
      </w:pPr>
      <w:r w:rsidRPr="008166F8">
        <w:rPr>
          <w:rFonts w:asciiTheme="minorHAnsi" w:hAnsiTheme="minorHAnsi" w:cs="Arial"/>
          <w:noProof/>
        </w:rPr>
        <w:drawing>
          <wp:inline distT="0" distB="0" distL="0" distR="0">
            <wp:extent cx="4524375" cy="3182144"/>
            <wp:effectExtent l="19050" t="0" r="9525" b="0"/>
            <wp:docPr id="12" name="Picture 12" descr="Java Stack and Heap">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ack and Heap">
                      <a:hlinkClick r:id="rId71" tgtFrame="&quot;_blank&quot;"/>
                    </pic:cNvPr>
                    <pic:cNvPicPr>
                      <a:picLocks noChangeAspect="1" noChangeArrowheads="1"/>
                    </pic:cNvPicPr>
                  </pic:nvPicPr>
                  <pic:blipFill>
                    <a:blip r:embed="rId72"/>
                    <a:srcRect/>
                    <a:stretch>
                      <a:fillRect/>
                    </a:stretch>
                  </pic:blipFill>
                  <pic:spPr bwMode="auto">
                    <a:xfrm>
                      <a:off x="0" y="0"/>
                      <a:ext cx="4524375" cy="3182144"/>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58" w:author="Unknown"/>
          <w:rFonts w:asciiTheme="minorHAnsi" w:hAnsiTheme="minorHAnsi" w:cs="Arial"/>
        </w:rPr>
      </w:pPr>
      <w:ins w:id="59" w:author="Unknown">
        <w:r w:rsidRPr="008166F8">
          <w:rPr>
            <w:rFonts w:asciiTheme="minorHAnsi" w:hAnsiTheme="minorHAnsi" w:cs="Arial"/>
          </w:rPr>
          <w:t>Since the reference variable will no longer be pointing to the object in the heap, it would be eligible for garbage collection.</w:t>
        </w:r>
      </w:ins>
    </w:p>
    <w:p w:rsidR="006F1A6E" w:rsidRPr="008166F8" w:rsidRDefault="006F1A6E" w:rsidP="006F1A6E">
      <w:pPr>
        <w:pStyle w:val="NormalWeb"/>
        <w:jc w:val="center"/>
        <w:rPr>
          <w:ins w:id="60" w:author="Unknown"/>
          <w:rFonts w:asciiTheme="minorHAnsi" w:hAnsiTheme="minorHAnsi" w:cs="Arial"/>
        </w:rPr>
      </w:pPr>
      <w:r w:rsidRPr="008166F8">
        <w:rPr>
          <w:rFonts w:asciiTheme="minorHAnsi" w:hAnsiTheme="minorHAnsi" w:cs="Arial"/>
          <w:noProof/>
        </w:rPr>
        <w:lastRenderedPageBreak/>
        <w:drawing>
          <wp:inline distT="0" distB="0" distL="0" distR="0">
            <wp:extent cx="4867275" cy="2444052"/>
            <wp:effectExtent l="19050" t="0" r="9525" b="0"/>
            <wp:docPr id="13" name="Picture 13" descr="Java Stack and Heap">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ack and Heap">
                      <a:hlinkClick r:id="rId73" tgtFrame="&quot;_blank&quot;"/>
                    </pic:cNvPr>
                    <pic:cNvPicPr>
                      <a:picLocks noChangeAspect="1" noChangeArrowheads="1"/>
                    </pic:cNvPicPr>
                  </pic:nvPicPr>
                  <pic:blipFill>
                    <a:blip r:embed="rId74"/>
                    <a:srcRect/>
                    <a:stretch>
                      <a:fillRect/>
                    </a:stretch>
                  </pic:blipFill>
                  <pic:spPr bwMode="auto">
                    <a:xfrm>
                      <a:off x="0" y="0"/>
                      <a:ext cx="4867275" cy="2444052"/>
                    </a:xfrm>
                    <a:prstGeom prst="rect">
                      <a:avLst/>
                    </a:prstGeom>
                    <a:noFill/>
                    <a:ln w="9525">
                      <a:noFill/>
                      <a:miter lim="800000"/>
                      <a:headEnd/>
                      <a:tailEnd/>
                    </a:ln>
                  </pic:spPr>
                </pic:pic>
              </a:graphicData>
            </a:graphic>
          </wp:inline>
        </w:drawing>
      </w:r>
    </w:p>
    <w:p w:rsidR="006F1A6E" w:rsidRPr="008166F8" w:rsidRDefault="006F1A6E" w:rsidP="006F1A6E">
      <w:pPr>
        <w:pStyle w:val="NormalWeb"/>
        <w:rPr>
          <w:ins w:id="61" w:author="Unknown"/>
          <w:rFonts w:asciiTheme="minorHAnsi" w:hAnsiTheme="minorHAnsi" w:cs="Arial"/>
        </w:rPr>
      </w:pPr>
      <w:ins w:id="62" w:author="Unknown">
        <w:r w:rsidRPr="008166F8">
          <w:rPr>
            <w:rFonts w:asciiTheme="minorHAnsi" w:hAnsiTheme="minorHAnsi" w:cs="Arial"/>
          </w:rPr>
          <w:t>Once m2 has completed its execution. It will be poped out of the stack, and all its variable will be flushed and no longer be available for use.</w:t>
        </w:r>
      </w:ins>
    </w:p>
    <w:p w:rsidR="006F1A6E" w:rsidRPr="008166F8" w:rsidRDefault="006F1A6E" w:rsidP="006F1A6E">
      <w:pPr>
        <w:pStyle w:val="NormalWeb"/>
        <w:rPr>
          <w:ins w:id="63" w:author="Unknown"/>
          <w:rFonts w:asciiTheme="minorHAnsi" w:hAnsiTheme="minorHAnsi" w:cs="Arial"/>
        </w:rPr>
      </w:pPr>
      <w:ins w:id="64" w:author="Unknown">
        <w:r w:rsidRPr="008166F8">
          <w:rPr>
            <w:rFonts w:asciiTheme="minorHAnsi" w:hAnsiTheme="minorHAnsi" w:cs="Arial"/>
          </w:rPr>
          <w:t>Likewise for method m1.</w:t>
        </w:r>
      </w:ins>
    </w:p>
    <w:p w:rsidR="006F1A6E" w:rsidRPr="008166F8" w:rsidRDefault="006F1A6E" w:rsidP="006F1A6E">
      <w:pPr>
        <w:pStyle w:val="NormalWeb"/>
        <w:rPr>
          <w:ins w:id="65" w:author="Unknown"/>
          <w:rFonts w:asciiTheme="minorHAnsi" w:hAnsiTheme="minorHAnsi" w:cs="Arial"/>
        </w:rPr>
      </w:pPr>
      <w:ins w:id="66" w:author="Unknown">
        <w:r w:rsidRPr="008166F8">
          <w:rPr>
            <w:rFonts w:asciiTheme="minorHAnsi" w:hAnsiTheme="minorHAnsi" w:cs="Arial"/>
          </w:rPr>
          <w:t>Eventually, the flow of control will return to the startpoint of the program. Which usually, is the "main" method.</w:t>
        </w:r>
      </w:ins>
    </w:p>
    <w:p w:rsidR="006F1A6E" w:rsidRPr="008166F8" w:rsidRDefault="006F1A6E" w:rsidP="006F1A6E">
      <w:pPr>
        <w:pStyle w:val="NormalWeb"/>
        <w:rPr>
          <w:ins w:id="67" w:author="Unknown"/>
          <w:rFonts w:asciiTheme="minorHAnsi" w:hAnsiTheme="minorHAnsi" w:cs="Arial"/>
        </w:rPr>
      </w:pPr>
      <w:ins w:id="68" w:author="Unknown">
        <w:r w:rsidRPr="008166F8">
          <w:rPr>
            <w:rStyle w:val="Strong"/>
            <w:rFonts w:asciiTheme="minorHAnsi" w:hAnsiTheme="minorHAnsi" w:cs="Arial"/>
          </w:rPr>
          <w:t>Summary:</w:t>
        </w:r>
      </w:ins>
    </w:p>
    <w:p w:rsidR="006F1A6E" w:rsidRPr="008166F8" w:rsidRDefault="006F1A6E" w:rsidP="006F1A6E">
      <w:pPr>
        <w:numPr>
          <w:ilvl w:val="0"/>
          <w:numId w:val="60"/>
        </w:numPr>
        <w:spacing w:before="100" w:beforeAutospacing="1" w:after="100" w:afterAutospacing="1" w:line="240" w:lineRule="auto"/>
        <w:rPr>
          <w:ins w:id="69" w:author="Unknown"/>
          <w:rFonts w:cs="Arial"/>
          <w:sz w:val="24"/>
          <w:szCs w:val="24"/>
        </w:rPr>
      </w:pPr>
      <w:ins w:id="70" w:author="Unknown">
        <w:r w:rsidRPr="008166F8">
          <w:rPr>
            <w:rFonts w:cs="Arial"/>
            <w:sz w:val="24"/>
            <w:szCs w:val="24"/>
          </w:rPr>
          <w:t>When a method is called , a frame is created on the top of stack.</w:t>
        </w:r>
      </w:ins>
    </w:p>
    <w:p w:rsidR="006F1A6E" w:rsidRPr="008166F8" w:rsidRDefault="006F1A6E" w:rsidP="006F1A6E">
      <w:pPr>
        <w:numPr>
          <w:ilvl w:val="0"/>
          <w:numId w:val="60"/>
        </w:numPr>
        <w:spacing w:before="100" w:beforeAutospacing="1" w:after="100" w:afterAutospacing="1" w:line="240" w:lineRule="auto"/>
        <w:rPr>
          <w:ins w:id="71" w:author="Unknown"/>
          <w:rFonts w:cs="Arial"/>
          <w:sz w:val="24"/>
          <w:szCs w:val="24"/>
        </w:rPr>
      </w:pPr>
      <w:ins w:id="72" w:author="Unknown">
        <w:r w:rsidRPr="008166F8">
          <w:rPr>
            <w:rFonts w:cs="Arial"/>
            <w:sz w:val="24"/>
            <w:szCs w:val="24"/>
          </w:rPr>
          <w:t>Once a method has completed execution , flow of control returns to the calling method and its corresponding stack frame is flushed.</w:t>
        </w:r>
      </w:ins>
    </w:p>
    <w:p w:rsidR="006F1A6E" w:rsidRPr="008166F8" w:rsidRDefault="006F1A6E" w:rsidP="006F1A6E">
      <w:pPr>
        <w:numPr>
          <w:ilvl w:val="0"/>
          <w:numId w:val="60"/>
        </w:numPr>
        <w:spacing w:before="100" w:beforeAutospacing="1" w:after="100" w:afterAutospacing="1" w:line="240" w:lineRule="auto"/>
        <w:rPr>
          <w:ins w:id="73" w:author="Unknown"/>
          <w:rFonts w:cs="Arial"/>
          <w:sz w:val="24"/>
          <w:szCs w:val="24"/>
        </w:rPr>
      </w:pPr>
      <w:ins w:id="74" w:author="Unknown">
        <w:r w:rsidRPr="008166F8">
          <w:rPr>
            <w:rFonts w:cs="Arial"/>
            <w:sz w:val="24"/>
            <w:szCs w:val="24"/>
          </w:rPr>
          <w:t>Local variables are created in the stack</w:t>
        </w:r>
      </w:ins>
    </w:p>
    <w:p w:rsidR="006F1A6E" w:rsidRPr="008166F8" w:rsidRDefault="006F1A6E" w:rsidP="006F1A6E">
      <w:pPr>
        <w:numPr>
          <w:ilvl w:val="0"/>
          <w:numId w:val="60"/>
        </w:numPr>
        <w:spacing w:before="100" w:beforeAutospacing="1" w:after="100" w:afterAutospacing="1" w:line="240" w:lineRule="auto"/>
        <w:rPr>
          <w:ins w:id="75" w:author="Unknown"/>
          <w:rFonts w:cs="Arial"/>
          <w:sz w:val="24"/>
          <w:szCs w:val="24"/>
        </w:rPr>
      </w:pPr>
      <w:ins w:id="76" w:author="Unknown">
        <w:r w:rsidRPr="008166F8">
          <w:rPr>
            <w:rFonts w:cs="Arial"/>
            <w:sz w:val="24"/>
            <w:szCs w:val="24"/>
          </w:rPr>
          <w:t>Instance variables are created in the heap &amp; are part of the object they belong to.</w:t>
        </w:r>
      </w:ins>
    </w:p>
    <w:p w:rsidR="006F1A6E" w:rsidRPr="008166F8" w:rsidRDefault="006F1A6E" w:rsidP="006F1A6E">
      <w:pPr>
        <w:numPr>
          <w:ilvl w:val="0"/>
          <w:numId w:val="60"/>
        </w:numPr>
        <w:spacing w:before="100" w:beforeAutospacing="1" w:after="100" w:afterAutospacing="1" w:line="240" w:lineRule="auto"/>
        <w:rPr>
          <w:ins w:id="77" w:author="Unknown"/>
          <w:rFonts w:cs="Arial"/>
          <w:sz w:val="24"/>
          <w:szCs w:val="24"/>
        </w:rPr>
      </w:pPr>
      <w:ins w:id="78" w:author="Unknown">
        <w:r w:rsidRPr="008166F8">
          <w:rPr>
            <w:rFonts w:cs="Arial"/>
            <w:sz w:val="24"/>
            <w:szCs w:val="24"/>
          </w:rPr>
          <w:t>Reference variables are created in the stack.</w:t>
        </w:r>
      </w:ins>
    </w:p>
    <w:p w:rsidR="006F1A6E" w:rsidRPr="008166F8" w:rsidRDefault="006F1A6E" w:rsidP="006F1A6E">
      <w:pPr>
        <w:pStyle w:val="NormalWeb"/>
        <w:rPr>
          <w:ins w:id="79" w:author="Unknown"/>
          <w:rFonts w:asciiTheme="minorHAnsi" w:hAnsiTheme="minorHAnsi" w:cs="Arial"/>
        </w:rPr>
      </w:pPr>
      <w:ins w:id="80" w:author="Unknown">
        <w:r w:rsidRPr="008166F8">
          <w:rPr>
            <w:rStyle w:val="Strong"/>
            <w:rFonts w:asciiTheme="minorHAnsi" w:hAnsiTheme="minorHAnsi" w:cs="Arial"/>
          </w:rPr>
          <w:t>Point to Ponder: </w:t>
        </w:r>
        <w:r w:rsidRPr="008166F8">
          <w:rPr>
            <w:rFonts w:asciiTheme="minorHAnsi" w:hAnsiTheme="minorHAnsi" w:cs="Arial"/>
          </w:rPr>
          <w:t>What if Object has a reference as its instance variable?</w:t>
        </w:r>
      </w:ins>
    </w:p>
    <w:p w:rsidR="006F1A6E" w:rsidRPr="008166F8" w:rsidRDefault="006F1A6E" w:rsidP="006F1A6E">
      <w:pPr>
        <w:pStyle w:val="HTMLPreformatted"/>
        <w:shd w:val="clear" w:color="auto" w:fill="F7F7F7"/>
        <w:wordWrap w:val="0"/>
        <w:spacing w:line="300" w:lineRule="atLeast"/>
        <w:rPr>
          <w:ins w:id="81" w:author="Unknown"/>
          <w:rFonts w:asciiTheme="minorHAnsi" w:hAnsiTheme="minorHAnsi" w:cs="Consolas"/>
          <w:sz w:val="24"/>
          <w:szCs w:val="24"/>
        </w:rPr>
      </w:pPr>
      <w:ins w:id="82" w:author="Unknown">
        <w:r w:rsidRPr="008166F8">
          <w:rPr>
            <w:rFonts w:asciiTheme="minorHAnsi" w:hAnsiTheme="minorHAnsi" w:cs="Consolas"/>
            <w:sz w:val="24"/>
            <w:szCs w:val="24"/>
          </w:rPr>
          <w:t xml:space="preserve">public static void main(String args[]){ A parent = new A(); //more code } class A{ B child = new B(); int e; //more code } class B{ int c; int d; //more code } </w:t>
        </w:r>
      </w:ins>
    </w:p>
    <w:p w:rsidR="006F1A6E" w:rsidRPr="008166F8" w:rsidRDefault="006F1A6E" w:rsidP="006F1A6E">
      <w:pPr>
        <w:pStyle w:val="NormalWeb"/>
        <w:rPr>
          <w:ins w:id="83" w:author="Unknown"/>
          <w:rFonts w:asciiTheme="minorHAnsi" w:hAnsiTheme="minorHAnsi" w:cs="Arial"/>
        </w:rPr>
      </w:pPr>
      <w:ins w:id="84" w:author="Unknown">
        <w:r w:rsidRPr="008166F8">
          <w:rPr>
            <w:rFonts w:asciiTheme="minorHAnsi" w:hAnsiTheme="minorHAnsi" w:cs="Arial"/>
          </w:rPr>
          <w:t>In this case , the reference variable "child" will be created in heap ,which in turn will be pointing to its object, something like the diagram shown below.</w:t>
        </w:r>
      </w:ins>
    </w:p>
    <w:p w:rsidR="006F1A6E" w:rsidRPr="008166F8" w:rsidRDefault="006F1A6E" w:rsidP="006F1A6E">
      <w:pPr>
        <w:pStyle w:val="NormalWeb"/>
        <w:jc w:val="center"/>
        <w:rPr>
          <w:ins w:id="85" w:author="Unknown"/>
          <w:rFonts w:asciiTheme="minorHAnsi" w:hAnsiTheme="minorHAnsi" w:cs="Arial"/>
        </w:rPr>
      </w:pPr>
      <w:r w:rsidRPr="008166F8">
        <w:rPr>
          <w:rFonts w:asciiTheme="minorHAnsi" w:hAnsiTheme="minorHAnsi" w:cs="Arial"/>
          <w:noProof/>
        </w:rPr>
        <w:lastRenderedPageBreak/>
        <w:drawing>
          <wp:inline distT="0" distB="0" distL="0" distR="0">
            <wp:extent cx="5597291" cy="2581275"/>
            <wp:effectExtent l="19050" t="0" r="3409" b="0"/>
            <wp:docPr id="14" name="Picture 14" descr="Java Stack and Heap">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tack and Heap">
                      <a:hlinkClick r:id="rId75" tgtFrame="&quot;_blank&quot;"/>
                    </pic:cNvPr>
                    <pic:cNvPicPr>
                      <a:picLocks noChangeAspect="1" noChangeArrowheads="1"/>
                    </pic:cNvPicPr>
                  </pic:nvPicPr>
                  <pic:blipFill>
                    <a:blip r:embed="rId76"/>
                    <a:srcRect/>
                    <a:stretch>
                      <a:fillRect/>
                    </a:stretch>
                  </pic:blipFill>
                  <pic:spPr bwMode="auto">
                    <a:xfrm>
                      <a:off x="0" y="0"/>
                      <a:ext cx="5597291" cy="2581275"/>
                    </a:xfrm>
                    <a:prstGeom prst="rect">
                      <a:avLst/>
                    </a:prstGeom>
                    <a:noFill/>
                    <a:ln w="9525">
                      <a:noFill/>
                      <a:miter lim="800000"/>
                      <a:headEnd/>
                      <a:tailEnd/>
                    </a:ln>
                  </pic:spPr>
                </pic:pic>
              </a:graphicData>
            </a:graphic>
          </wp:inline>
        </w:drawing>
      </w:r>
    </w:p>
    <w:p w:rsidR="006F1A6E" w:rsidRPr="008166F8" w:rsidRDefault="006F1A6E" w:rsidP="006F1A6E">
      <w:pPr>
        <w:pStyle w:val="NormalWeb"/>
        <w:jc w:val="center"/>
        <w:rPr>
          <w:ins w:id="86" w:author="Unknown"/>
          <w:rFonts w:asciiTheme="minorHAnsi" w:hAnsiTheme="minorHAnsi" w:cs="Arial"/>
        </w:rPr>
      </w:pPr>
    </w:p>
    <w:p w:rsidR="006F1A6E" w:rsidRPr="008166F8" w:rsidRDefault="006F1A6E" w:rsidP="006F1A6E">
      <w:pPr>
        <w:pStyle w:val="NormalWeb"/>
        <w:jc w:val="center"/>
        <w:rPr>
          <w:ins w:id="87" w:author="Unknown"/>
          <w:rFonts w:asciiTheme="minorHAnsi" w:hAnsiTheme="minorHAnsi" w:cs="Arial"/>
        </w:rPr>
      </w:pPr>
    </w:p>
    <w:p w:rsidR="006F1A6E" w:rsidRPr="008166F8" w:rsidRDefault="006F1A6E" w:rsidP="006F1A6E">
      <w:pPr>
        <w:pStyle w:val="NormalWeb"/>
        <w:jc w:val="center"/>
        <w:rPr>
          <w:ins w:id="88" w:author="Unknown"/>
          <w:rFonts w:asciiTheme="minorHAnsi" w:hAnsiTheme="minorHAnsi" w:cs="Arial"/>
        </w:rPr>
      </w:pPr>
    </w:p>
    <w:p w:rsidR="006F1A6E" w:rsidRPr="008166F8" w:rsidRDefault="006F1A6E" w:rsidP="007933AD">
      <w:pPr>
        <w:pStyle w:val="Heading2"/>
        <w:numPr>
          <w:ilvl w:val="0"/>
          <w:numId w:val="63"/>
        </w:numPr>
        <w:spacing w:before="300" w:after="75"/>
        <w:rPr>
          <w:ins w:id="89" w:author="Unknown"/>
          <w:rFonts w:asciiTheme="minorHAnsi" w:hAnsiTheme="minorHAnsi" w:cs="Arial"/>
          <w:color w:val="auto"/>
          <w:sz w:val="24"/>
          <w:szCs w:val="24"/>
        </w:rPr>
      </w:pPr>
      <w:ins w:id="90" w:author="Unknown">
        <w:r w:rsidRPr="008166F8">
          <w:rPr>
            <w:rFonts w:asciiTheme="minorHAnsi" w:hAnsiTheme="minorHAnsi" w:cs="Arial"/>
            <w:color w:val="auto"/>
            <w:sz w:val="24"/>
            <w:szCs w:val="24"/>
          </w:rPr>
          <w:t>What Is Java Stack?</w:t>
        </w:r>
      </w:ins>
    </w:p>
    <w:p w:rsidR="006F1A6E" w:rsidRPr="008166F8" w:rsidRDefault="006F1A6E" w:rsidP="006F1A6E">
      <w:pPr>
        <w:pStyle w:val="NormalWeb"/>
        <w:spacing w:before="75" w:beforeAutospacing="0" w:after="225" w:afterAutospacing="0"/>
        <w:rPr>
          <w:ins w:id="91" w:author="Unknown"/>
          <w:rFonts w:asciiTheme="minorHAnsi" w:hAnsiTheme="minorHAnsi" w:cs="Arial"/>
        </w:rPr>
      </w:pPr>
      <w:ins w:id="92" w:author="Unknown">
        <w:r w:rsidRPr="008166F8">
          <w:rPr>
            <w:rFonts w:asciiTheme="minorHAnsi" w:hAnsiTheme="minorHAnsi" w:cs="Arial"/>
          </w:rPr>
          <w:t>A Java stack is part of your computer’s memory where temporary variables, which are created by all functions you do, are stored. It is used to execute a thread and may have certain short-lived values as well as references to other objects. It uses LIFO data structure, or </w:t>
        </w:r>
        <w:r w:rsidR="00BD31E5" w:rsidRPr="008166F8">
          <w:rPr>
            <w:rFonts w:asciiTheme="minorHAnsi" w:hAnsiTheme="minorHAnsi" w:cs="Arial"/>
          </w:rPr>
          <w:fldChar w:fldCharType="begin"/>
        </w:r>
        <w:r w:rsidRPr="008166F8">
          <w:rPr>
            <w:rFonts w:asciiTheme="minorHAnsi" w:hAnsiTheme="minorHAnsi" w:cs="Arial"/>
          </w:rPr>
          <w:instrText xml:space="preserve"> HYPERLINK "http://www.journaldev.com/4098/java-heap-space-vs-stack-memory"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last in first out</w:t>
        </w:r>
        <w:r w:rsidR="00BD31E5" w:rsidRPr="008166F8">
          <w:rPr>
            <w:rFonts w:asciiTheme="minorHAnsi" w:hAnsiTheme="minorHAnsi" w:cs="Arial"/>
          </w:rPr>
          <w:fldChar w:fldCharType="end"/>
        </w:r>
        <w:r w:rsidRPr="008166F8">
          <w:rPr>
            <w:rFonts w:asciiTheme="minorHAnsi" w:hAnsiTheme="minorHAnsi" w:cs="Arial"/>
          </w:rPr>
          <w:t>.</w:t>
        </w:r>
      </w:ins>
    </w:p>
    <w:p w:rsidR="006F1A6E" w:rsidRPr="008166F8" w:rsidRDefault="006F1A6E" w:rsidP="006F1A6E">
      <w:pPr>
        <w:pStyle w:val="NormalWeb"/>
        <w:spacing w:before="75" w:beforeAutospacing="0" w:after="225" w:afterAutospacing="0"/>
        <w:rPr>
          <w:ins w:id="93" w:author="Unknown"/>
          <w:rFonts w:asciiTheme="minorHAnsi" w:hAnsiTheme="minorHAnsi" w:cs="Arial"/>
        </w:rPr>
      </w:pPr>
      <w:ins w:id="94" w:author="Unknown">
        <w:r w:rsidRPr="008166F8">
          <w:rPr>
            <w:rFonts w:asciiTheme="minorHAnsi" w:hAnsiTheme="minorHAnsi" w:cs="Arial"/>
          </w:rPr>
          <w:t>What does this mean? When a method is invoked, it creates a new block in the stack for that particular method. The new block will have all the local values, as well as references to other objects that are being used by the method. When the method ends, the new block will be erased and will be available for use by the next method. The objects you find here are only accessible to that particular function and will not live beyond it.</w:t>
        </w:r>
      </w:ins>
    </w:p>
    <w:p w:rsidR="006F1A6E" w:rsidRPr="008166F8" w:rsidRDefault="006F1A6E" w:rsidP="006F1A6E">
      <w:pPr>
        <w:pStyle w:val="NormalWeb"/>
        <w:spacing w:before="75" w:beforeAutospacing="0" w:after="225" w:afterAutospacing="0"/>
        <w:rPr>
          <w:ins w:id="95" w:author="Unknown"/>
          <w:rFonts w:asciiTheme="minorHAnsi" w:hAnsiTheme="minorHAnsi" w:cs="Arial"/>
        </w:rPr>
      </w:pPr>
      <w:ins w:id="96" w:author="Unknown">
        <w:r w:rsidRPr="008166F8">
          <w:rPr>
            <w:rFonts w:asciiTheme="minorHAnsi" w:hAnsiTheme="minorHAnsi" w:cs="Arial"/>
          </w:rPr>
          <w:t>This makes it very easy to keep track of the stack, where the latest reserved block is also the first to be freed. The variables created for the method are directly stored in the memory, allowing for fast access.</w:t>
        </w:r>
      </w:ins>
    </w:p>
    <w:p w:rsidR="006F1A6E" w:rsidRPr="008166F8" w:rsidRDefault="006F1A6E" w:rsidP="006F1A6E">
      <w:pPr>
        <w:pStyle w:val="NormalWeb"/>
        <w:spacing w:before="75" w:beforeAutospacing="0" w:after="225" w:afterAutospacing="0"/>
        <w:rPr>
          <w:ins w:id="97" w:author="Unknown"/>
          <w:rFonts w:asciiTheme="minorHAnsi" w:hAnsiTheme="minorHAnsi" w:cs="Arial"/>
        </w:rPr>
      </w:pPr>
      <w:ins w:id="98" w:author="Unknown">
        <w:r w:rsidRPr="008166F8">
          <w:rPr>
            <w:rFonts w:asciiTheme="minorHAnsi" w:hAnsiTheme="minorHAnsi" w:cs="Arial"/>
          </w:rPr>
          <w:t>The memory size of a Java stack is generally much less than in a Java heap space because when a method ends, all the variables created on the stack are erased forever.</w:t>
        </w:r>
      </w:ins>
    </w:p>
    <w:p w:rsidR="006F1A6E" w:rsidRPr="008166F8" w:rsidRDefault="006F1A6E" w:rsidP="006F1A6E">
      <w:pPr>
        <w:pStyle w:val="NormalWeb"/>
        <w:spacing w:before="75" w:beforeAutospacing="0" w:after="225" w:afterAutospacing="0"/>
        <w:rPr>
          <w:ins w:id="99" w:author="Unknown"/>
          <w:rFonts w:asciiTheme="minorHAnsi" w:hAnsiTheme="minorHAnsi" w:cs="Arial"/>
        </w:rPr>
      </w:pPr>
    </w:p>
    <w:p w:rsidR="006F1A6E" w:rsidRPr="008166F8" w:rsidRDefault="006F1A6E" w:rsidP="006F1A6E">
      <w:pPr>
        <w:pStyle w:val="Heading2"/>
        <w:spacing w:before="300" w:after="75"/>
        <w:rPr>
          <w:ins w:id="100" w:author="Unknown"/>
          <w:rFonts w:asciiTheme="minorHAnsi" w:hAnsiTheme="minorHAnsi" w:cs="Arial"/>
          <w:color w:val="auto"/>
          <w:sz w:val="24"/>
          <w:szCs w:val="24"/>
        </w:rPr>
      </w:pPr>
      <w:ins w:id="101" w:author="Unknown">
        <w:r w:rsidRPr="008166F8">
          <w:rPr>
            <w:rFonts w:asciiTheme="minorHAnsi" w:hAnsiTheme="minorHAnsi" w:cs="Arial"/>
            <w:color w:val="auto"/>
            <w:sz w:val="24"/>
            <w:szCs w:val="24"/>
          </w:rPr>
          <w:t>What Is Java Heap?</w:t>
        </w:r>
      </w:ins>
    </w:p>
    <w:p w:rsidR="006F1A6E" w:rsidRPr="008166F8" w:rsidRDefault="006F1A6E" w:rsidP="006F1A6E">
      <w:pPr>
        <w:pStyle w:val="NormalWeb"/>
        <w:spacing w:before="75" w:beforeAutospacing="0" w:after="225" w:afterAutospacing="0"/>
        <w:rPr>
          <w:ins w:id="102" w:author="Unknown"/>
          <w:rFonts w:asciiTheme="minorHAnsi" w:hAnsiTheme="minorHAnsi" w:cs="Arial"/>
        </w:rPr>
      </w:pPr>
      <w:ins w:id="103" w:author="Unknown">
        <w:r w:rsidRPr="008166F8">
          <w:rPr>
            <w:rFonts w:asciiTheme="minorHAnsi" w:hAnsiTheme="minorHAnsi" w:cs="Arial"/>
          </w:rPr>
          <w:t xml:space="preserve">Java objects are in an area, which is called the heap. It is created when the program is run, and its size may decrease or increase as your program runs. It can easily become full, and when it </w:t>
        </w:r>
        <w:r w:rsidRPr="008166F8">
          <w:rPr>
            <w:rFonts w:asciiTheme="minorHAnsi" w:hAnsiTheme="minorHAnsi" w:cs="Arial"/>
          </w:rPr>
          <w:lastRenderedPageBreak/>
          <w:t>does, garbage collection is initiated. This is when objects that are no longer used are deleted to make way for new objects.</w:t>
        </w:r>
      </w:ins>
    </w:p>
    <w:p w:rsidR="006F1A6E" w:rsidRPr="008166F8" w:rsidRDefault="006F1A6E" w:rsidP="006F1A6E">
      <w:pPr>
        <w:pStyle w:val="NormalWeb"/>
        <w:spacing w:before="75" w:beforeAutospacing="0" w:after="225" w:afterAutospacing="0"/>
        <w:rPr>
          <w:ins w:id="104" w:author="Unknown"/>
          <w:rFonts w:asciiTheme="minorHAnsi" w:hAnsiTheme="minorHAnsi" w:cs="Arial"/>
        </w:rPr>
      </w:pPr>
      <w:ins w:id="105" w:author="Unknown">
        <w:r w:rsidRPr="008166F8">
          <w:rPr>
            <w:rFonts w:asciiTheme="minorHAnsi" w:hAnsiTheme="minorHAnsi" w:cs="Arial"/>
          </w:rPr>
          <w:t>Unlike in a Java stack where memory allocation is done when your program is compiled, in a heap it is allocated as your program is run. Accessing variables placed here is a bit slower compared to a stack’s direct and fast access.</w:t>
        </w:r>
      </w:ins>
    </w:p>
    <w:p w:rsidR="006F1A6E" w:rsidRPr="008166F8" w:rsidRDefault="006F1A6E" w:rsidP="006F1A6E">
      <w:pPr>
        <w:pStyle w:val="NormalWeb"/>
        <w:spacing w:before="75" w:beforeAutospacing="0" w:after="225" w:afterAutospacing="0"/>
        <w:rPr>
          <w:ins w:id="106" w:author="Unknown"/>
          <w:rFonts w:asciiTheme="minorHAnsi" w:hAnsiTheme="minorHAnsi" w:cs="Arial"/>
        </w:rPr>
      </w:pPr>
      <w:ins w:id="107" w:author="Unknown">
        <w:r w:rsidRPr="008166F8">
          <w:rPr>
            <w:rFonts w:asciiTheme="minorHAnsi" w:hAnsiTheme="minorHAnsi" w:cs="Arial"/>
          </w:rPr>
          <w:t>Heap is likened to a </w:t>
        </w:r>
        <w:r w:rsidR="00BD31E5" w:rsidRPr="008166F8">
          <w:rPr>
            <w:rFonts w:asciiTheme="minorHAnsi" w:hAnsiTheme="minorHAnsi" w:cs="Arial"/>
          </w:rPr>
          <w:fldChar w:fldCharType="begin"/>
        </w:r>
        <w:r w:rsidRPr="008166F8">
          <w:rPr>
            <w:rFonts w:asciiTheme="minorHAnsi" w:hAnsiTheme="minorHAnsi" w:cs="Arial"/>
          </w:rPr>
          <w:instrText xml:space="preserve"> HYPERLINK "https://www.quora.com/How-is-java-memory-pool-divided"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global memory pool</w:t>
        </w:r>
        <w:r w:rsidR="00BD31E5" w:rsidRPr="008166F8">
          <w:rPr>
            <w:rFonts w:asciiTheme="minorHAnsi" w:hAnsiTheme="minorHAnsi" w:cs="Arial"/>
          </w:rPr>
          <w:fldChar w:fldCharType="end"/>
        </w:r>
        <w:r w:rsidRPr="008166F8">
          <w:rPr>
            <w:rFonts w:asciiTheme="minorHAnsi" w:hAnsiTheme="minorHAnsi" w:cs="Arial"/>
          </w:rPr>
          <w:t>. A method or function will use the heap for memory allocation if you need the data or variables to live longer than the method or function in question. The objects you find here are accessible to all the functions.</w:t>
        </w:r>
      </w:ins>
    </w:p>
    <w:p w:rsidR="006F1A6E" w:rsidRPr="008166F8" w:rsidRDefault="006F1A6E" w:rsidP="006F1A6E">
      <w:pPr>
        <w:pStyle w:val="NormalWeb"/>
        <w:spacing w:before="75" w:beforeAutospacing="0" w:after="225" w:afterAutospacing="0"/>
        <w:rPr>
          <w:ins w:id="108" w:author="Unknown"/>
          <w:rFonts w:asciiTheme="minorHAnsi" w:hAnsiTheme="minorHAnsi" w:cs="Arial"/>
        </w:rPr>
      </w:pPr>
      <w:ins w:id="109" w:author="Unknown">
        <w:r w:rsidRPr="008166F8">
          <w:rPr>
            <w:rFonts w:asciiTheme="minorHAnsi" w:hAnsiTheme="minorHAnsi" w:cs="Arial"/>
          </w:rPr>
          <w:t>Also, there is no specific order in reserving blocks in a heap. You can allocate blocks at any time, and then you can free it when you wish. As you can imagine, it is much more complex to keep track of the parts that are free and can be allocated, but it can also be divided into two generations or sub-areas.</w:t>
        </w:r>
      </w:ins>
    </w:p>
    <w:p w:rsidR="006F1A6E" w:rsidRPr="008166F8" w:rsidRDefault="006F1A6E" w:rsidP="006F1A6E">
      <w:pPr>
        <w:pStyle w:val="NormalWeb"/>
        <w:spacing w:before="75" w:beforeAutospacing="0" w:after="225" w:afterAutospacing="0"/>
        <w:rPr>
          <w:ins w:id="110" w:author="Unknown"/>
          <w:rFonts w:asciiTheme="minorHAnsi" w:hAnsiTheme="minorHAnsi" w:cs="Arial"/>
        </w:rPr>
      </w:pPr>
      <w:ins w:id="111" w:author="Unknown">
        <w:r w:rsidRPr="008166F8">
          <w:rPr>
            <w:rFonts w:asciiTheme="minorHAnsi" w:hAnsiTheme="minorHAnsi" w:cs="Arial"/>
          </w:rPr>
          <w:t>These sub-areas are called the young space (or nursery) and the old space. The young space is typically earmarked for the memory allocation for new objects. When the young space becomes full, </w:t>
        </w:r>
        <w:r w:rsidR="00BD31E5" w:rsidRPr="008166F8">
          <w:rPr>
            <w:rFonts w:asciiTheme="minorHAnsi" w:hAnsiTheme="minorHAnsi" w:cs="Arial"/>
          </w:rPr>
          <w:fldChar w:fldCharType="begin"/>
        </w:r>
        <w:r w:rsidRPr="008166F8">
          <w:rPr>
            <w:rFonts w:asciiTheme="minorHAnsi" w:hAnsiTheme="minorHAnsi" w:cs="Arial"/>
          </w:rPr>
          <w:instrText xml:space="preserve"> HYPERLINK "https://stackify.com/what-is-java-garbage-collection/"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garbage collection</w:t>
        </w:r>
        <w:r w:rsidR="00BD31E5" w:rsidRPr="008166F8">
          <w:rPr>
            <w:rFonts w:asciiTheme="minorHAnsi" w:hAnsiTheme="minorHAnsi" w:cs="Arial"/>
          </w:rPr>
          <w:fldChar w:fldCharType="end"/>
        </w:r>
        <w:r w:rsidRPr="008166F8">
          <w:rPr>
            <w:rFonts w:asciiTheme="minorHAnsi" w:hAnsiTheme="minorHAnsi" w:cs="Arial"/>
          </w:rPr>
          <w:t> happens. Short-lived or temporary objects typically use the young space. This help makes garbage collection faster when compared to a heap without any divisions.</w:t>
        </w:r>
      </w:ins>
    </w:p>
    <w:p w:rsidR="006F1A6E" w:rsidRPr="008166F8" w:rsidRDefault="006F1A6E" w:rsidP="006F1A6E">
      <w:pPr>
        <w:pStyle w:val="NormalWeb"/>
        <w:spacing w:before="75" w:beforeAutospacing="0" w:after="225" w:afterAutospacing="0"/>
        <w:rPr>
          <w:ins w:id="112" w:author="Unknown"/>
          <w:rFonts w:asciiTheme="minorHAnsi" w:hAnsiTheme="minorHAnsi" w:cs="Arial"/>
        </w:rPr>
      </w:pPr>
    </w:p>
    <w:p w:rsidR="006F1A6E" w:rsidRPr="008166F8" w:rsidRDefault="006F1A6E" w:rsidP="006F1A6E">
      <w:pPr>
        <w:pStyle w:val="Heading2"/>
        <w:spacing w:before="300" w:after="75"/>
        <w:rPr>
          <w:ins w:id="113" w:author="Unknown"/>
          <w:rFonts w:asciiTheme="minorHAnsi" w:hAnsiTheme="minorHAnsi" w:cs="Arial"/>
          <w:color w:val="auto"/>
          <w:sz w:val="24"/>
          <w:szCs w:val="24"/>
        </w:rPr>
      </w:pPr>
      <w:ins w:id="114" w:author="Unknown">
        <w:r w:rsidRPr="008166F8">
          <w:rPr>
            <w:rFonts w:asciiTheme="minorHAnsi" w:hAnsiTheme="minorHAnsi" w:cs="Arial"/>
            <w:color w:val="auto"/>
            <w:sz w:val="24"/>
            <w:szCs w:val="24"/>
          </w:rPr>
          <w:t>Similarities and Differences Between Stack and Heap</w:t>
        </w:r>
      </w:ins>
    </w:p>
    <w:p w:rsidR="006F1A6E" w:rsidRPr="008166F8" w:rsidRDefault="006F1A6E" w:rsidP="006F1A6E">
      <w:pPr>
        <w:pStyle w:val="NormalWeb"/>
        <w:spacing w:before="75" w:beforeAutospacing="0" w:after="225" w:afterAutospacing="0"/>
        <w:rPr>
          <w:ins w:id="115" w:author="Unknown"/>
          <w:rFonts w:asciiTheme="minorHAnsi" w:hAnsiTheme="minorHAnsi" w:cs="Arial"/>
        </w:rPr>
      </w:pPr>
      <w:ins w:id="116" w:author="Unknown">
        <w:r w:rsidRPr="008166F8">
          <w:rPr>
            <w:rFonts w:asciiTheme="minorHAnsi" w:hAnsiTheme="minorHAnsi" w:cs="Arial"/>
          </w:rPr>
          <w:t>Both are ways that </w:t>
        </w:r>
        <w:r w:rsidR="00BD31E5" w:rsidRPr="008166F8">
          <w:rPr>
            <w:rFonts w:asciiTheme="minorHAnsi" w:hAnsiTheme="minorHAnsi" w:cs="Arial"/>
          </w:rPr>
          <w:fldChar w:fldCharType="begin"/>
        </w:r>
        <w:r w:rsidRPr="008166F8">
          <w:rPr>
            <w:rFonts w:asciiTheme="minorHAnsi" w:hAnsiTheme="minorHAnsi" w:cs="Arial"/>
          </w:rPr>
          <w:instrText xml:space="preserve"> HYPERLINK "http://net-informations.com/faq/net/stack-heap.htm" \t "_blank" </w:instrText>
        </w:r>
        <w:r w:rsidR="00BD31E5" w:rsidRPr="008166F8">
          <w:rPr>
            <w:rFonts w:asciiTheme="minorHAnsi" w:hAnsiTheme="minorHAnsi" w:cs="Arial"/>
          </w:rPr>
          <w:fldChar w:fldCharType="separate"/>
        </w:r>
        <w:r w:rsidRPr="008166F8">
          <w:rPr>
            <w:rStyle w:val="Hyperlink"/>
            <w:rFonts w:asciiTheme="minorHAnsi" w:hAnsiTheme="minorHAnsi" w:cs="Arial"/>
            <w:color w:val="auto"/>
            <w:u w:val="none"/>
          </w:rPr>
          <w:t>Java allocates memory</w:t>
        </w:r>
        <w:r w:rsidR="00BD31E5" w:rsidRPr="008166F8">
          <w:rPr>
            <w:rFonts w:asciiTheme="minorHAnsi" w:hAnsiTheme="minorHAnsi" w:cs="Arial"/>
          </w:rPr>
          <w:fldChar w:fldCharType="end"/>
        </w:r>
        <w:r w:rsidRPr="008166F8">
          <w:rPr>
            <w:rFonts w:asciiTheme="minorHAnsi" w:hAnsiTheme="minorHAnsi" w:cs="Arial"/>
          </w:rPr>
          <w:t> and both are stored in the RAM. However, to make things easier to remember, heap is used for dynamic memory allocation, while stack is for static allocations.</w:t>
        </w:r>
      </w:ins>
    </w:p>
    <w:p w:rsidR="006F1A6E" w:rsidRPr="008166F8" w:rsidRDefault="006F1A6E" w:rsidP="006F1A6E">
      <w:pPr>
        <w:pStyle w:val="NormalWeb"/>
        <w:spacing w:before="75" w:beforeAutospacing="0" w:after="225" w:afterAutospacing="0"/>
        <w:rPr>
          <w:ins w:id="117" w:author="Unknown"/>
          <w:rFonts w:asciiTheme="minorHAnsi" w:hAnsiTheme="minorHAnsi" w:cs="Arial"/>
        </w:rPr>
      </w:pPr>
      <w:ins w:id="118" w:author="Unknown">
        <w:r w:rsidRPr="008166F8">
          <w:rPr>
            <w:rStyle w:val="Strong"/>
            <w:rFonts w:asciiTheme="minorHAnsi" w:hAnsiTheme="minorHAnsi" w:cs="Arial"/>
          </w:rPr>
          <w:t>Where is it stored? </w:t>
        </w:r>
        <w:r w:rsidRPr="008166F8">
          <w:rPr>
            <w:rFonts w:asciiTheme="minorHAnsi" w:hAnsiTheme="minorHAnsi" w:cs="Arial"/>
          </w:rPr>
          <w:t>Variables that are allocated on the stack are accessible directly from memory, and as such, these can run very fast. Accessing objects on the heap, on the other hand, takes more time.</w:t>
        </w:r>
      </w:ins>
    </w:p>
    <w:p w:rsidR="006F1A6E" w:rsidRPr="008166F8" w:rsidRDefault="006F1A6E" w:rsidP="006F1A6E">
      <w:pPr>
        <w:pStyle w:val="NormalWeb"/>
        <w:spacing w:before="75" w:beforeAutospacing="0" w:after="225" w:afterAutospacing="0"/>
        <w:rPr>
          <w:ins w:id="119" w:author="Unknown"/>
          <w:rFonts w:asciiTheme="minorHAnsi" w:hAnsiTheme="minorHAnsi" w:cs="Arial"/>
        </w:rPr>
      </w:pPr>
      <w:ins w:id="120" w:author="Unknown">
        <w:r w:rsidRPr="008166F8">
          <w:rPr>
            <w:rStyle w:val="Strong"/>
            <w:rFonts w:asciiTheme="minorHAnsi" w:hAnsiTheme="minorHAnsi" w:cs="Arial"/>
          </w:rPr>
          <w:t>When does the allocation happen? </w:t>
        </w:r>
        <w:r w:rsidRPr="008166F8">
          <w:rPr>
            <w:rFonts w:asciiTheme="minorHAnsi" w:hAnsiTheme="minorHAnsi" w:cs="Arial"/>
          </w:rPr>
          <w:t>On the stack, memory allocation happens when the program is compiled. Meanwhile, on the heap, it begins when the program is run.</w:t>
        </w:r>
      </w:ins>
    </w:p>
    <w:p w:rsidR="006F1A6E" w:rsidRPr="008166F8" w:rsidRDefault="006F1A6E" w:rsidP="006F1A6E">
      <w:pPr>
        <w:pStyle w:val="NormalWeb"/>
        <w:spacing w:before="75" w:beforeAutospacing="0" w:after="225" w:afterAutospacing="0"/>
        <w:rPr>
          <w:ins w:id="121" w:author="Unknown"/>
          <w:rFonts w:asciiTheme="minorHAnsi" w:hAnsiTheme="minorHAnsi" w:cs="Arial"/>
        </w:rPr>
      </w:pPr>
      <w:ins w:id="122" w:author="Unknown">
        <w:r w:rsidRPr="008166F8">
          <w:rPr>
            <w:rFonts w:asciiTheme="minorHAnsi" w:hAnsiTheme="minorHAnsi" w:cs="Arial"/>
          </w:rPr>
          <w:t>And since this is the case, you would need to know just how much data and memory you are going to need before compiling if you want to use the stack. Another limitation that the stack has is that it cannot handle big chunks of variables that need a lot of memory. If you do not know how much data you are going to need at run time or if you need memory for a lot of data, then you need to use heap.</w:t>
        </w:r>
      </w:ins>
    </w:p>
    <w:p w:rsidR="006F1A6E" w:rsidRPr="008166F8" w:rsidRDefault="006F1A6E" w:rsidP="006F1A6E">
      <w:pPr>
        <w:pStyle w:val="Heading2"/>
        <w:spacing w:before="300" w:after="75"/>
        <w:rPr>
          <w:ins w:id="123" w:author="Unknown"/>
          <w:rFonts w:asciiTheme="minorHAnsi" w:hAnsiTheme="minorHAnsi" w:cs="Arial"/>
          <w:color w:val="auto"/>
          <w:sz w:val="24"/>
          <w:szCs w:val="24"/>
        </w:rPr>
      </w:pPr>
      <w:ins w:id="124" w:author="Unknown">
        <w:r w:rsidRPr="008166F8">
          <w:rPr>
            <w:rFonts w:asciiTheme="minorHAnsi" w:hAnsiTheme="minorHAnsi" w:cs="Arial"/>
            <w:color w:val="auto"/>
            <w:sz w:val="24"/>
            <w:szCs w:val="24"/>
          </w:rPr>
          <w:lastRenderedPageBreak/>
          <w:t>In a Nutshell…</w:t>
        </w:r>
      </w:ins>
    </w:p>
    <w:p w:rsidR="006F1A6E" w:rsidRPr="008166F8" w:rsidRDefault="006F1A6E" w:rsidP="006F1A6E">
      <w:pPr>
        <w:pStyle w:val="Heading3"/>
        <w:spacing w:before="300" w:after="75"/>
        <w:rPr>
          <w:ins w:id="125" w:author="Unknown"/>
          <w:rFonts w:asciiTheme="minorHAnsi" w:hAnsiTheme="minorHAnsi" w:cs="Arial"/>
          <w:color w:val="auto"/>
          <w:sz w:val="24"/>
          <w:szCs w:val="24"/>
        </w:rPr>
      </w:pPr>
      <w:ins w:id="126" w:author="Unknown">
        <w:r w:rsidRPr="008166F8">
          <w:rPr>
            <w:rStyle w:val="Strong"/>
            <w:rFonts w:asciiTheme="minorHAnsi" w:hAnsiTheme="minorHAnsi" w:cs="Arial"/>
            <w:b/>
            <w:bCs/>
            <w:color w:val="auto"/>
            <w:sz w:val="24"/>
            <w:szCs w:val="24"/>
          </w:rPr>
          <w:t>Stack</w:t>
        </w:r>
      </w:ins>
    </w:p>
    <w:p w:rsidR="006F1A6E" w:rsidRPr="008166F8" w:rsidRDefault="006F1A6E" w:rsidP="006F1A6E">
      <w:pPr>
        <w:numPr>
          <w:ilvl w:val="0"/>
          <w:numId w:val="61"/>
        </w:numPr>
        <w:spacing w:before="100" w:beforeAutospacing="1" w:after="100" w:afterAutospacing="1" w:line="240" w:lineRule="auto"/>
        <w:rPr>
          <w:ins w:id="127" w:author="Unknown"/>
          <w:rFonts w:cs="Arial"/>
          <w:sz w:val="24"/>
          <w:szCs w:val="24"/>
        </w:rPr>
      </w:pPr>
      <w:ins w:id="128" w:author="Unknown">
        <w:r w:rsidRPr="008166F8">
          <w:rPr>
            <w:rFonts w:cs="Arial"/>
            <w:sz w:val="24"/>
            <w:szCs w:val="24"/>
          </w:rPr>
          <w:t>The size of the stack will vary as methods and functions create and delete local variables as needed.</w:t>
        </w:r>
      </w:ins>
    </w:p>
    <w:p w:rsidR="006F1A6E" w:rsidRPr="008166F8" w:rsidRDefault="006F1A6E" w:rsidP="006F1A6E">
      <w:pPr>
        <w:numPr>
          <w:ilvl w:val="0"/>
          <w:numId w:val="61"/>
        </w:numPr>
        <w:spacing w:before="100" w:beforeAutospacing="1" w:after="100" w:afterAutospacing="1" w:line="240" w:lineRule="auto"/>
        <w:rPr>
          <w:ins w:id="129" w:author="Unknown"/>
          <w:rFonts w:cs="Arial"/>
          <w:sz w:val="24"/>
          <w:szCs w:val="24"/>
        </w:rPr>
      </w:pPr>
      <w:ins w:id="130" w:author="Unknown">
        <w:r w:rsidRPr="008166F8">
          <w:rPr>
            <w:rFonts w:cs="Arial"/>
            <w:sz w:val="24"/>
            <w:szCs w:val="24"/>
          </w:rPr>
          <w:t>Memory is allocated and then subsequently freed without you needing to manage the memory allocation.</w:t>
        </w:r>
      </w:ins>
    </w:p>
    <w:p w:rsidR="006F1A6E" w:rsidRPr="008166F8" w:rsidRDefault="006F1A6E" w:rsidP="006F1A6E">
      <w:pPr>
        <w:numPr>
          <w:ilvl w:val="0"/>
          <w:numId w:val="61"/>
        </w:numPr>
        <w:spacing w:before="100" w:beforeAutospacing="1" w:after="100" w:afterAutospacing="1" w:line="240" w:lineRule="auto"/>
        <w:rPr>
          <w:ins w:id="131" w:author="Unknown"/>
          <w:rFonts w:cs="Arial"/>
          <w:sz w:val="24"/>
          <w:szCs w:val="24"/>
        </w:rPr>
      </w:pPr>
      <w:ins w:id="132" w:author="Unknown">
        <w:r w:rsidRPr="008166F8">
          <w:rPr>
            <w:rFonts w:cs="Arial"/>
            <w:sz w:val="24"/>
            <w:szCs w:val="24"/>
          </w:rPr>
          <w:t>Stack has size limits, which can vary according to the operating system you use.</w:t>
        </w:r>
      </w:ins>
    </w:p>
    <w:p w:rsidR="006F1A6E" w:rsidRPr="008166F8" w:rsidRDefault="006F1A6E" w:rsidP="006F1A6E">
      <w:pPr>
        <w:numPr>
          <w:ilvl w:val="0"/>
          <w:numId w:val="61"/>
        </w:numPr>
        <w:spacing w:before="100" w:beforeAutospacing="1" w:after="100" w:afterAutospacing="1" w:line="240" w:lineRule="auto"/>
        <w:rPr>
          <w:ins w:id="133" w:author="Unknown"/>
          <w:rFonts w:cs="Arial"/>
          <w:sz w:val="24"/>
          <w:szCs w:val="24"/>
        </w:rPr>
      </w:pPr>
      <w:ins w:id="134" w:author="Unknown">
        <w:r w:rsidRPr="008166F8">
          <w:rPr>
            <w:rFonts w:cs="Arial"/>
            <w:sz w:val="24"/>
            <w:szCs w:val="24"/>
          </w:rPr>
          <w:t>Variables that are stored on the stack exist for as long as the function that created them are running.</w:t>
        </w:r>
      </w:ins>
    </w:p>
    <w:p w:rsidR="006F1A6E" w:rsidRPr="008166F8" w:rsidRDefault="006F1A6E" w:rsidP="006F1A6E">
      <w:pPr>
        <w:pStyle w:val="Heading3"/>
        <w:spacing w:before="300" w:after="75"/>
        <w:rPr>
          <w:ins w:id="135" w:author="Unknown"/>
          <w:rFonts w:asciiTheme="minorHAnsi" w:hAnsiTheme="minorHAnsi" w:cs="Arial"/>
          <w:color w:val="auto"/>
          <w:sz w:val="24"/>
          <w:szCs w:val="24"/>
        </w:rPr>
      </w:pPr>
      <w:ins w:id="136" w:author="Unknown">
        <w:r w:rsidRPr="008166F8">
          <w:rPr>
            <w:rStyle w:val="Strong"/>
            <w:rFonts w:asciiTheme="minorHAnsi" w:hAnsiTheme="minorHAnsi" w:cs="Arial"/>
            <w:b/>
            <w:bCs/>
            <w:color w:val="auto"/>
            <w:sz w:val="24"/>
            <w:szCs w:val="24"/>
          </w:rPr>
          <w:t>Heap</w:t>
        </w:r>
      </w:ins>
    </w:p>
    <w:p w:rsidR="006F1A6E" w:rsidRPr="008166F8" w:rsidRDefault="006F1A6E" w:rsidP="006F1A6E">
      <w:pPr>
        <w:numPr>
          <w:ilvl w:val="0"/>
          <w:numId w:val="62"/>
        </w:numPr>
        <w:spacing w:before="100" w:beforeAutospacing="1" w:after="100" w:afterAutospacing="1" w:line="240" w:lineRule="auto"/>
        <w:rPr>
          <w:ins w:id="137" w:author="Unknown"/>
          <w:rFonts w:cs="Arial"/>
          <w:sz w:val="24"/>
          <w:szCs w:val="24"/>
        </w:rPr>
      </w:pPr>
      <w:ins w:id="138" w:author="Unknown">
        <w:r w:rsidRPr="008166F8">
          <w:rPr>
            <w:rFonts w:cs="Arial"/>
            <w:sz w:val="24"/>
            <w:szCs w:val="24"/>
          </w:rPr>
          <w:t>Memory is not managed automatically nor is it as tightly managed by the central processing unit the way stack is managed. You would need to free allocated memory yourself when these blocks are no longer needed.</w:t>
        </w:r>
      </w:ins>
    </w:p>
    <w:p w:rsidR="006F1A6E" w:rsidRPr="008166F8" w:rsidRDefault="006F1A6E" w:rsidP="006F1A6E">
      <w:pPr>
        <w:numPr>
          <w:ilvl w:val="0"/>
          <w:numId w:val="62"/>
        </w:numPr>
        <w:spacing w:before="100" w:beforeAutospacing="1" w:after="100" w:afterAutospacing="1" w:line="240" w:lineRule="auto"/>
        <w:rPr>
          <w:ins w:id="139" w:author="Unknown"/>
          <w:rFonts w:cs="Arial"/>
          <w:sz w:val="24"/>
          <w:szCs w:val="24"/>
        </w:rPr>
      </w:pPr>
      <w:ins w:id="140" w:author="Unknown">
        <w:r w:rsidRPr="008166F8">
          <w:rPr>
            <w:rFonts w:cs="Arial"/>
            <w:sz w:val="24"/>
            <w:szCs w:val="24"/>
          </w:rPr>
          <w:t>The heap is prone to memory leaks, where memory is allocated to unused objects and will not be available to processes other than that.</w:t>
        </w:r>
      </w:ins>
    </w:p>
    <w:p w:rsidR="006F1A6E" w:rsidRPr="008166F8" w:rsidRDefault="006F1A6E" w:rsidP="006F1A6E">
      <w:pPr>
        <w:numPr>
          <w:ilvl w:val="0"/>
          <w:numId w:val="62"/>
        </w:numPr>
        <w:spacing w:before="100" w:beforeAutospacing="1" w:after="100" w:afterAutospacing="1" w:line="240" w:lineRule="auto"/>
        <w:rPr>
          <w:ins w:id="141" w:author="Unknown"/>
          <w:rFonts w:cs="Arial"/>
          <w:sz w:val="24"/>
          <w:szCs w:val="24"/>
        </w:rPr>
      </w:pPr>
      <w:ins w:id="142" w:author="Unknown">
        <w:r w:rsidRPr="008166F8">
          <w:rPr>
            <w:rFonts w:cs="Arial"/>
            <w:sz w:val="24"/>
            <w:szCs w:val="24"/>
          </w:rPr>
          <w:t>There is no size limit in the heap.</w:t>
        </w:r>
      </w:ins>
    </w:p>
    <w:p w:rsidR="006F1A6E" w:rsidRPr="008166F8" w:rsidRDefault="006F1A6E" w:rsidP="006F1A6E">
      <w:pPr>
        <w:numPr>
          <w:ilvl w:val="0"/>
          <w:numId w:val="62"/>
        </w:numPr>
        <w:spacing w:before="100" w:beforeAutospacing="1" w:after="100" w:afterAutospacing="1" w:line="240" w:lineRule="auto"/>
        <w:rPr>
          <w:ins w:id="143" w:author="Unknown"/>
          <w:rFonts w:cs="Arial"/>
          <w:sz w:val="24"/>
          <w:szCs w:val="24"/>
        </w:rPr>
      </w:pPr>
      <w:ins w:id="144" w:author="Unknown">
        <w:r w:rsidRPr="008166F8">
          <w:rPr>
            <w:rFonts w:cs="Arial"/>
            <w:sz w:val="24"/>
            <w:szCs w:val="24"/>
          </w:rPr>
          <w:t>Compared to stack, objects in the heap are much slower to access. It is also slower to write to the memory on the heap.</w:t>
        </w:r>
      </w:ins>
    </w:p>
    <w:p w:rsidR="006F1A6E" w:rsidRPr="008166F8" w:rsidRDefault="006F1A6E" w:rsidP="006F1A6E">
      <w:pPr>
        <w:pStyle w:val="NormalWeb"/>
        <w:spacing w:before="75" w:beforeAutospacing="0" w:after="225" w:afterAutospacing="0"/>
        <w:rPr>
          <w:ins w:id="145" w:author="Unknown"/>
          <w:rFonts w:asciiTheme="minorHAnsi" w:hAnsiTheme="minorHAnsi" w:cs="Arial"/>
        </w:rPr>
      </w:pPr>
      <w:ins w:id="146" w:author="Unknown">
        <w:r w:rsidRPr="008166F8">
          <w:rPr>
            <w:rFonts w:asciiTheme="minorHAnsi" w:hAnsiTheme="minorHAnsi" w:cs="Arial"/>
          </w:rPr>
          <w:t>Stack is easier and faster to use, but it comes with a lot of limitations that you can ignore if you use heap.</w:t>
        </w:r>
      </w:ins>
    </w:p>
    <w:p w:rsidR="006F1A6E" w:rsidRPr="008166F8" w:rsidRDefault="00BD31E5" w:rsidP="006F1A6E">
      <w:pPr>
        <w:pStyle w:val="NormalWeb"/>
        <w:spacing w:before="75" w:beforeAutospacing="0" w:after="225" w:afterAutospacing="0"/>
        <w:rPr>
          <w:ins w:id="147" w:author="Unknown"/>
          <w:rFonts w:asciiTheme="minorHAnsi" w:hAnsiTheme="minorHAnsi" w:cs="Arial"/>
        </w:rPr>
      </w:pPr>
      <w:ins w:id="148"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stack? </w:t>
        </w:r>
        <w:r w:rsidRPr="008166F8">
          <w:rPr>
            <w:rFonts w:asciiTheme="minorHAnsi" w:hAnsiTheme="minorHAnsi" w:cs="Arial"/>
          </w:rPr>
          <w:fldChar w:fldCharType="end"/>
        </w:r>
        <w:r w:rsidR="006F1A6E" w:rsidRPr="008166F8">
          <w:rPr>
            <w:rFonts w:asciiTheme="minorHAnsi" w:hAnsiTheme="minorHAnsi" w:cs="Arial"/>
          </w:rPr>
          <w:t> Stack can only be used for local variables that use up small amounts of memory. The good news is that memory allocation and management is not going to be your problem and access to these objects is very fast. It does suffer from size limitations and the fact that you cannot resize variables on the stack.</w:t>
        </w:r>
      </w:ins>
    </w:p>
    <w:p w:rsidR="006F1A6E" w:rsidRPr="008166F8" w:rsidRDefault="00BD31E5" w:rsidP="006F1A6E">
      <w:pPr>
        <w:pStyle w:val="NormalWeb"/>
        <w:spacing w:before="75" w:beforeAutospacing="0" w:after="225" w:afterAutospacing="0"/>
        <w:rPr>
          <w:ins w:id="149" w:author="Unknown"/>
          <w:rFonts w:asciiTheme="minorHAnsi" w:hAnsiTheme="minorHAnsi" w:cs="Arial"/>
        </w:rPr>
      </w:pPr>
      <w:ins w:id="150" w:author="Unknown">
        <w:r w:rsidRPr="008166F8">
          <w:rPr>
            <w:rFonts w:asciiTheme="minorHAnsi" w:hAnsiTheme="minorHAnsi" w:cs="Arial"/>
          </w:rPr>
          <w:fldChar w:fldCharType="begin"/>
        </w:r>
        <w:r w:rsidR="006F1A6E" w:rsidRPr="008166F8">
          <w:rPr>
            <w:rFonts w:asciiTheme="minorHAnsi" w:hAnsiTheme="minorHAnsi" w:cs="Arial"/>
          </w:rPr>
          <w:instrText xml:space="preserve"> HYPERLINK "https://softwareengineering.stackexchange.com/questions/65281/stack-and-heap-memory-in-java" \t "_blank" </w:instrText>
        </w:r>
        <w:r w:rsidRPr="008166F8">
          <w:rPr>
            <w:rFonts w:asciiTheme="minorHAnsi" w:hAnsiTheme="minorHAnsi" w:cs="Arial"/>
          </w:rPr>
          <w:fldChar w:fldCharType="separate"/>
        </w:r>
        <w:r w:rsidR="006F1A6E" w:rsidRPr="008166F8">
          <w:rPr>
            <w:rStyle w:val="Strong"/>
            <w:rFonts w:asciiTheme="minorHAnsi" w:hAnsiTheme="minorHAnsi" w:cs="Arial"/>
          </w:rPr>
          <w:t>When do you use heap?</w:t>
        </w:r>
        <w:r w:rsidRPr="008166F8">
          <w:rPr>
            <w:rFonts w:asciiTheme="minorHAnsi" w:hAnsiTheme="minorHAnsi" w:cs="Arial"/>
          </w:rPr>
          <w:fldChar w:fldCharType="end"/>
        </w:r>
        <w:r w:rsidR="006F1A6E" w:rsidRPr="008166F8">
          <w:rPr>
            <w:rFonts w:asciiTheme="minorHAnsi" w:hAnsiTheme="minorHAnsi" w:cs="Arial"/>
          </w:rPr>
          <w:t> You use the heap to allocate memory if there are variables that you need to be accessed globally, as opposed to just being available only to the methods and functions that created it. Heap is also good when you have a need for a lot of memory since it has no limit on memory size. You can also resize the variables on the heap.</w:t>
        </w:r>
      </w:ins>
    </w:p>
    <w:p w:rsidR="006F1A6E" w:rsidRPr="008166F8" w:rsidRDefault="006F1A6E" w:rsidP="0093473F">
      <w:pPr>
        <w:rPr>
          <w:sz w:val="24"/>
          <w:szCs w:val="24"/>
        </w:rPr>
      </w:pPr>
    </w:p>
    <w:p w:rsidR="00497DA5" w:rsidRPr="008166F8" w:rsidRDefault="00497DA5" w:rsidP="0093473F">
      <w:pPr>
        <w:rPr>
          <w:b/>
          <w:sz w:val="24"/>
          <w:szCs w:val="24"/>
        </w:rPr>
      </w:pPr>
      <w:r w:rsidRPr="008166F8">
        <w:rPr>
          <w:b/>
          <w:sz w:val="24"/>
          <w:szCs w:val="24"/>
        </w:rPr>
        <w:t>Topic 23: Threads in java</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Definition - What does Thread mean?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 xml:space="preserve">A thread, in the context of Java, is the path followed when executing a program. All Java programs have at least one thread, known as the main thread, which is created by the JVM at </w:t>
      </w:r>
      <w:r w:rsidRPr="008166F8">
        <w:rPr>
          <w:rFonts w:eastAsia="Times New Roman" w:cs="Times New Roman"/>
          <w:sz w:val="24"/>
          <w:szCs w:val="24"/>
        </w:rPr>
        <w:lastRenderedPageBreak/>
        <w:t>the program’s start, when the main() method is invoked with the main thread. In Java, creating a thread is accomplished by implementing an interface and extending a class. Every Java thread is created and controlled by the java.lang.Thread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When a thread is created, it is assigned a priority. The thread with higher priority is executed first, followed by lower-priority threads.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&gt;&gt;&gt;The JVM stops executing threads under either of the following conditions: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&gt;&gt;&gt;If the exit method has been invoked and authorized by the security manager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All the daemon threads of the program have died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is a multi-threaded application that allows multiple thread execution at any particular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In a single-threaded application, only one thread is executed at a time because the application or program can handle only one task at a time.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For example, a single-threaded application may allow for the typing of words. However, this single thread requires an additional single thread allowing for the recording of keystrokes in order to type the words.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Thus, a single-threaded application records the keystrokes, allowing the next single-threaded application (the typing of words) to follow.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However, a multi-threaded application allows for the handling of both tasks (recording and typing the keystrokes) within one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refers to two or more tasks executing concurrently within a single program. </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 thread is an independent path of execution within a program. Many threads can run concurrently within a program. Every thread in Java is created and controlled by the java.lang.Thread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Multithreading has several advantages over Multiprocessing such as;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are lightweight compared to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share the same address space and therefore can share both data and code</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Context switching between threads is usually less expensive than between processes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Cost of thread intercommunication is relatively low that that of process intercommunication</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Threads allow different tasks to be performed concurrently.</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 following figure shows the methods that are members of the Object and Thread Class.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There are two ways to create thread in java;</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Implement the Runnable interface (java.lang.Runnable)</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Extending the Thread class (java.lang.Thread)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By definition, multitasking is when multiple processes share common processing resources such as a CPU. Multi-threading extends the idea of multitasking into applications where you can subdivide specific operations within a single application into individual threads.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of the threads can run in parallel. The OS divides processing time not only among different applications, but also among each thread within an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Life Cycle of a Thread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 thread goes through various stages in its life cycle. For example, a thread is born, started, runs, and then dies. The following diagram shows the complete life cycle of a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Following are the stages of the life cycle −</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New − A new thread begins its life cycle in the new state. It remains in this state until the program starts the thread. It is also referred to as a born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Runnable − After a newly born thread is started, the thread becomes runnable. A thread in this state is considered to be executing its task.</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Waiting − Sometimes, a thread transitions to the waiting state while the thread waits for another thread to perform a task. A thread transitions back to the runnable state only when another thread signals the waiting thread to continue executing.</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Timed Waiting − A runnable thread can enter the timed waiting state for a specified interval of time. A thread in this state transitions back to the runnable state when that time interval expires or when the event it is waiting for occurs.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Terminated (Dead) − A runnable thread enters the terminated state when it completes its task or otherwise terminates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 Priorities</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Every Java thread has a priority that helps the operating system determine the order in which threads are scheduled.</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thread priorities are in the range between MIN_PRIORITY (a constant of 1) and MAX_PRIORITY (a constant of 10). By default, every thread is given priority NORM_PRIORITY (a constant of 5).</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lastRenderedPageBreak/>
        <w:t>Threads with higher priority are more important to a program and should be allocated processor time before lower-priority threads. However, thread priorities cannot guarantee the order in which threads execute and are very much platform dependent.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Thread Objects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Each thread is associated with an instance of the class Thread. There are two basic strategies for using Thread objects to create a concurrent application.</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directly control thread creation and management, simply instantiate Thread each time the application needs to initiate an asynchronous task.</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To abstract thread management from the rest of your application, pass the application's tasks to an executor.</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But we use multithreading than multiprocessing because threads share a common memory area. They don't allocate separate memory area so saves memory, and context-switching between the threads takes less time than process.</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Java Multithreading is mostly used in games, animation etc.</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Advantages of Java Multithreading</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w:t>
      </w: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1) It doesn't block the user because threads are independent and you can perform multiple operations at same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2) You can perform many operations together so it saves time.</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r w:rsidRPr="008166F8">
        <w:rPr>
          <w:rFonts w:eastAsia="Times New Roman" w:cs="Times New Roman"/>
          <w:sz w:val="24"/>
          <w:szCs w:val="24"/>
        </w:rPr>
        <w:t>3) Threads are independent so it doesn't affect other threads if exception occur in a single thread.</w:t>
      </w: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pacing w:after="0" w:line="240" w:lineRule="auto"/>
        <w:rPr>
          <w:rFonts w:eastAsia="Times New Roman" w:cs="Times New Roman"/>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 (Thread States)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Life cycle of a thread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A thread can be in one of the five states. According to sun, there is only 4 states in thread life cycle in java new, runnable, non-runnable and terminated. There is no running state.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But for better understanding the threads, we are explaining it in the 5 states.</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life cycle of the thread in java is controlled by JVM. The java thread states are as follows:</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lastRenderedPageBreak/>
        <w:t>New</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Runnable</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Running</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1) New</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new state if you create an instance of Thread class but before the invocation of start() method.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2) Runnable</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runnable state after invocation of start() method, but the thread scheduler has not selected it to be the running thread.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3) Running</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The thread is in running state if the thread scheduler has selected it.</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4) Non-Runnable (Blocked)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This is the state when the thread is still alive, but is currently not eligible to run.</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5) Terminated</w:t>
      </w:r>
    </w:p>
    <w:p w:rsidR="00497DA5" w:rsidRPr="008166F8" w:rsidRDefault="00497DA5" w:rsidP="00497DA5">
      <w:pPr>
        <w:shd w:val="clear" w:color="auto" w:fill="FFFFFF"/>
        <w:spacing w:after="0" w:line="240" w:lineRule="auto"/>
        <w:rPr>
          <w:rFonts w:eastAsia="Times New Roman" w:cs="Arial"/>
          <w:color w:val="222222"/>
          <w:sz w:val="24"/>
          <w:szCs w:val="24"/>
        </w:rPr>
      </w:pPr>
    </w:p>
    <w:p w:rsidR="00497DA5" w:rsidRPr="008166F8" w:rsidRDefault="00497DA5" w:rsidP="00497DA5">
      <w:pPr>
        <w:shd w:val="clear" w:color="auto" w:fill="FFFFFF"/>
        <w:spacing w:after="0" w:line="240" w:lineRule="auto"/>
        <w:rPr>
          <w:rFonts w:eastAsia="Times New Roman" w:cs="Arial"/>
          <w:color w:val="222222"/>
          <w:sz w:val="24"/>
          <w:szCs w:val="24"/>
        </w:rPr>
      </w:pPr>
      <w:r w:rsidRPr="008166F8">
        <w:rPr>
          <w:rFonts w:eastAsia="Times New Roman" w:cs="Arial"/>
          <w:color w:val="222222"/>
          <w:sz w:val="24"/>
          <w:szCs w:val="24"/>
        </w:rPr>
        <w:t>A thread is in terminated or dead state when its run() method exits.</w:t>
      </w:r>
    </w:p>
    <w:p w:rsidR="00497DA5" w:rsidRPr="008166F8" w:rsidRDefault="00497DA5" w:rsidP="0093473F">
      <w:pPr>
        <w:rPr>
          <w:sz w:val="24"/>
          <w:szCs w:val="24"/>
        </w:rPr>
      </w:pPr>
    </w:p>
    <w:p w:rsidR="00A5676F" w:rsidRPr="008166F8" w:rsidRDefault="00A5676F" w:rsidP="00A5676F">
      <w:pPr>
        <w:pStyle w:val="Heading1"/>
        <w:spacing w:before="75" w:beforeAutospacing="0" w:line="312" w:lineRule="atLeast"/>
        <w:jc w:val="both"/>
        <w:rPr>
          <w:rFonts w:ascii="Helvetica" w:hAnsi="Helvetica" w:cs="Helvetica"/>
          <w:b w:val="0"/>
          <w:bCs w:val="0"/>
          <w:color w:val="610B38"/>
          <w:sz w:val="24"/>
          <w:szCs w:val="24"/>
        </w:rPr>
      </w:pPr>
      <w:r w:rsidRPr="008166F8">
        <w:rPr>
          <w:rFonts w:ascii="Helvetica" w:hAnsi="Helvetica" w:cs="Helvetica"/>
          <w:b w:val="0"/>
          <w:bCs w:val="0"/>
          <w:color w:val="610B38"/>
          <w:sz w:val="24"/>
          <w:szCs w:val="24"/>
        </w:rPr>
        <w:t>Thread Scheduler in Java</w:t>
      </w:r>
    </w:p>
    <w:p w:rsidR="00A5676F" w:rsidRPr="008166F8" w:rsidRDefault="00A5676F" w:rsidP="00A5676F">
      <w:pPr>
        <w:pStyle w:val="NormalWeb"/>
        <w:jc w:val="both"/>
        <w:rPr>
          <w:rFonts w:ascii="Verdana" w:hAnsi="Verdana" w:cs="Arial"/>
          <w:color w:val="000000"/>
        </w:rPr>
      </w:pPr>
      <w:r w:rsidRPr="008166F8">
        <w:rPr>
          <w:rFonts w:ascii="Verdana" w:hAnsi="Verdana" w:cs="Arial"/>
          <w:b/>
          <w:bCs/>
          <w:color w:val="000000"/>
        </w:rPr>
        <w:t>Thread scheduler</w:t>
      </w:r>
      <w:r w:rsidRPr="008166F8">
        <w:rPr>
          <w:rFonts w:ascii="Verdana" w:hAnsi="Verdana" w:cs="Arial"/>
          <w:color w:val="000000"/>
        </w:rPr>
        <w:t> in java is the part of the JVM that decides which thread should run.</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There is no guarantee that which runnable thread will be chosen to run by the thread scheduler.</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Only one thread at a time can run in a single process.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The thread scheduler mainly uses preemptive or time slicing scheduling to schedule the threads</w:t>
      </w:r>
    </w:p>
    <w:p w:rsidR="00A5676F" w:rsidRPr="008166F8" w:rsidRDefault="00A5676F" w:rsidP="00A5676F">
      <w:pPr>
        <w:pStyle w:val="NormalWeb"/>
        <w:jc w:val="both"/>
        <w:rPr>
          <w:rFonts w:ascii="Verdana" w:hAnsi="Verdana" w:cs="Arial"/>
          <w:color w:val="000000"/>
        </w:rPr>
      </w:pPr>
      <w:r w:rsidRPr="008166F8">
        <w:rPr>
          <w:rFonts w:ascii="Verdana" w:hAnsi="Verdana" w:cs="Arial"/>
          <w:color w:val="000000"/>
        </w:rPr>
        <w:t xml:space="preserve">Under preemptive scheduling, the highest priority task executes until it enters the waiting or dead states or a higher priority task comes into </w:t>
      </w:r>
      <w:r w:rsidRPr="008166F8">
        <w:rPr>
          <w:rFonts w:ascii="Verdana" w:hAnsi="Verdana" w:cs="Arial"/>
          <w:color w:val="000000"/>
        </w:rPr>
        <w:lastRenderedPageBreak/>
        <w:t>existence. Under time slicing, a task executes for a predefined slice of time and then reenters the pool of ready tasks. The scheduler then determines which task should execute next, based on priority and other factors.</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jc w:val="both"/>
        <w:rPr>
          <w:rFonts w:ascii="Verdana" w:hAnsi="Verdana" w:cs="Arial"/>
          <w:color w:val="000000"/>
        </w:rPr>
      </w:pPr>
      <w:r w:rsidRPr="008166F8">
        <w:rPr>
          <w:rFonts w:ascii="Arial" w:hAnsi="Arial" w:cs="Arial"/>
          <w:b/>
          <w:bCs/>
          <w:color w:val="222222"/>
        </w:rPr>
        <w:t>Thread Scheduling</w:t>
      </w:r>
      <w:r w:rsidRPr="008166F8">
        <w:rPr>
          <w:rFonts w:ascii="Arial" w:hAnsi="Arial" w:cs="Arial"/>
          <w:color w:val="222222"/>
        </w:rPr>
        <w:t>. ... Hence, </w:t>
      </w:r>
      <w:r w:rsidRPr="008166F8">
        <w:rPr>
          <w:rFonts w:ascii="Arial" w:hAnsi="Arial" w:cs="Arial"/>
          <w:b/>
          <w:bCs/>
          <w:color w:val="222222"/>
        </w:rPr>
        <w:t>threads</w:t>
      </w:r>
      <w:r w:rsidRPr="008166F8">
        <w:rPr>
          <w:rFonts w:ascii="Arial" w:hAnsi="Arial" w:cs="Arial"/>
          <w:color w:val="222222"/>
        </w:rPr>
        <w:t> run one at a time in such a way as to provide an illusion of concurrency. Execution of multiple </w:t>
      </w:r>
      <w:r w:rsidRPr="008166F8">
        <w:rPr>
          <w:rFonts w:ascii="Arial" w:hAnsi="Arial" w:cs="Arial"/>
          <w:b/>
          <w:bCs/>
          <w:color w:val="222222"/>
        </w:rPr>
        <w:t>threads</w:t>
      </w:r>
      <w:r w:rsidRPr="008166F8">
        <w:rPr>
          <w:rFonts w:ascii="Arial" w:hAnsi="Arial" w:cs="Arial"/>
          <w:color w:val="222222"/>
        </w:rPr>
        <w:t> on a single CPU in some order is called </w:t>
      </w:r>
      <w:r w:rsidRPr="008166F8">
        <w:rPr>
          <w:rFonts w:ascii="Arial" w:hAnsi="Arial" w:cs="Arial"/>
          <w:b/>
          <w:bCs/>
          <w:color w:val="222222"/>
        </w:rPr>
        <w:t>scheduling</w:t>
      </w:r>
      <w:r w:rsidRPr="008166F8">
        <w:rPr>
          <w:rFonts w:ascii="Arial" w:hAnsi="Arial" w:cs="Arial"/>
          <w:color w:val="222222"/>
        </w:rPr>
        <w:t>. The Java runtime environment supports a very simple, deterministic </w:t>
      </w:r>
      <w:r w:rsidRPr="008166F8">
        <w:rPr>
          <w:rFonts w:ascii="Arial" w:hAnsi="Arial" w:cs="Arial"/>
          <w:b/>
          <w:bCs/>
          <w:color w:val="222222"/>
        </w:rPr>
        <w:t>scheduling</w:t>
      </w:r>
      <w:r w:rsidRPr="008166F8">
        <w:rPr>
          <w:rFonts w:ascii="Arial" w:hAnsi="Arial" w:cs="Arial"/>
          <w:color w:val="222222"/>
        </w:rPr>
        <w:t> algorithm called fixed-priority </w:t>
      </w:r>
      <w:r w:rsidRPr="008166F8">
        <w:rPr>
          <w:rFonts w:ascii="Arial" w:hAnsi="Arial" w:cs="Arial"/>
          <w:b/>
          <w:bCs/>
          <w:color w:val="222222"/>
        </w:rPr>
        <w:t>scheduling</w:t>
      </w:r>
      <w:r w:rsidRPr="008166F8">
        <w:rPr>
          <w:rFonts w:ascii="Arial" w:hAnsi="Arial" w:cs="Arial"/>
          <w:color w:val="222222"/>
        </w:rPr>
        <w:t>.</w:t>
      </w:r>
    </w:p>
    <w:p w:rsidR="00A5676F" w:rsidRPr="008166F8" w:rsidRDefault="00A5676F" w:rsidP="00A5676F">
      <w:pPr>
        <w:pStyle w:val="NormalWeb"/>
        <w:jc w:val="both"/>
        <w:rPr>
          <w:rFonts w:ascii="Verdana" w:hAnsi="Verdana" w:cs="Arial"/>
          <w:color w:val="000000"/>
        </w:rPr>
      </w:pPr>
    </w:p>
    <w:p w:rsidR="00A5676F" w:rsidRPr="008166F8" w:rsidRDefault="00A5676F" w:rsidP="00A5676F">
      <w:pPr>
        <w:pStyle w:val="NormalWeb"/>
        <w:rPr>
          <w:rFonts w:ascii="Arial" w:hAnsi="Arial" w:cs="Arial"/>
          <w:color w:val="222222"/>
        </w:rPr>
      </w:pPr>
      <w:r w:rsidRPr="008166F8">
        <w:rPr>
          <w:rFonts w:ascii="Arial" w:hAnsi="Arial" w:cs="Arial"/>
          <w:color w:val="222222"/>
        </w:rPr>
        <w:t>JAVA Thread Scheduling</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Features :</w:t>
      </w:r>
    </w:p>
    <w:p w:rsidR="00A5676F" w:rsidRPr="008166F8" w:rsidRDefault="00A5676F" w:rsidP="00A5676F">
      <w:pPr>
        <w:numPr>
          <w:ilvl w:val="0"/>
          <w:numId w:val="68"/>
        </w:numPr>
        <w:spacing w:before="100" w:beforeAutospacing="1" w:after="100" w:afterAutospacing="1" w:line="240" w:lineRule="auto"/>
        <w:rPr>
          <w:rFonts w:ascii="Times New Roman" w:hAnsi="Times New Roman" w:cs="Times New Roman"/>
          <w:color w:val="000000"/>
          <w:sz w:val="24"/>
          <w:szCs w:val="24"/>
        </w:rPr>
      </w:pPr>
      <w:r w:rsidRPr="008166F8">
        <w:rPr>
          <w:color w:val="000000"/>
          <w:sz w:val="24"/>
          <w:szCs w:val="24"/>
        </w:rPr>
        <w:t xml:space="preserve">The JVM schedules using a preemptive , priority </w:t>
      </w:r>
      <w:r w:rsidRPr="008166F8">
        <w:rPr>
          <w:rFonts w:ascii="Tahoma" w:hAnsi="Tahoma" w:cs="Tahoma"/>
          <w:color w:val="000000"/>
          <w:sz w:val="24"/>
          <w:szCs w:val="24"/>
        </w:rPr>
        <w:t>�</w:t>
      </w:r>
      <w:r w:rsidRPr="008166F8">
        <w:rPr>
          <w:color w:val="000000"/>
          <w:sz w:val="24"/>
          <w:szCs w:val="24"/>
        </w:rPr>
        <w:t xml:space="preserve"> based scheduling algorithm.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All Java threads have a priority and the thread with he highest priority is scheduled to run by the JVM.</w:t>
      </w:r>
    </w:p>
    <w:p w:rsidR="00A5676F" w:rsidRPr="008166F8" w:rsidRDefault="00A5676F" w:rsidP="00A5676F">
      <w:pPr>
        <w:numPr>
          <w:ilvl w:val="0"/>
          <w:numId w:val="68"/>
        </w:numPr>
        <w:spacing w:before="100" w:beforeAutospacing="1" w:after="100" w:afterAutospacing="1" w:line="240" w:lineRule="auto"/>
        <w:rPr>
          <w:color w:val="000000"/>
          <w:sz w:val="24"/>
          <w:szCs w:val="24"/>
        </w:rPr>
      </w:pPr>
      <w:r w:rsidRPr="008166F8">
        <w:rPr>
          <w:color w:val="000000"/>
          <w:sz w:val="24"/>
          <w:szCs w:val="24"/>
        </w:rPr>
        <w:t>In case two threads have the same priority a FIFO ordering is followed.</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 A different thread is invoked to run in case one of the following events occur:</w:t>
      </w:r>
    </w:p>
    <w:p w:rsidR="00A5676F" w:rsidRPr="008166F8" w:rsidRDefault="00A5676F" w:rsidP="00A5676F">
      <w:pPr>
        <w:pStyle w:val="NormalWeb"/>
        <w:rPr>
          <w:rFonts w:ascii="Arial" w:hAnsi="Arial" w:cs="Arial"/>
          <w:color w:val="222222"/>
        </w:rPr>
      </w:pPr>
      <w:r w:rsidRPr="008166F8">
        <w:rPr>
          <w:rFonts w:ascii="Arial" w:hAnsi="Arial" w:cs="Arial"/>
          <w:color w:val="222222"/>
        </w:rPr>
        <w:t>1.The currently running thread exits the Runnable state ie either blocks or terminates.</w:t>
      </w:r>
    </w:p>
    <w:p w:rsidR="00A5676F" w:rsidRPr="008166F8" w:rsidRDefault="00A5676F" w:rsidP="00A5676F">
      <w:pPr>
        <w:pStyle w:val="NormalWeb"/>
        <w:rPr>
          <w:rFonts w:ascii="Arial" w:hAnsi="Arial" w:cs="Arial"/>
          <w:color w:val="222222"/>
        </w:rPr>
      </w:pPr>
      <w:r w:rsidRPr="008166F8">
        <w:rPr>
          <w:rFonts w:ascii="Arial" w:hAnsi="Arial" w:cs="Arial"/>
          <w:color w:val="222222"/>
        </w:rPr>
        <w:t>2. A thread with a higher priority than the thread currently running enters the Runnable state. The lower priority thread is preempted and the higher priority thread is scheduled to run.</w:t>
      </w:r>
    </w:p>
    <w:p w:rsidR="00A5676F" w:rsidRPr="008166F8" w:rsidRDefault="00A5676F" w:rsidP="00A5676F">
      <w:pPr>
        <w:pStyle w:val="NormalWeb"/>
        <w:rPr>
          <w:rFonts w:ascii="Arial" w:hAnsi="Arial" w:cs="Arial"/>
          <w:color w:val="222222"/>
        </w:rPr>
      </w:pPr>
      <w:r w:rsidRPr="008166F8">
        <w:rPr>
          <w:rFonts w:ascii="Arial" w:hAnsi="Arial" w:cs="Arial"/>
          <w:color w:val="222222"/>
        </w:rPr>
        <w:t> </w:t>
      </w:r>
    </w:p>
    <w:p w:rsidR="00A5676F" w:rsidRPr="008166F8" w:rsidRDefault="00A5676F" w:rsidP="00A5676F">
      <w:pPr>
        <w:pStyle w:val="NormalWeb"/>
        <w:rPr>
          <w:rFonts w:ascii="Arial" w:hAnsi="Arial" w:cs="Arial"/>
          <w:color w:val="222222"/>
        </w:rPr>
      </w:pPr>
      <w:r w:rsidRPr="008166F8">
        <w:rPr>
          <w:rFonts w:ascii="Arial" w:hAnsi="Arial" w:cs="Arial"/>
          <w:color w:val="222222"/>
        </w:rPr>
        <w:t>Time Slicing is dependent on the implementation.</w:t>
      </w:r>
    </w:p>
    <w:p w:rsidR="00A5676F" w:rsidRPr="008166F8" w:rsidRDefault="00A5676F" w:rsidP="00A5676F">
      <w:pPr>
        <w:pStyle w:val="NormalWeb"/>
        <w:rPr>
          <w:rFonts w:ascii="Arial" w:hAnsi="Arial" w:cs="Arial"/>
          <w:color w:val="222222"/>
        </w:rPr>
      </w:pPr>
      <w:r w:rsidRPr="008166F8">
        <w:rPr>
          <w:rFonts w:ascii="Arial" w:hAnsi="Arial" w:cs="Arial"/>
          <w:color w:val="222222"/>
        </w:rPr>
        <w:t>A thread can voluntarily yield control through the yield() method. Whenever a thread yeilds control of the CPU another thread of the same priority is scheduled to run. A thread voluntarily yielding control of the CPU is called Cooperative Multitasking.</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t>Sometimes we need to execute a task periodically or after specific delay. Java provides </w:t>
      </w:r>
      <w:hyperlink r:id="rId77" w:tgtFrame="_blank" w:history="1">
        <w:r w:rsidRPr="008166F8">
          <w:rPr>
            <w:rStyle w:val="Hyperlink"/>
            <w:rFonts w:ascii="Arial" w:hAnsi="Arial" w:cs="Arial"/>
            <w:b/>
            <w:bCs/>
            <w:color w:val="FF0000"/>
          </w:rPr>
          <w:t>Timer Class</w:t>
        </w:r>
      </w:hyperlink>
      <w:r w:rsidRPr="008166F8">
        <w:rPr>
          <w:rFonts w:ascii="Arial" w:hAnsi="Arial" w:cs="Arial"/>
          <w:color w:val="666666"/>
        </w:rPr>
        <w:t xml:space="preserve">through which we can achieve this but sometimes we need to run </w:t>
      </w:r>
      <w:r w:rsidRPr="008166F8">
        <w:rPr>
          <w:rFonts w:ascii="Arial" w:hAnsi="Arial" w:cs="Arial"/>
          <w:color w:val="666666"/>
        </w:rPr>
        <w:lastRenderedPageBreak/>
        <w:t>similar tasks in parallel. So creating multiple Timer objects will be an overhead to the system and it’s better to have a thread pool of scheduled tasks.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color w:val="666666"/>
        </w:rPr>
        <w:t>Java provides scheduled thread pool implementation through </w:t>
      </w:r>
      <w:r w:rsidRPr="008166F8">
        <w:rPr>
          <w:rStyle w:val="HTMLCode"/>
          <w:color w:val="666666"/>
          <w:sz w:val="24"/>
          <w:szCs w:val="24"/>
          <w:shd w:val="clear" w:color="auto" w:fill="EFE8E5"/>
        </w:rPr>
        <w:t>ScheduledThreadPoolExecutor</w:t>
      </w:r>
      <w:r w:rsidRPr="008166F8">
        <w:rPr>
          <w:rFonts w:ascii="Arial" w:hAnsi="Arial" w:cs="Arial"/>
          <w:color w:val="666666"/>
        </w:rPr>
        <w:t> class that implements </w:t>
      </w:r>
      <w:r w:rsidRPr="008166F8">
        <w:rPr>
          <w:rStyle w:val="HTMLCode"/>
          <w:color w:val="666666"/>
          <w:sz w:val="24"/>
          <w:szCs w:val="24"/>
          <w:shd w:val="clear" w:color="auto" w:fill="EFE8E5"/>
        </w:rPr>
        <w:t>ScheduledExecutorService</w:t>
      </w:r>
      <w:r w:rsidRPr="008166F8">
        <w:rPr>
          <w:rFonts w:ascii="Arial" w:hAnsi="Arial" w:cs="Arial"/>
          <w:color w:val="666666"/>
        </w:rPr>
        <w:t> interface. ScheduledExecutorService defines the contract methods to schedule a task with different options.</w:t>
      </w:r>
    </w:p>
    <w:p w:rsidR="00A5676F" w:rsidRPr="008166F8" w:rsidRDefault="00A5676F" w:rsidP="00A5676F">
      <w:pPr>
        <w:pStyle w:val="NormalWeb"/>
        <w:spacing w:before="0" w:beforeAutospacing="0" w:after="390" w:afterAutospacing="0"/>
        <w:rPr>
          <w:rFonts w:ascii="Arial" w:hAnsi="Arial" w:cs="Arial"/>
          <w:color w:val="666666"/>
        </w:rPr>
      </w:pPr>
      <w:r w:rsidRPr="008166F8">
        <w:rPr>
          <w:rFonts w:ascii="Arial" w:hAnsi="Arial" w:cs="Arial"/>
          <w:b/>
          <w:bCs/>
          <w:color w:val="222222"/>
        </w:rPr>
        <w:t>Thread Scheduler in Java</w:t>
      </w:r>
      <w:r w:rsidRPr="008166F8">
        <w:rPr>
          <w:rFonts w:ascii="Arial" w:hAnsi="Arial" w:cs="Arial"/>
          <w:color w:val="222222"/>
        </w:rPr>
        <w:t>. </w:t>
      </w:r>
      <w:r w:rsidRPr="008166F8">
        <w:rPr>
          <w:rFonts w:ascii="Arial" w:hAnsi="Arial" w:cs="Arial"/>
          <w:b/>
          <w:bCs/>
          <w:color w:val="222222"/>
        </w:rPr>
        <w:t>Thread scheduler in java</w:t>
      </w:r>
      <w:r w:rsidRPr="008166F8">
        <w:rPr>
          <w:rFonts w:ascii="Arial" w:hAnsi="Arial" w:cs="Arial"/>
          <w:color w:val="222222"/>
        </w:rPr>
        <w:t> is the part of the JVM that decides which </w:t>
      </w:r>
      <w:r w:rsidRPr="008166F8">
        <w:rPr>
          <w:rFonts w:ascii="Arial" w:hAnsi="Arial" w:cs="Arial"/>
          <w:b/>
          <w:bCs/>
          <w:color w:val="222222"/>
        </w:rPr>
        <w:t>thread</w:t>
      </w:r>
      <w:r w:rsidRPr="008166F8">
        <w:rPr>
          <w:rFonts w:ascii="Arial" w:hAnsi="Arial" w:cs="Arial"/>
          <w:color w:val="222222"/>
        </w:rPr>
        <w:t> should run. ... Only one </w:t>
      </w:r>
      <w:r w:rsidRPr="008166F8">
        <w:rPr>
          <w:rFonts w:ascii="Arial" w:hAnsi="Arial" w:cs="Arial"/>
          <w:b/>
          <w:bCs/>
          <w:color w:val="222222"/>
        </w:rPr>
        <w:t>thread</w:t>
      </w:r>
      <w:r w:rsidRPr="008166F8">
        <w:rPr>
          <w:rFonts w:ascii="Arial" w:hAnsi="Arial" w:cs="Arial"/>
          <w:color w:val="222222"/>
        </w:rPr>
        <w:t> at a time can run in a single process. The </w:t>
      </w:r>
      <w:r w:rsidRPr="008166F8">
        <w:rPr>
          <w:rFonts w:ascii="Arial" w:hAnsi="Arial" w:cs="Arial"/>
          <w:b/>
          <w:bCs/>
          <w:color w:val="222222"/>
        </w:rPr>
        <w:t>thread scheduler</w:t>
      </w:r>
      <w:r w:rsidRPr="008166F8">
        <w:rPr>
          <w:rFonts w:ascii="Arial" w:hAnsi="Arial" w:cs="Arial"/>
          <w:color w:val="222222"/>
        </w:rPr>
        <w:t> mainly uses preemptive or time slicing </w:t>
      </w:r>
      <w:r w:rsidRPr="008166F8">
        <w:rPr>
          <w:rFonts w:ascii="Arial" w:hAnsi="Arial" w:cs="Arial"/>
          <w:b/>
          <w:bCs/>
          <w:color w:val="222222"/>
        </w:rPr>
        <w:t>scheduling</w:t>
      </w:r>
      <w:r w:rsidRPr="008166F8">
        <w:rPr>
          <w:rFonts w:ascii="Arial" w:hAnsi="Arial" w:cs="Arial"/>
          <w:color w:val="222222"/>
        </w:rPr>
        <w:t>to schedule the </w:t>
      </w:r>
      <w:r w:rsidRPr="008166F8">
        <w:rPr>
          <w:rFonts w:ascii="Arial" w:hAnsi="Arial" w:cs="Arial"/>
          <w:b/>
          <w:bCs/>
          <w:color w:val="222222"/>
        </w:rPr>
        <w:t>threads</w:t>
      </w:r>
      <w:r w:rsidRPr="008166F8">
        <w:rPr>
          <w:rFonts w:ascii="Arial" w:hAnsi="Arial" w:cs="Arial"/>
          <w:color w:val="222222"/>
        </w:rPr>
        <w:t>.</w:t>
      </w:r>
    </w:p>
    <w:p w:rsidR="00A5676F" w:rsidRPr="008166F8" w:rsidRDefault="00A5676F" w:rsidP="00A5676F">
      <w:pPr>
        <w:pStyle w:val="NormalWeb"/>
        <w:spacing w:before="0" w:beforeAutospacing="0" w:after="390" w:afterAutospacing="0"/>
        <w:rPr>
          <w:rFonts w:ascii="Arial" w:hAnsi="Arial" w:cs="Arial"/>
          <w:color w:val="666666"/>
        </w:rPr>
      </w:pP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In Java program, you create threads but they are not executed by Java alone. Java takes the help of the underlying OS to execute them. To allocate microprocessor time and to supervise all the threads' execution, the OS comes with </w:t>
      </w:r>
      <w:r w:rsidRPr="008166F8">
        <w:rPr>
          <w:rStyle w:val="Strong"/>
          <w:rFonts w:ascii="inherit" w:hAnsi="inherit" w:cs="Arial"/>
          <w:color w:val="444444"/>
          <w:bdr w:val="none" w:sz="0" w:space="0" w:color="auto" w:frame="1"/>
        </w:rPr>
        <w:t>Thread Scheduler</w:t>
      </w:r>
      <w:r w:rsidRPr="008166F8">
        <w:rPr>
          <w:rFonts w:ascii="Arial" w:hAnsi="Arial" w:cs="Arial"/>
          <w:color w:val="444444"/>
        </w:rPr>
        <w:t>. The entire responsibility of maintaining the sequence of execution of threads, where which thread should be given first preference than the other, lies with the thread scheduler. The scheduling depends on the </w:t>
      </w:r>
      <w:r w:rsidRPr="008166F8">
        <w:rPr>
          <w:rStyle w:val="Strong"/>
          <w:rFonts w:ascii="inherit" w:hAnsi="inherit" w:cs="Arial"/>
          <w:color w:val="444444"/>
          <w:bdr w:val="none" w:sz="0" w:space="0" w:color="auto" w:frame="1"/>
        </w:rPr>
        <w:t>algorithm</w:t>
      </w:r>
      <w:r w:rsidRPr="008166F8">
        <w:rPr>
          <w:rFonts w:ascii="Arial" w:hAnsi="Arial" w:cs="Arial"/>
          <w:color w:val="444444"/>
        </w:rPr>
        <w:t> of the scheduler. Many types of algorithms exist like </w:t>
      </w:r>
      <w:r w:rsidRPr="008166F8">
        <w:rPr>
          <w:rStyle w:val="Strong"/>
          <w:rFonts w:ascii="inherit" w:hAnsi="inherit" w:cs="Arial"/>
          <w:color w:val="444444"/>
          <w:bdr w:val="none" w:sz="0" w:space="0" w:color="auto" w:frame="1"/>
        </w:rPr>
        <w:t>preemptive</w:t>
      </w:r>
      <w:r w:rsidRPr="008166F8">
        <w:rPr>
          <w:rFonts w:ascii="Arial" w:hAnsi="Arial" w:cs="Arial"/>
          <w:color w:val="444444"/>
        </w:rPr>
        <w:t> and </w:t>
      </w:r>
      <w:r w:rsidRPr="008166F8">
        <w:rPr>
          <w:rStyle w:val="Strong"/>
          <w:rFonts w:ascii="inherit" w:hAnsi="inherit" w:cs="Arial"/>
          <w:color w:val="444444"/>
          <w:bdr w:val="none" w:sz="0" w:space="0" w:color="auto" w:frame="1"/>
        </w:rPr>
        <w:t>time slicing</w:t>
      </w:r>
      <w:r w:rsidRPr="008166F8">
        <w:rPr>
          <w:rFonts w:ascii="Arial" w:hAnsi="Arial" w:cs="Arial"/>
          <w:color w:val="444444"/>
        </w:rPr>
        <w:t>with </w:t>
      </w:r>
      <w:r w:rsidRPr="008166F8">
        <w:rPr>
          <w:rStyle w:val="Strong"/>
          <w:rFonts w:ascii="inherit" w:hAnsi="inherit" w:cs="Arial"/>
          <w:color w:val="444444"/>
          <w:bdr w:val="none" w:sz="0" w:space="0" w:color="auto" w:frame="1"/>
        </w:rPr>
        <w:t>round robin</w:t>
      </w:r>
      <w:r w:rsidRPr="008166F8">
        <w:rPr>
          <w:rFonts w:ascii="Arial" w:hAnsi="Arial" w:cs="Arial"/>
          <w:color w:val="444444"/>
        </w:rPr>
        <w:t> etc. It is a very complex algorithm that executes many times in a given time.</w:t>
      </w:r>
    </w:p>
    <w:p w:rsidR="00A5676F" w:rsidRPr="008166F8" w:rsidRDefault="00A5676F" w:rsidP="00A5676F">
      <w:pPr>
        <w:pStyle w:val="Heading6"/>
        <w:spacing w:before="0" w:line="360" w:lineRule="atLeast"/>
        <w:textAlignment w:val="baseline"/>
        <w:rPr>
          <w:rFonts w:ascii="Arial" w:hAnsi="Arial" w:cs="Arial"/>
          <w:color w:val="333333"/>
          <w:sz w:val="24"/>
          <w:szCs w:val="24"/>
        </w:rPr>
      </w:pPr>
      <w:r w:rsidRPr="008166F8">
        <w:rPr>
          <w:rFonts w:ascii="Arial" w:hAnsi="Arial" w:cs="Arial"/>
          <w:color w:val="333333"/>
          <w:sz w:val="24"/>
          <w:szCs w:val="24"/>
        </w:rPr>
        <w:t>Java Thread Scheduler</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scheduler maintains a pool of threads. When Java thread is started calling</w:t>
      </w:r>
      <w:r w:rsidRPr="008166F8">
        <w:rPr>
          <w:rStyle w:val="Strong"/>
          <w:rFonts w:ascii="inherit" w:hAnsi="inherit" w:cs="Arial"/>
          <w:color w:val="444444"/>
          <w:bdr w:val="none" w:sz="0" w:space="0" w:color="auto" w:frame="1"/>
        </w:rPr>
        <w:t> start()</w:t>
      </w:r>
      <w:r w:rsidRPr="008166F8">
        <w:rPr>
          <w:rFonts w:ascii="Arial" w:hAnsi="Arial" w:cs="Arial"/>
          <w:color w:val="444444"/>
        </w:rPr>
        <w:t> method, it joins the pool of waiting threads. For deciding processor allocation for each waiting thread, the scheduler takes many aspects into consideration.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Style w:val="Strong"/>
          <w:rFonts w:ascii="inherit" w:hAnsi="inherit" w:cs="Arial"/>
          <w:color w:val="444444"/>
          <w:bdr w:val="none" w:sz="0" w:space="0" w:color="auto" w:frame="1"/>
        </w:rPr>
        <w:t>1.</w:t>
      </w:r>
      <w:r w:rsidRPr="008166F8">
        <w:rPr>
          <w:rFonts w:ascii="Arial" w:hAnsi="Arial" w:cs="Arial"/>
          <w:color w:val="444444"/>
        </w:rPr>
        <w:t> Priority of thread</w:t>
      </w:r>
      <w:r w:rsidRPr="008166F8">
        <w:rPr>
          <w:rFonts w:ascii="Arial" w:hAnsi="Arial" w:cs="Arial"/>
          <w:color w:val="444444"/>
        </w:rPr>
        <w:br/>
      </w:r>
      <w:r w:rsidRPr="008166F8">
        <w:rPr>
          <w:rStyle w:val="Strong"/>
          <w:rFonts w:ascii="inherit" w:hAnsi="inherit" w:cs="Arial"/>
          <w:color w:val="444444"/>
          <w:bdr w:val="none" w:sz="0" w:space="0" w:color="auto" w:frame="1"/>
        </w:rPr>
        <w:t>2.</w:t>
      </w:r>
      <w:r w:rsidRPr="008166F8">
        <w:rPr>
          <w:rFonts w:ascii="Arial" w:hAnsi="Arial" w:cs="Arial"/>
          <w:color w:val="444444"/>
        </w:rPr>
        <w:t> Waiting time of thread</w:t>
      </w:r>
      <w:r w:rsidRPr="008166F8">
        <w:rPr>
          <w:rFonts w:ascii="Arial" w:hAnsi="Arial" w:cs="Arial"/>
          <w:color w:val="444444"/>
        </w:rPr>
        <w:br/>
      </w:r>
      <w:r w:rsidRPr="008166F8">
        <w:rPr>
          <w:rStyle w:val="Strong"/>
          <w:rFonts w:ascii="inherit" w:hAnsi="inherit" w:cs="Arial"/>
          <w:color w:val="444444"/>
          <w:bdr w:val="none" w:sz="0" w:space="0" w:color="auto" w:frame="1"/>
        </w:rPr>
        <w:t>3. </w:t>
      </w:r>
      <w:r w:rsidRPr="008166F8">
        <w:rPr>
          <w:rFonts w:ascii="Arial" w:hAnsi="Arial" w:cs="Arial"/>
          <w:color w:val="444444"/>
        </w:rPr>
        <w:t>Nature of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The JVM is based on </w:t>
      </w:r>
      <w:r w:rsidRPr="008166F8">
        <w:rPr>
          <w:rStyle w:val="Strong"/>
          <w:rFonts w:ascii="inherit" w:hAnsi="inherit" w:cs="Arial"/>
          <w:color w:val="444444"/>
          <w:bdr w:val="none" w:sz="0" w:space="0" w:color="auto" w:frame="1"/>
        </w:rPr>
        <w:t>preemptive and priority based</w:t>
      </w:r>
      <w:r w:rsidRPr="008166F8">
        <w:rPr>
          <w:rFonts w:ascii="Arial" w:hAnsi="Arial" w:cs="Arial"/>
          <w:color w:val="444444"/>
        </w:rPr>
        <w:t> scheduling algorithm. The thread with more priority is given first preference than the thread with less priority. The thread with more priority relinquishes (empties) the thread with less priority that is being executed. If the threads of equal priority are in the pool, the waiting time is taken in consideration. Nature of threads sometimes affects. The </w:t>
      </w:r>
      <w:r w:rsidRPr="008166F8">
        <w:rPr>
          <w:rStyle w:val="Strong"/>
          <w:rFonts w:ascii="inherit" w:hAnsi="inherit" w:cs="Arial"/>
          <w:color w:val="444444"/>
          <w:bdr w:val="none" w:sz="0" w:space="0" w:color="auto" w:frame="1"/>
        </w:rPr>
        <w:t>daemon threads </w:t>
      </w:r>
      <w:r w:rsidRPr="008166F8">
        <w:rPr>
          <w:rFonts w:ascii="Arial" w:hAnsi="Arial" w:cs="Arial"/>
          <w:color w:val="444444"/>
        </w:rPr>
        <w:t>are given less importance and are executed only when no other thread is available for execution.</w:t>
      </w:r>
    </w:p>
    <w:p w:rsidR="00A5676F" w:rsidRPr="008166F8" w:rsidRDefault="00A5676F" w:rsidP="00A5676F">
      <w:pPr>
        <w:pStyle w:val="NormalWeb"/>
        <w:spacing w:before="0" w:beforeAutospacing="0" w:after="225" w:afterAutospacing="0"/>
        <w:textAlignment w:val="baseline"/>
        <w:rPr>
          <w:rFonts w:ascii="Arial" w:hAnsi="Arial" w:cs="Arial"/>
          <w:color w:val="444444"/>
        </w:rPr>
      </w:pPr>
      <w:r w:rsidRPr="008166F8">
        <w:rPr>
          <w:rFonts w:ascii="Arial" w:hAnsi="Arial" w:cs="Arial"/>
          <w:color w:val="444444"/>
        </w:rPr>
        <w:t>When JVM starts executing a Java program, it creates a few threads for the execution.</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1. </w:t>
      </w:r>
      <w:r w:rsidRPr="008166F8">
        <w:rPr>
          <w:rStyle w:val="Strong"/>
          <w:rFonts w:ascii="inherit" w:hAnsi="inherit" w:cs="Arial"/>
          <w:color w:val="444444"/>
          <w:bdr w:val="none" w:sz="0" w:space="0" w:color="auto" w:frame="1"/>
        </w:rPr>
        <w:t>main</w:t>
      </w:r>
      <w:r w:rsidRPr="008166F8">
        <w:rPr>
          <w:rFonts w:ascii="Arial" w:hAnsi="Arial" w:cs="Arial"/>
          <w:color w:val="444444"/>
        </w:rPr>
        <w:t> is a method for us, but main is a thread for JVM. The execution starts with main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2. </w:t>
      </w:r>
      <w:r w:rsidRPr="008166F8">
        <w:rPr>
          <w:rStyle w:val="Strong"/>
          <w:rFonts w:ascii="inherit" w:hAnsi="inherit" w:cs="Arial"/>
          <w:color w:val="444444"/>
          <w:bdr w:val="none" w:sz="0" w:space="0" w:color="auto" w:frame="1"/>
        </w:rPr>
        <w:t>Garbage collector</w:t>
      </w:r>
      <w:r w:rsidRPr="008166F8">
        <w:rPr>
          <w:rFonts w:ascii="Arial" w:hAnsi="Arial" w:cs="Arial"/>
          <w:color w:val="444444"/>
        </w:rPr>
        <w:t> is a daemon thread that comes into action before every thread.</w:t>
      </w:r>
    </w:p>
    <w:p w:rsidR="00A5676F" w:rsidRPr="008166F8" w:rsidRDefault="00A5676F" w:rsidP="00A5676F">
      <w:pPr>
        <w:pStyle w:val="NormalWeb"/>
        <w:spacing w:before="0" w:beforeAutospacing="0" w:after="0" w:afterAutospacing="0"/>
        <w:textAlignment w:val="baseline"/>
        <w:rPr>
          <w:rFonts w:ascii="Arial" w:hAnsi="Arial" w:cs="Arial"/>
          <w:color w:val="444444"/>
        </w:rPr>
      </w:pPr>
      <w:r w:rsidRPr="008166F8">
        <w:rPr>
          <w:rFonts w:ascii="Arial" w:hAnsi="Arial" w:cs="Arial"/>
          <w:color w:val="444444"/>
        </w:rPr>
        <w:t>3. </w:t>
      </w:r>
      <w:r w:rsidRPr="008166F8">
        <w:rPr>
          <w:rStyle w:val="Strong"/>
          <w:rFonts w:ascii="inherit" w:hAnsi="inherit" w:cs="Arial"/>
          <w:color w:val="444444"/>
          <w:bdr w:val="none" w:sz="0" w:space="0" w:color="auto" w:frame="1"/>
        </w:rPr>
        <w:t>Event Dispatcher</w:t>
      </w:r>
      <w:r w:rsidRPr="008166F8">
        <w:rPr>
          <w:rFonts w:ascii="Arial" w:hAnsi="Arial" w:cs="Arial"/>
          <w:color w:val="444444"/>
        </w:rPr>
        <w:t> is a thread which will take care of events raised by the components like click of a button etc.</w:t>
      </w:r>
    </w:p>
    <w:p w:rsidR="00A5676F" w:rsidRPr="008166F8" w:rsidRDefault="00A5676F" w:rsidP="00A5676F">
      <w:pPr>
        <w:pStyle w:val="NormalWeb"/>
        <w:spacing w:before="0" w:beforeAutospacing="0" w:after="0" w:afterAutospacing="0"/>
        <w:textAlignment w:val="baseline"/>
        <w:rPr>
          <w:ins w:id="151" w:author="Unknown"/>
          <w:rFonts w:ascii="Arial" w:hAnsi="Arial" w:cs="Arial"/>
          <w:color w:val="444444"/>
        </w:rPr>
      </w:pPr>
      <w:ins w:id="152" w:author="Unknown">
        <w:r w:rsidRPr="008166F8">
          <w:rPr>
            <w:rFonts w:ascii="Arial" w:hAnsi="Arial" w:cs="Arial"/>
            <w:color w:val="444444"/>
          </w:rPr>
          <w:lastRenderedPageBreak/>
          <w:t>4. There is one more, </w:t>
        </w:r>
        <w:r w:rsidRPr="008166F8">
          <w:rPr>
            <w:rFonts w:ascii="Arial" w:hAnsi="Arial"/>
            <w:b/>
            <w:bCs/>
          </w:rPr>
          <w:t>Timer</w:t>
        </w:r>
        <w:r w:rsidRPr="008166F8">
          <w:rPr>
            <w:rFonts w:ascii="Arial" w:hAnsi="Arial" w:cs="Arial"/>
            <w:color w:val="444444"/>
          </w:rPr>
          <w:t> thread, which maintains the time for methods like </w:t>
        </w:r>
        <w:r w:rsidRPr="008166F8">
          <w:rPr>
            <w:rFonts w:ascii="Arial" w:hAnsi="Arial"/>
            <w:b/>
            <w:bCs/>
          </w:rPr>
          <w:t>sleep()</w:t>
        </w:r>
        <w:r w:rsidRPr="008166F8">
          <w:rPr>
            <w:rFonts w:ascii="Arial" w:hAnsi="Arial" w:cs="Arial"/>
            <w:color w:val="444444"/>
          </w:rPr>
          <w:t> etc.</w:t>
        </w:r>
      </w:ins>
    </w:p>
    <w:p w:rsidR="00A5676F" w:rsidRPr="008166F8" w:rsidRDefault="00A5676F" w:rsidP="00A5676F">
      <w:pPr>
        <w:pStyle w:val="NormalWeb"/>
        <w:spacing w:before="0" w:beforeAutospacing="0" w:after="0" w:afterAutospacing="0"/>
        <w:textAlignment w:val="baseline"/>
        <w:rPr>
          <w:ins w:id="153" w:author="Unknown"/>
          <w:rFonts w:ascii="Arial" w:hAnsi="Arial" w:cs="Arial"/>
          <w:color w:val="444444"/>
        </w:rPr>
      </w:pPr>
      <w:ins w:id="154" w:author="Unknown">
        <w:r w:rsidRPr="008166F8">
          <w:rPr>
            <w:rFonts w:ascii="Arial" w:hAnsi="Arial" w:cs="Arial"/>
            <w:color w:val="444444"/>
          </w:rPr>
          <w:t>When a thread is started with </w:t>
        </w:r>
        <w:r w:rsidRPr="008166F8">
          <w:rPr>
            <w:rFonts w:ascii="Arial" w:hAnsi="Arial"/>
            <w:b/>
            <w:bCs/>
          </w:rPr>
          <w:t>start()</w:t>
        </w:r>
        <w:r w:rsidRPr="008166F8">
          <w:rPr>
            <w:rFonts w:ascii="Arial" w:hAnsi="Arial" w:cs="Arial"/>
            <w:color w:val="444444"/>
          </w:rPr>
          <w:t> method, the Java thread joins the </w:t>
        </w:r>
        <w:r w:rsidRPr="008166F8">
          <w:rPr>
            <w:rFonts w:ascii="Arial" w:hAnsi="Arial"/>
            <w:b/>
            <w:bCs/>
          </w:rPr>
          <w:t>pool of waiting threads</w:t>
        </w:r>
        <w:r w:rsidRPr="008166F8">
          <w:rPr>
            <w:rFonts w:ascii="Arial" w:hAnsi="Arial" w:cs="Arial"/>
            <w:color w:val="444444"/>
          </w:rPr>
          <w:t>. It does not mean the scheduler should give the processor time immediately. "Joins" means, it is guaranteed of getting processor time, but at what time depends on the decision of the scheduler managed by the OS. When a thread joins, the scheduler is executed by the OS and makes a table of threads' sequence to allocate processor time. When a </w:t>
        </w:r>
        <w:r w:rsidRPr="008166F8">
          <w:rPr>
            <w:rFonts w:ascii="Arial" w:hAnsi="Arial"/>
            <w:b/>
            <w:bCs/>
          </w:rPr>
          <w:t>sleep() </w:t>
        </w:r>
        <w:r w:rsidRPr="008166F8">
          <w:rPr>
            <w:rFonts w:ascii="Arial" w:hAnsi="Arial" w:cs="Arial"/>
            <w:color w:val="444444"/>
          </w:rPr>
          <w:t>method is called, the thread is removed from the active pool, then again the scheduler is executed to make the table as there comes imbalance in the waiting threads. And executed again when the thread joins the pool when the </w:t>
        </w:r>
        <w:r w:rsidRPr="008166F8">
          <w:rPr>
            <w:rFonts w:ascii="Arial" w:hAnsi="Arial"/>
            <w:b/>
            <w:bCs/>
          </w:rPr>
          <w:t>sleep() </w:t>
        </w:r>
        <w:r w:rsidRPr="008166F8">
          <w:rPr>
            <w:rFonts w:ascii="Arial" w:hAnsi="Arial" w:cs="Arial"/>
            <w:color w:val="444444"/>
          </w:rPr>
          <w:t>time is over. For this reason, the scheduler executes a number of times when a thread joins, </w:t>
        </w:r>
        <w:r w:rsidRPr="008166F8">
          <w:rPr>
            <w:rFonts w:ascii="Arial" w:hAnsi="Arial"/>
            <w:b/>
            <w:bCs/>
          </w:rPr>
          <w:t>yields</w:t>
        </w:r>
        <w:r w:rsidRPr="008166F8">
          <w:rPr>
            <w:rFonts w:ascii="Arial" w:hAnsi="Arial" w:cs="Arial"/>
            <w:color w:val="444444"/>
          </w:rPr>
          <w:t>, </w:t>
        </w:r>
        <w:r w:rsidRPr="008166F8">
          <w:rPr>
            <w:rFonts w:ascii="Arial" w:hAnsi="Arial"/>
            <w:b/>
            <w:bCs/>
          </w:rPr>
          <w:t>stops</w:t>
        </w:r>
        <w:r w:rsidRPr="008166F8">
          <w:rPr>
            <w:rFonts w:ascii="Arial" w:hAnsi="Arial" w:cs="Arial"/>
            <w:color w:val="444444"/>
          </w:rPr>
          <w:t> or leaves (when blocked or dies) the pool.</w:t>
        </w:r>
      </w:ins>
    </w:p>
    <w:p w:rsidR="00A5676F" w:rsidRPr="008166F8" w:rsidRDefault="00A5676F" w:rsidP="00A5676F">
      <w:pPr>
        <w:pStyle w:val="NormalWeb"/>
        <w:spacing w:before="0" w:beforeAutospacing="0" w:after="225" w:afterAutospacing="0"/>
        <w:textAlignment w:val="baseline"/>
        <w:rPr>
          <w:ins w:id="155" w:author="Unknown"/>
          <w:rFonts w:ascii="Arial" w:hAnsi="Arial" w:cs="Arial"/>
          <w:color w:val="444444"/>
        </w:rPr>
      </w:pPr>
    </w:p>
    <w:p w:rsidR="00A5676F" w:rsidRPr="008166F8" w:rsidRDefault="00A5676F" w:rsidP="00A5676F">
      <w:pPr>
        <w:pStyle w:val="Heading1"/>
        <w:rPr>
          <w:ins w:id="156" w:author="Unknown"/>
          <w:rFonts w:ascii="Arial" w:hAnsi="Arial" w:cs="Arial"/>
          <w:b w:val="0"/>
          <w:bCs w:val="0"/>
          <w:color w:val="444444"/>
          <w:kern w:val="0"/>
          <w:sz w:val="24"/>
          <w:szCs w:val="24"/>
        </w:rPr>
      </w:pPr>
      <w:ins w:id="157" w:author="Unknown">
        <w:r w:rsidRPr="008166F8">
          <w:rPr>
            <w:rFonts w:ascii="Arial" w:hAnsi="Arial" w:cs="Arial"/>
            <w:b w:val="0"/>
            <w:bCs w:val="0"/>
            <w:color w:val="444444"/>
            <w:kern w:val="0"/>
            <w:sz w:val="24"/>
            <w:szCs w:val="24"/>
          </w:rPr>
          <w:t>Thread Scheduling</w:t>
        </w:r>
      </w:ins>
    </w:p>
    <w:p w:rsidR="00A5676F" w:rsidRPr="008166F8" w:rsidRDefault="00A5676F" w:rsidP="00A5676F">
      <w:pPr>
        <w:pStyle w:val="NormalWeb"/>
        <w:rPr>
          <w:ins w:id="158" w:author="Unknown"/>
          <w:rFonts w:ascii="Arial" w:hAnsi="Arial" w:cs="Arial"/>
          <w:color w:val="444444"/>
        </w:rPr>
      </w:pPr>
      <w:ins w:id="159" w:author="Unknown">
        <w:r w:rsidRPr="008166F8">
          <w:rPr>
            <w:rFonts w:ascii="Arial" w:hAnsi="Arial" w:cs="Arial"/>
            <w:color w:val="444444"/>
          </w:rPr>
          <w:t>In our introduction to </w:t>
        </w:r>
        <w:r w:rsidR="00BD31E5" w:rsidRPr="008166F8">
          <w:rPr>
            <w:rFonts w:ascii="Arial" w:hAnsi="Arial" w:cs="Arial"/>
            <w:color w:val="444444"/>
          </w:rPr>
          <w:fldChar w:fldCharType="begin"/>
        </w:r>
        <w:r w:rsidRPr="008166F8">
          <w:rPr>
            <w:rFonts w:ascii="Arial" w:hAnsi="Arial" w:cs="Arial"/>
            <w:color w:val="444444"/>
          </w:rPr>
          <w:instrText xml:space="preserve"> HYPERLINK "http://www.javamex.com/tutorials/threads/how_threads_work.shtml" \t "_blank" </w:instrText>
        </w:r>
        <w:r w:rsidR="00BD31E5" w:rsidRPr="008166F8">
          <w:rPr>
            <w:rFonts w:ascii="Arial" w:hAnsi="Arial" w:cs="Arial"/>
            <w:color w:val="444444"/>
          </w:rPr>
          <w:fldChar w:fldCharType="separate"/>
        </w:r>
        <w:r w:rsidRPr="008166F8">
          <w:rPr>
            <w:rFonts w:ascii="Arial" w:hAnsi="Arial"/>
            <w:color w:val="444444"/>
          </w:rPr>
          <w:t>how threads work</w:t>
        </w:r>
        <w:r w:rsidR="00BD31E5" w:rsidRPr="008166F8">
          <w:rPr>
            <w:rFonts w:ascii="Arial" w:hAnsi="Arial" w:cs="Arial"/>
            <w:color w:val="444444"/>
          </w:rPr>
          <w:fldChar w:fldCharType="end"/>
        </w:r>
        <w:r w:rsidRPr="008166F8">
          <w:rPr>
            <w:rFonts w:ascii="Arial" w:hAnsi="Arial" w:cs="Arial"/>
            <w:color w:val="444444"/>
          </w:rPr>
          <w:t>, we introduced the </w:t>
        </w:r>
        <w:r w:rsidRPr="008166F8">
          <w:rPr>
            <w:rFonts w:ascii="Arial" w:hAnsi="Arial"/>
            <w:b/>
            <w:bCs/>
            <w:color w:val="444444"/>
          </w:rPr>
          <w:t>thread scheduler</w:t>
        </w:r>
        <w:r w:rsidRPr="008166F8">
          <w:rPr>
            <w:rFonts w:ascii="Arial" w:hAnsi="Arial" w:cs="Arial"/>
            <w:color w:val="444444"/>
          </w:rPr>
          <w:t>, part of the OS (usually) that is responsible for sharing the available CPUs out between the various threads. How exactly the scheduler works depends on the individual platform, but various modern operating systems (notably Windows and Linux) use largely similar techniques that we'll describe here. We'll also mention some key varitions between the platforms.</w:t>
        </w:r>
      </w:ins>
    </w:p>
    <w:p w:rsidR="00A5676F" w:rsidRPr="008166F8" w:rsidRDefault="00A5676F" w:rsidP="00A5676F">
      <w:pPr>
        <w:pStyle w:val="NormalWeb"/>
        <w:rPr>
          <w:ins w:id="160" w:author="Unknown"/>
          <w:rFonts w:ascii="Arial" w:hAnsi="Arial" w:cs="Arial"/>
          <w:color w:val="444444"/>
        </w:rPr>
      </w:pPr>
      <w:ins w:id="161" w:author="Unknown">
        <w:r w:rsidRPr="008166F8">
          <w:rPr>
            <w:rFonts w:ascii="Arial" w:hAnsi="Arial" w:cs="Arial"/>
            <w:color w:val="444444"/>
          </w:rPr>
          <w:t>Note that we'll continue to talk about a single thread scheduler. On multiprocessor systems, there is generally some kind of scheduler </w:t>
        </w:r>
        <w:r w:rsidRPr="008166F8">
          <w:rPr>
            <w:rFonts w:ascii="Arial" w:hAnsi="Arial"/>
            <w:i/>
            <w:iCs/>
            <w:color w:val="444444"/>
          </w:rPr>
          <w:t>per processor</w:t>
        </w:r>
        <w:r w:rsidRPr="008166F8">
          <w:rPr>
            <w:rFonts w:ascii="Arial" w:hAnsi="Arial" w:cs="Arial"/>
            <w:color w:val="444444"/>
          </w:rPr>
          <w:t>, which then need to be coordinated in some way. (On some systems, switching on different processors is staggered to avoid contention on shared scheduling tables.) Unless otherwise specified, we'll use the term </w:t>
        </w:r>
        <w:r w:rsidRPr="008166F8">
          <w:rPr>
            <w:rFonts w:ascii="Arial" w:hAnsi="Arial"/>
            <w:i/>
            <w:iCs/>
            <w:color w:val="444444"/>
          </w:rPr>
          <w:t>thread scheduler</w:t>
        </w:r>
        <w:r w:rsidRPr="008166F8">
          <w:rPr>
            <w:rFonts w:ascii="Arial" w:hAnsi="Arial" w:cs="Arial"/>
            <w:color w:val="444444"/>
          </w:rPr>
          <w:t> to refer to this overall system of coordinated per-CPU schedulers.</w:t>
        </w:r>
      </w:ins>
    </w:p>
    <w:p w:rsidR="00A5676F" w:rsidRPr="008166F8" w:rsidRDefault="00A5676F" w:rsidP="00A5676F">
      <w:pPr>
        <w:pStyle w:val="NormalWeb"/>
        <w:rPr>
          <w:ins w:id="162" w:author="Unknown"/>
          <w:rFonts w:ascii="Arial" w:hAnsi="Arial" w:cs="Arial"/>
          <w:color w:val="444444"/>
        </w:rPr>
      </w:pPr>
      <w:ins w:id="163" w:author="Unknown">
        <w:r w:rsidRPr="008166F8">
          <w:rPr>
            <w:rFonts w:ascii="Arial" w:hAnsi="Arial" w:cs="Arial"/>
            <w:color w:val="444444"/>
          </w:rPr>
          <w:t>Across platforms, thread scheduling1 tends to be based on at least the following criteria:</w:t>
        </w:r>
      </w:ins>
    </w:p>
    <w:p w:rsidR="00A5676F" w:rsidRPr="008166F8" w:rsidRDefault="00A5676F" w:rsidP="00A5676F">
      <w:pPr>
        <w:numPr>
          <w:ilvl w:val="0"/>
          <w:numId w:val="69"/>
        </w:numPr>
        <w:spacing w:before="100" w:beforeAutospacing="1" w:after="100" w:afterAutospacing="1" w:line="240" w:lineRule="auto"/>
        <w:rPr>
          <w:ins w:id="164" w:author="Unknown"/>
          <w:rFonts w:ascii="Arial" w:eastAsia="Times New Roman" w:hAnsi="Arial" w:cs="Arial"/>
          <w:color w:val="444444"/>
          <w:sz w:val="24"/>
          <w:szCs w:val="24"/>
        </w:rPr>
      </w:pPr>
      <w:ins w:id="165"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priority</w:t>
        </w:r>
        <w:r w:rsidRPr="008166F8">
          <w:rPr>
            <w:rFonts w:ascii="Arial" w:eastAsia="Times New Roman" w:hAnsi="Arial" w:cs="Arial"/>
            <w:color w:val="444444"/>
            <w:sz w:val="24"/>
            <w:szCs w:val="24"/>
          </w:rPr>
          <w:t>, or in fact usually multiple "priority" settings that we'll discuss below;</w:t>
        </w:r>
      </w:ins>
    </w:p>
    <w:p w:rsidR="00A5676F" w:rsidRPr="008166F8" w:rsidRDefault="00A5676F" w:rsidP="00A5676F">
      <w:pPr>
        <w:numPr>
          <w:ilvl w:val="0"/>
          <w:numId w:val="69"/>
        </w:numPr>
        <w:spacing w:before="100" w:beforeAutospacing="1" w:after="100" w:afterAutospacing="1" w:line="240" w:lineRule="auto"/>
        <w:rPr>
          <w:ins w:id="166" w:author="Unknown"/>
          <w:rFonts w:ascii="Arial" w:eastAsia="Times New Roman" w:hAnsi="Arial" w:cs="Arial"/>
          <w:color w:val="444444"/>
          <w:sz w:val="24"/>
          <w:szCs w:val="24"/>
        </w:rPr>
      </w:pPr>
      <w:ins w:id="167"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or number of allocated </w:t>
        </w:r>
        <w:r w:rsidRPr="008166F8">
          <w:rPr>
            <w:rFonts w:ascii="Arial" w:eastAsia="Times New Roman" w:hAnsi="Arial"/>
            <w:b/>
            <w:bCs/>
            <w:color w:val="444444"/>
            <w:sz w:val="24"/>
            <w:szCs w:val="24"/>
          </w:rPr>
          <w:t>timeslices</w:t>
        </w:r>
        <w:r w:rsidRPr="008166F8">
          <w:rPr>
            <w:rFonts w:ascii="Arial" w:eastAsia="Times New Roman" w:hAnsi="Arial" w:cs="Arial"/>
            <w:color w:val="444444"/>
            <w:sz w:val="24"/>
            <w:szCs w:val="24"/>
          </w:rPr>
          <w:t> of CPU, which essentially determines the amount of CPU time a thread is allotted before it is forced to yield the CPU to another thread of the same or lower priority (the system will keep track of the </w:t>
        </w:r>
        <w:r w:rsidRPr="008166F8">
          <w:rPr>
            <w:rFonts w:ascii="Arial" w:eastAsia="Times New Roman" w:hAnsi="Arial"/>
            <w:i/>
            <w:iCs/>
            <w:color w:val="444444"/>
            <w:sz w:val="24"/>
            <w:szCs w:val="24"/>
          </w:rPr>
          <w:t>remaining</w:t>
        </w:r>
        <w:r w:rsidRPr="008166F8">
          <w:rPr>
            <w:rFonts w:ascii="Arial" w:eastAsia="Times New Roman" w:hAnsi="Arial" w:cs="Arial"/>
            <w:color w:val="444444"/>
            <w:sz w:val="24"/>
            <w:szCs w:val="24"/>
          </w:rPr>
          <w:t> quantum at any given time, plus its </w:t>
        </w:r>
        <w:r w:rsidRPr="008166F8">
          <w:rPr>
            <w:rFonts w:ascii="Arial" w:eastAsia="Times New Roman" w:hAnsi="Arial"/>
            <w:i/>
            <w:iCs/>
            <w:color w:val="444444"/>
            <w:sz w:val="24"/>
            <w:szCs w:val="24"/>
          </w:rPr>
          <w:t>default</w:t>
        </w:r>
        <w:r w:rsidRPr="008166F8">
          <w:rPr>
            <w:rFonts w:ascii="Arial" w:eastAsia="Times New Roman" w:hAnsi="Arial" w:cs="Arial"/>
            <w:color w:val="444444"/>
            <w:sz w:val="24"/>
            <w:szCs w:val="24"/>
          </w:rPr>
          <w:t> quantum, which could depend on thread type and/or system configuration);</w:t>
        </w:r>
      </w:ins>
    </w:p>
    <w:p w:rsidR="00A5676F" w:rsidRPr="008166F8" w:rsidRDefault="00A5676F" w:rsidP="00A5676F">
      <w:pPr>
        <w:numPr>
          <w:ilvl w:val="0"/>
          <w:numId w:val="69"/>
        </w:numPr>
        <w:spacing w:before="100" w:beforeAutospacing="1" w:after="100" w:afterAutospacing="1" w:line="240" w:lineRule="auto"/>
        <w:rPr>
          <w:ins w:id="168" w:author="Unknown"/>
          <w:rFonts w:ascii="Arial" w:eastAsia="Times New Roman" w:hAnsi="Arial" w:cs="Arial"/>
          <w:color w:val="444444"/>
          <w:sz w:val="24"/>
          <w:szCs w:val="24"/>
        </w:rPr>
      </w:pPr>
      <w:ins w:id="169" w:author="Unknown">
        <w:r w:rsidRPr="008166F8">
          <w:rPr>
            <w:rFonts w:ascii="Arial" w:eastAsia="Times New Roman" w:hAnsi="Arial" w:cs="Arial"/>
            <w:color w:val="444444"/>
            <w:sz w:val="24"/>
            <w:szCs w:val="24"/>
          </w:rPr>
          <w:t>a </w:t>
        </w:r>
        <w:r w:rsidRPr="008166F8">
          <w:rPr>
            <w:rFonts w:ascii="Arial" w:eastAsia="Times New Roman" w:hAnsi="Arial"/>
            <w:b/>
            <w:bCs/>
            <w:color w:val="444444"/>
            <w:sz w:val="24"/>
            <w:szCs w:val="24"/>
          </w:rPr>
          <w:t>state</w:t>
        </w:r>
        <w:r w:rsidRPr="008166F8">
          <w:rPr>
            <w:rFonts w:ascii="Arial" w:eastAsia="Times New Roman" w:hAnsi="Arial" w:cs="Arial"/>
            <w:color w:val="444444"/>
            <w:sz w:val="24"/>
            <w:szCs w:val="24"/>
          </w:rPr>
          <w:t>, notably "runnable" vs "waiting";</w:t>
        </w:r>
      </w:ins>
    </w:p>
    <w:p w:rsidR="00A5676F" w:rsidRPr="008166F8" w:rsidRDefault="00A5676F" w:rsidP="00A5676F">
      <w:pPr>
        <w:numPr>
          <w:ilvl w:val="0"/>
          <w:numId w:val="69"/>
        </w:numPr>
        <w:spacing w:before="100" w:beforeAutospacing="1" w:after="100" w:afterAutospacing="1" w:line="240" w:lineRule="auto"/>
        <w:rPr>
          <w:ins w:id="170" w:author="Unknown"/>
          <w:rFonts w:ascii="Arial" w:eastAsia="Times New Roman" w:hAnsi="Arial" w:cs="Arial"/>
          <w:color w:val="444444"/>
          <w:sz w:val="24"/>
          <w:szCs w:val="24"/>
        </w:rPr>
      </w:pPr>
      <w:ins w:id="171" w:author="Unknown">
        <w:r w:rsidRPr="008166F8">
          <w:rPr>
            <w:rFonts w:ascii="Arial" w:eastAsia="Times New Roman" w:hAnsi="Arial"/>
            <w:b/>
            <w:bCs/>
            <w:color w:val="444444"/>
            <w:sz w:val="24"/>
            <w:szCs w:val="24"/>
          </w:rPr>
          <w:t>metrics</w:t>
        </w:r>
        <w:r w:rsidRPr="008166F8">
          <w:rPr>
            <w:rFonts w:ascii="Arial" w:eastAsia="Times New Roman" w:hAnsi="Arial" w:cs="Arial"/>
            <w:color w:val="444444"/>
            <w:sz w:val="24"/>
            <w:szCs w:val="24"/>
          </w:rPr>
          <w:t> about the behaviour of threads, such as recent CPU usage or the time since it last </w:t>
        </w:r>
        <w:r w:rsidRPr="008166F8">
          <w:rPr>
            <w:rFonts w:ascii="Arial" w:eastAsia="Times New Roman" w:hAnsi="Arial"/>
            <w:i/>
            <w:iCs/>
            <w:color w:val="444444"/>
            <w:sz w:val="24"/>
            <w:szCs w:val="24"/>
          </w:rPr>
          <w:t>ran</w:t>
        </w:r>
        <w:r w:rsidRPr="008166F8">
          <w:rPr>
            <w:rFonts w:ascii="Arial" w:eastAsia="Times New Roman" w:hAnsi="Arial" w:cs="Arial"/>
            <w:color w:val="444444"/>
            <w:sz w:val="24"/>
            <w:szCs w:val="24"/>
          </w:rPr>
          <w:t> (i.e. had a share of CPU), or the fact that it has "just received an event it was waiting for".</w:t>
        </w:r>
      </w:ins>
    </w:p>
    <w:p w:rsidR="00A5676F" w:rsidRPr="008166F8" w:rsidRDefault="00A5676F" w:rsidP="00A5676F">
      <w:pPr>
        <w:pStyle w:val="NormalWeb"/>
        <w:rPr>
          <w:ins w:id="172" w:author="Unknown"/>
          <w:rFonts w:ascii="Arial" w:hAnsi="Arial" w:cs="Arial"/>
          <w:color w:val="444444"/>
        </w:rPr>
      </w:pPr>
      <w:ins w:id="173" w:author="Unknown">
        <w:r w:rsidRPr="008166F8">
          <w:rPr>
            <w:rFonts w:ascii="Arial" w:hAnsi="Arial" w:cs="Arial"/>
            <w:color w:val="444444"/>
          </w:rPr>
          <w:t>Most systems use what we might dub </w:t>
        </w:r>
        <w:r w:rsidRPr="008166F8">
          <w:rPr>
            <w:rFonts w:ascii="Arial" w:hAnsi="Arial"/>
            <w:b/>
            <w:bCs/>
            <w:color w:val="444444"/>
          </w:rPr>
          <w:t>priority-based round-robin</w:t>
        </w:r>
        <w:r w:rsidRPr="008166F8">
          <w:rPr>
            <w:rFonts w:ascii="Arial" w:hAnsi="Arial" w:cs="Arial"/>
            <w:color w:val="444444"/>
          </w:rPr>
          <w:t> scheduling to some extent. The general principles are:</w:t>
        </w:r>
      </w:ins>
    </w:p>
    <w:p w:rsidR="00A5676F" w:rsidRPr="008166F8" w:rsidRDefault="00A5676F" w:rsidP="00A5676F">
      <w:pPr>
        <w:numPr>
          <w:ilvl w:val="0"/>
          <w:numId w:val="70"/>
        </w:numPr>
        <w:spacing w:before="100" w:beforeAutospacing="1" w:after="100" w:afterAutospacing="1" w:line="240" w:lineRule="auto"/>
        <w:rPr>
          <w:ins w:id="174" w:author="Unknown"/>
          <w:rFonts w:ascii="Arial" w:eastAsia="Times New Roman" w:hAnsi="Arial" w:cs="Arial"/>
          <w:color w:val="444444"/>
          <w:sz w:val="24"/>
          <w:szCs w:val="24"/>
        </w:rPr>
      </w:pPr>
      <w:ins w:id="175" w:author="Unknown">
        <w:r w:rsidRPr="008166F8">
          <w:rPr>
            <w:rFonts w:ascii="Arial" w:eastAsia="Times New Roman" w:hAnsi="Arial" w:cs="Arial"/>
            <w:color w:val="444444"/>
            <w:sz w:val="24"/>
            <w:szCs w:val="24"/>
          </w:rPr>
          <w:lastRenderedPageBreak/>
          <w:t>a thread of </w:t>
        </w:r>
        <w:r w:rsidRPr="008166F8">
          <w:rPr>
            <w:rFonts w:ascii="Arial" w:eastAsia="Times New Roman" w:hAnsi="Arial"/>
            <w:b/>
            <w:bCs/>
            <w:color w:val="444444"/>
            <w:sz w:val="24"/>
            <w:szCs w:val="24"/>
          </w:rPr>
          <w:t>higher priority</w:t>
        </w:r>
        <w:r w:rsidRPr="008166F8">
          <w:rPr>
            <w:rFonts w:ascii="Arial" w:eastAsia="Times New Roman" w:hAnsi="Arial" w:cs="Arial"/>
            <w:color w:val="444444"/>
            <w:sz w:val="24"/>
            <w:szCs w:val="24"/>
          </w:rPr>
          <w:t> (which is a function of base and local priorities) will </w:t>
        </w:r>
        <w:r w:rsidRPr="008166F8">
          <w:rPr>
            <w:rFonts w:ascii="Arial" w:eastAsia="Times New Roman" w:hAnsi="Arial"/>
            <w:b/>
            <w:bCs/>
            <w:color w:val="444444"/>
            <w:sz w:val="24"/>
            <w:szCs w:val="24"/>
          </w:rPr>
          <w:t>preempt</w:t>
        </w:r>
        <w:r w:rsidRPr="008166F8">
          <w:rPr>
            <w:rFonts w:ascii="Arial" w:eastAsia="Times New Roman" w:hAnsi="Arial" w:cs="Arial"/>
            <w:color w:val="444444"/>
            <w:sz w:val="24"/>
            <w:szCs w:val="24"/>
          </w:rPr>
          <w:t> a thread of lower priority;</w:t>
        </w:r>
      </w:ins>
    </w:p>
    <w:p w:rsidR="00A5676F" w:rsidRPr="008166F8" w:rsidRDefault="00A5676F" w:rsidP="00A5676F">
      <w:pPr>
        <w:numPr>
          <w:ilvl w:val="0"/>
          <w:numId w:val="70"/>
        </w:numPr>
        <w:spacing w:before="100" w:beforeAutospacing="1" w:after="100" w:afterAutospacing="1" w:line="240" w:lineRule="auto"/>
        <w:rPr>
          <w:ins w:id="176" w:author="Unknown"/>
          <w:rFonts w:ascii="Arial" w:eastAsia="Times New Roman" w:hAnsi="Arial" w:cs="Arial"/>
          <w:color w:val="444444"/>
          <w:sz w:val="24"/>
          <w:szCs w:val="24"/>
        </w:rPr>
      </w:pPr>
      <w:ins w:id="177" w:author="Unknown">
        <w:r w:rsidRPr="008166F8">
          <w:rPr>
            <w:rFonts w:ascii="Arial" w:eastAsia="Times New Roman" w:hAnsi="Arial" w:cs="Arial"/>
            <w:color w:val="444444"/>
            <w:sz w:val="24"/>
            <w:szCs w:val="24"/>
          </w:rPr>
          <w:t>otherwise, threads of </w:t>
        </w:r>
        <w:r w:rsidRPr="008166F8">
          <w:rPr>
            <w:rFonts w:ascii="Arial" w:eastAsia="Times New Roman" w:hAnsi="Arial"/>
            <w:b/>
            <w:bCs/>
            <w:color w:val="444444"/>
            <w:sz w:val="24"/>
            <w:szCs w:val="24"/>
          </w:rPr>
          <w:t>equal priority</w:t>
        </w:r>
        <w:r w:rsidRPr="008166F8">
          <w:rPr>
            <w:rFonts w:ascii="Arial" w:eastAsia="Times New Roman" w:hAnsi="Arial" w:cs="Arial"/>
            <w:color w:val="444444"/>
            <w:sz w:val="24"/>
            <w:szCs w:val="24"/>
          </w:rPr>
          <w:t> will essentially </w:t>
        </w:r>
        <w:r w:rsidRPr="008166F8">
          <w:rPr>
            <w:rFonts w:ascii="Arial" w:eastAsia="Times New Roman" w:hAnsi="Arial"/>
            <w:b/>
            <w:bCs/>
            <w:color w:val="444444"/>
            <w:sz w:val="24"/>
            <w:szCs w:val="24"/>
          </w:rPr>
          <w:t>take turns</w:t>
        </w:r>
        <w:r w:rsidRPr="008166F8">
          <w:rPr>
            <w:rFonts w:ascii="Arial" w:eastAsia="Times New Roman" w:hAnsi="Arial" w:cs="Arial"/>
            <w:color w:val="444444"/>
            <w:sz w:val="24"/>
            <w:szCs w:val="24"/>
          </w:rPr>
          <w:t> at getting an allocated slice or </w:t>
        </w:r>
        <w:r w:rsidRPr="008166F8">
          <w:rPr>
            <w:rFonts w:ascii="Arial" w:eastAsia="Times New Roman" w:hAnsi="Arial"/>
            <w:b/>
            <w:bCs/>
            <w:color w:val="444444"/>
            <w:sz w:val="24"/>
            <w:szCs w:val="24"/>
          </w:rPr>
          <w:t>quantum</w:t>
        </w:r>
        <w:r w:rsidRPr="008166F8">
          <w:rPr>
            <w:rFonts w:ascii="Arial" w:eastAsia="Times New Roman" w:hAnsi="Arial" w:cs="Arial"/>
            <w:color w:val="444444"/>
            <w:sz w:val="24"/>
            <w:szCs w:val="24"/>
          </w:rPr>
          <w:t> of CPU;</w:t>
        </w:r>
      </w:ins>
    </w:p>
    <w:p w:rsidR="00A5676F" w:rsidRPr="008166F8" w:rsidRDefault="00A5676F" w:rsidP="00A5676F">
      <w:pPr>
        <w:numPr>
          <w:ilvl w:val="0"/>
          <w:numId w:val="70"/>
        </w:numPr>
        <w:spacing w:before="100" w:beforeAutospacing="1" w:after="100" w:afterAutospacing="1" w:line="240" w:lineRule="auto"/>
        <w:rPr>
          <w:ins w:id="178" w:author="Unknown"/>
          <w:rFonts w:ascii="Arial" w:eastAsia="Times New Roman" w:hAnsi="Arial" w:cs="Arial"/>
          <w:color w:val="444444"/>
          <w:sz w:val="24"/>
          <w:szCs w:val="24"/>
        </w:rPr>
      </w:pPr>
      <w:ins w:id="179" w:author="Unknown">
        <w:r w:rsidRPr="008166F8">
          <w:rPr>
            <w:rFonts w:ascii="Arial" w:eastAsia="Times New Roman" w:hAnsi="Arial" w:cs="Arial"/>
            <w:color w:val="444444"/>
            <w:sz w:val="24"/>
            <w:szCs w:val="24"/>
          </w:rPr>
          <w:t>there are a few extra "tweaks" to make things work.</w:t>
        </w:r>
      </w:ins>
    </w:p>
    <w:p w:rsidR="00A5676F" w:rsidRPr="008166F8" w:rsidRDefault="00A5676F" w:rsidP="00A5676F">
      <w:pPr>
        <w:pStyle w:val="Heading3"/>
        <w:rPr>
          <w:ins w:id="180" w:author="Unknown"/>
          <w:rFonts w:ascii="Arial" w:eastAsia="Times New Roman" w:hAnsi="Arial" w:cs="Arial"/>
          <w:b w:val="0"/>
          <w:bCs w:val="0"/>
          <w:color w:val="444444"/>
          <w:sz w:val="24"/>
          <w:szCs w:val="24"/>
        </w:rPr>
      </w:pPr>
      <w:ins w:id="181" w:author="Unknown">
        <w:r w:rsidRPr="008166F8">
          <w:rPr>
            <w:rFonts w:ascii="Arial" w:eastAsia="Times New Roman" w:hAnsi="Arial" w:cs="Arial"/>
            <w:b w:val="0"/>
            <w:bCs w:val="0"/>
            <w:color w:val="444444"/>
            <w:sz w:val="24"/>
            <w:szCs w:val="24"/>
          </w:rPr>
          <w:t>States</w:t>
        </w:r>
      </w:ins>
    </w:p>
    <w:p w:rsidR="00A5676F" w:rsidRPr="008166F8" w:rsidRDefault="00A5676F" w:rsidP="00A5676F">
      <w:pPr>
        <w:pStyle w:val="NormalWeb"/>
        <w:rPr>
          <w:ins w:id="182" w:author="Unknown"/>
          <w:rFonts w:ascii="Arial" w:hAnsi="Arial" w:cs="Arial"/>
          <w:color w:val="444444"/>
        </w:rPr>
      </w:pPr>
      <w:ins w:id="183" w:author="Unknown">
        <w:r w:rsidRPr="008166F8">
          <w:rPr>
            <w:rFonts w:ascii="Arial" w:hAnsi="Arial" w:cs="Arial"/>
            <w:color w:val="444444"/>
          </w:rPr>
          <w:t>Depending on the system, there are various </w:t>
        </w:r>
        <w:r w:rsidRPr="008166F8">
          <w:rPr>
            <w:rFonts w:ascii="Arial" w:hAnsi="Arial"/>
            <w:b/>
            <w:bCs/>
            <w:color w:val="444444"/>
          </w:rPr>
          <w:t>states</w:t>
        </w:r>
        <w:r w:rsidRPr="008166F8">
          <w:rPr>
            <w:rFonts w:ascii="Arial" w:hAnsi="Arial" w:cs="Arial"/>
            <w:color w:val="444444"/>
          </w:rPr>
          <w:t> that a thread can be in. Probably the two most interesting are:</w:t>
        </w:r>
      </w:ins>
    </w:p>
    <w:p w:rsidR="00A5676F" w:rsidRPr="008166F8" w:rsidRDefault="00A5676F" w:rsidP="00A5676F">
      <w:pPr>
        <w:numPr>
          <w:ilvl w:val="0"/>
          <w:numId w:val="71"/>
        </w:numPr>
        <w:spacing w:before="100" w:beforeAutospacing="1" w:after="100" w:afterAutospacing="1" w:line="240" w:lineRule="auto"/>
        <w:rPr>
          <w:ins w:id="184" w:author="Unknown"/>
          <w:rFonts w:ascii="Arial" w:eastAsia="Times New Roman" w:hAnsi="Arial" w:cs="Arial"/>
          <w:color w:val="444444"/>
          <w:sz w:val="24"/>
          <w:szCs w:val="24"/>
        </w:rPr>
      </w:pPr>
      <w:ins w:id="185" w:author="Unknown">
        <w:r w:rsidRPr="008166F8">
          <w:rPr>
            <w:rFonts w:ascii="Arial" w:eastAsia="Times New Roman" w:hAnsi="Arial"/>
            <w:b/>
            <w:bCs/>
            <w:color w:val="444444"/>
            <w:sz w:val="24"/>
            <w:szCs w:val="24"/>
          </w:rPr>
          <w:t>runnable</w:t>
        </w:r>
        <w:r w:rsidRPr="008166F8">
          <w:rPr>
            <w:rFonts w:ascii="Arial" w:eastAsia="Times New Roman" w:hAnsi="Arial" w:cs="Arial"/>
            <w:color w:val="444444"/>
            <w:sz w:val="24"/>
            <w:szCs w:val="24"/>
          </w:rPr>
          <w:t>, which essentially means "ready to consume CPU"; being runnable is generally the </w:t>
        </w:r>
        <w:r w:rsidRPr="008166F8">
          <w:rPr>
            <w:rFonts w:ascii="Arial" w:eastAsia="Times New Roman" w:hAnsi="Arial"/>
            <w:b/>
            <w:bCs/>
            <w:color w:val="444444"/>
            <w:sz w:val="24"/>
            <w:szCs w:val="24"/>
          </w:rPr>
          <w:t>minimum</w:t>
        </w:r>
        <w:r w:rsidRPr="008166F8">
          <w:rPr>
            <w:rFonts w:ascii="Arial" w:eastAsia="Times New Roman" w:hAnsi="Arial" w:cs="Arial"/>
            <w:color w:val="444444"/>
            <w:sz w:val="24"/>
            <w:szCs w:val="24"/>
          </w:rPr>
          <w:t> requirement for a thread to actually be scheduled on to a CPU;</w:t>
        </w:r>
      </w:ins>
    </w:p>
    <w:p w:rsidR="00A5676F" w:rsidRPr="008166F8" w:rsidRDefault="00A5676F" w:rsidP="00A5676F">
      <w:pPr>
        <w:numPr>
          <w:ilvl w:val="0"/>
          <w:numId w:val="71"/>
        </w:numPr>
        <w:spacing w:before="100" w:beforeAutospacing="1" w:after="100" w:afterAutospacing="1" w:line="240" w:lineRule="auto"/>
        <w:rPr>
          <w:ins w:id="186" w:author="Unknown"/>
          <w:rFonts w:ascii="Arial" w:eastAsia="Times New Roman" w:hAnsi="Arial" w:cs="Arial"/>
          <w:color w:val="444444"/>
          <w:sz w:val="24"/>
          <w:szCs w:val="24"/>
        </w:rPr>
      </w:pPr>
      <w:ins w:id="187" w:author="Unknown">
        <w:r w:rsidRPr="008166F8">
          <w:rPr>
            <w:rFonts w:ascii="Arial" w:eastAsia="Times New Roman" w:hAnsi="Arial"/>
            <w:b/>
            <w:bCs/>
            <w:color w:val="444444"/>
            <w:sz w:val="24"/>
            <w:szCs w:val="24"/>
          </w:rPr>
          <w:t>waiting</w:t>
        </w:r>
        <w:r w:rsidRPr="008166F8">
          <w:rPr>
            <w:rFonts w:ascii="Arial" w:eastAsia="Times New Roman" w:hAnsi="Arial" w:cs="Arial"/>
            <w:color w:val="444444"/>
            <w:sz w:val="24"/>
            <w:szCs w:val="24"/>
          </w:rPr>
          <w:t>, meaning that the thread currently cannot continue as it is waiting for a resource such as a lock or I/O, for memory to be paged in, for a signal from another thread, or simply for a period of time to elapse (</w:t>
        </w:r>
        <w:r w:rsidRPr="008166F8">
          <w:rPr>
            <w:rFonts w:ascii="Arial" w:eastAsia="Times New Roman" w:hAnsi="Arial"/>
            <w:i/>
            <w:iCs/>
            <w:color w:val="444444"/>
            <w:sz w:val="24"/>
            <w:szCs w:val="24"/>
          </w:rPr>
          <w:t>sleep</w:t>
        </w:r>
        <w:r w:rsidRPr="008166F8">
          <w:rPr>
            <w:rFonts w:ascii="Arial" w:eastAsia="Times New Roman" w:hAnsi="Arial" w:cs="Arial"/>
            <w:color w:val="444444"/>
            <w:sz w:val="24"/>
            <w:szCs w:val="24"/>
          </w:rPr>
          <w:t>).</w:t>
        </w:r>
      </w:ins>
    </w:p>
    <w:p w:rsidR="00A5676F" w:rsidRPr="008166F8" w:rsidRDefault="00A5676F" w:rsidP="00A5676F">
      <w:pPr>
        <w:pStyle w:val="NormalWeb"/>
        <w:rPr>
          <w:ins w:id="188" w:author="Unknown"/>
          <w:rFonts w:ascii="Arial" w:hAnsi="Arial" w:cs="Arial"/>
          <w:color w:val="444444"/>
        </w:rPr>
      </w:pPr>
      <w:ins w:id="189" w:author="Unknown">
        <w:r w:rsidRPr="008166F8">
          <w:rPr>
            <w:rFonts w:ascii="Arial" w:hAnsi="Arial" w:cs="Arial"/>
            <w:color w:val="444444"/>
          </w:rPr>
          <w:t>Other states include </w:t>
        </w:r>
        <w:r w:rsidRPr="008166F8">
          <w:rPr>
            <w:rFonts w:ascii="Arial" w:hAnsi="Arial"/>
            <w:i/>
            <w:iCs/>
            <w:color w:val="444444"/>
          </w:rPr>
          <w:t>terminated</w:t>
        </w:r>
        <w:r w:rsidRPr="008166F8">
          <w:rPr>
            <w:rFonts w:ascii="Arial" w:hAnsi="Arial" w:cs="Arial"/>
            <w:color w:val="444444"/>
          </w:rPr>
          <w:t>, which means the thread's code has finished running but not all of the thread's resources have been cleared up, and a </w:t>
        </w:r>
        <w:r w:rsidRPr="008166F8">
          <w:rPr>
            <w:rFonts w:ascii="Arial" w:hAnsi="Arial"/>
            <w:i/>
            <w:iCs/>
            <w:color w:val="444444"/>
          </w:rPr>
          <w:t>new</w:t>
        </w:r>
        <w:r w:rsidRPr="008166F8">
          <w:rPr>
            <w:rFonts w:ascii="Arial" w:hAnsi="Arial" w:cs="Arial"/>
            <w:color w:val="444444"/>
          </w:rPr>
          <w:t> state, in which the thread has been created, but not all resources necessary for it to be runnable have been created. Internally, the OS may distinguish between various different types of wait states2 (for example "waiting for a signal" vs "waiting for the stack to be paged in"), but this level of granularity is generally not available or so important to Java programs. (On the other hand, Java generally exposes to the programmer things the JVM can reasonly know about, for example, if a thread is waiting to acquire the lock on a Java object— roughly speaking, "entering a synchronized block".)</w:t>
        </w:r>
      </w:ins>
    </w:p>
    <w:p w:rsidR="00A5676F" w:rsidRPr="008166F8" w:rsidRDefault="00A5676F" w:rsidP="0093473F">
      <w:pPr>
        <w:rPr>
          <w:rFonts w:ascii="Arial" w:eastAsia="Times New Roman" w:hAnsi="Arial" w:cs="Arial"/>
          <w:color w:val="444444"/>
          <w:sz w:val="24"/>
          <w:szCs w:val="24"/>
        </w:rPr>
      </w:pPr>
    </w:p>
    <w:sectPr w:rsidR="00A5676F" w:rsidRPr="008166F8" w:rsidSect="0009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332"/>
    <w:multiLevelType w:val="hybridMultilevel"/>
    <w:tmpl w:val="DC5C4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A26297"/>
    <w:multiLevelType w:val="multilevel"/>
    <w:tmpl w:val="FA8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A415F"/>
    <w:multiLevelType w:val="multilevel"/>
    <w:tmpl w:val="2DC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C6788"/>
    <w:multiLevelType w:val="multilevel"/>
    <w:tmpl w:val="39921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DA7859"/>
    <w:multiLevelType w:val="hybridMultilevel"/>
    <w:tmpl w:val="494A2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22CD4"/>
    <w:multiLevelType w:val="multilevel"/>
    <w:tmpl w:val="0C2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227202"/>
    <w:multiLevelType w:val="multilevel"/>
    <w:tmpl w:val="17C65C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195DC1"/>
    <w:multiLevelType w:val="multilevel"/>
    <w:tmpl w:val="E5F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794F7C"/>
    <w:multiLevelType w:val="multilevel"/>
    <w:tmpl w:val="0486E5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AB1B08"/>
    <w:multiLevelType w:val="hybridMultilevel"/>
    <w:tmpl w:val="6CB2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452ED2"/>
    <w:multiLevelType w:val="multilevel"/>
    <w:tmpl w:val="C8C6F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8264F9"/>
    <w:multiLevelType w:val="multilevel"/>
    <w:tmpl w:val="D74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503DE2"/>
    <w:multiLevelType w:val="multilevel"/>
    <w:tmpl w:val="81B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C90741"/>
    <w:multiLevelType w:val="multilevel"/>
    <w:tmpl w:val="0742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9101F7E"/>
    <w:multiLevelType w:val="multilevel"/>
    <w:tmpl w:val="C8E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F80394"/>
    <w:multiLevelType w:val="multilevel"/>
    <w:tmpl w:val="C736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CA1EEE"/>
    <w:multiLevelType w:val="multilevel"/>
    <w:tmpl w:val="9836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B56DC2"/>
    <w:multiLevelType w:val="multilevel"/>
    <w:tmpl w:val="276CD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hAnsi="Verdana"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470EC6"/>
    <w:multiLevelType w:val="hybridMultilevel"/>
    <w:tmpl w:val="E080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227842"/>
    <w:multiLevelType w:val="multilevel"/>
    <w:tmpl w:val="B344E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F955BE"/>
    <w:multiLevelType w:val="multilevel"/>
    <w:tmpl w:val="515A607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0B1C63"/>
    <w:multiLevelType w:val="multilevel"/>
    <w:tmpl w:val="67C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604DAB"/>
    <w:multiLevelType w:val="multilevel"/>
    <w:tmpl w:val="27321C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CF7AE2"/>
    <w:multiLevelType w:val="multilevel"/>
    <w:tmpl w:val="0874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6660FD"/>
    <w:multiLevelType w:val="multilevel"/>
    <w:tmpl w:val="4FBAE57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5">
    <w:nsid w:val="28707997"/>
    <w:multiLevelType w:val="hybridMultilevel"/>
    <w:tmpl w:val="0F72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373114"/>
    <w:multiLevelType w:val="hybridMultilevel"/>
    <w:tmpl w:val="AA82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E001C9"/>
    <w:multiLevelType w:val="multilevel"/>
    <w:tmpl w:val="5BFAF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2C877978"/>
    <w:multiLevelType w:val="multilevel"/>
    <w:tmpl w:val="7C1E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E915EF"/>
    <w:multiLevelType w:val="hybridMultilevel"/>
    <w:tmpl w:val="7CFA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4D7524"/>
    <w:multiLevelType w:val="hybridMultilevel"/>
    <w:tmpl w:val="5380DC3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nsid w:val="39FE73D6"/>
    <w:multiLevelType w:val="multilevel"/>
    <w:tmpl w:val="2D32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FF0212"/>
    <w:multiLevelType w:val="multilevel"/>
    <w:tmpl w:val="150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086796"/>
    <w:multiLevelType w:val="multilevel"/>
    <w:tmpl w:val="A4249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DC161A2"/>
    <w:multiLevelType w:val="hybridMultilevel"/>
    <w:tmpl w:val="98EC30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3E5A4C7F"/>
    <w:multiLevelType w:val="multilevel"/>
    <w:tmpl w:val="C2B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096A83"/>
    <w:multiLevelType w:val="hybridMultilevel"/>
    <w:tmpl w:val="7E980D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40246815"/>
    <w:multiLevelType w:val="hybridMultilevel"/>
    <w:tmpl w:val="54A4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1E067D7"/>
    <w:multiLevelType w:val="multilevel"/>
    <w:tmpl w:val="CBECA7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nsid w:val="45E9331F"/>
    <w:multiLevelType w:val="multilevel"/>
    <w:tmpl w:val="EC92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600405F"/>
    <w:multiLevelType w:val="hybridMultilevel"/>
    <w:tmpl w:val="17BC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295914"/>
    <w:multiLevelType w:val="multilevel"/>
    <w:tmpl w:val="2E68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702F4B"/>
    <w:multiLevelType w:val="multilevel"/>
    <w:tmpl w:val="13CAA3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49A92236"/>
    <w:multiLevelType w:val="multilevel"/>
    <w:tmpl w:val="D81E72C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9B01ADA"/>
    <w:multiLevelType w:val="multilevel"/>
    <w:tmpl w:val="C77C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887E40"/>
    <w:multiLevelType w:val="multilevel"/>
    <w:tmpl w:val="46EE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DB6E13"/>
    <w:multiLevelType w:val="multilevel"/>
    <w:tmpl w:val="EC6CA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477B54"/>
    <w:multiLevelType w:val="multilevel"/>
    <w:tmpl w:val="3D96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F8A1698"/>
    <w:multiLevelType w:val="hybridMultilevel"/>
    <w:tmpl w:val="7E30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08A131D"/>
    <w:multiLevelType w:val="multilevel"/>
    <w:tmpl w:val="D7FC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1200D23"/>
    <w:multiLevelType w:val="multilevel"/>
    <w:tmpl w:val="575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1070EB"/>
    <w:multiLevelType w:val="multilevel"/>
    <w:tmpl w:val="8A4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73E3D9B"/>
    <w:multiLevelType w:val="hybridMultilevel"/>
    <w:tmpl w:val="B502C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590028AC"/>
    <w:multiLevelType w:val="hybridMultilevel"/>
    <w:tmpl w:val="673E1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9AE4158"/>
    <w:multiLevelType w:val="multilevel"/>
    <w:tmpl w:val="132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D34975"/>
    <w:multiLevelType w:val="multilevel"/>
    <w:tmpl w:val="B0B233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6">
    <w:nsid w:val="5BE11A91"/>
    <w:multiLevelType w:val="multilevel"/>
    <w:tmpl w:val="CAF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C11FB7"/>
    <w:multiLevelType w:val="multilevel"/>
    <w:tmpl w:val="EE4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0AA32B4"/>
    <w:multiLevelType w:val="multilevel"/>
    <w:tmpl w:val="AE54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3F7EFB"/>
    <w:multiLevelType w:val="multilevel"/>
    <w:tmpl w:val="84C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244071F"/>
    <w:multiLevelType w:val="multilevel"/>
    <w:tmpl w:val="DE9A49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1">
    <w:nsid w:val="65B53073"/>
    <w:multiLevelType w:val="multilevel"/>
    <w:tmpl w:val="BC8E214E"/>
    <w:lvl w:ilvl="0">
      <w:start w:val="1"/>
      <w:numFmt w:val="bullet"/>
      <w:lvlText w:val=""/>
      <w:lvlJc w:val="left"/>
      <w:pPr>
        <w:tabs>
          <w:tab w:val="num" w:pos="2592"/>
        </w:tabs>
        <w:ind w:left="2592" w:hanging="360"/>
      </w:pPr>
      <w:rPr>
        <w:rFonts w:ascii="Symbol" w:hAnsi="Symbol" w:hint="default"/>
        <w:sz w:val="20"/>
      </w:rPr>
    </w:lvl>
    <w:lvl w:ilvl="1" w:tentative="1">
      <w:start w:val="1"/>
      <w:numFmt w:val="bullet"/>
      <w:lvlText w:val="o"/>
      <w:lvlJc w:val="left"/>
      <w:pPr>
        <w:tabs>
          <w:tab w:val="num" w:pos="3312"/>
        </w:tabs>
        <w:ind w:left="3312" w:hanging="360"/>
      </w:pPr>
      <w:rPr>
        <w:rFonts w:ascii="Courier New" w:hAnsi="Courier New" w:hint="default"/>
        <w:sz w:val="20"/>
      </w:rPr>
    </w:lvl>
    <w:lvl w:ilvl="2" w:tentative="1">
      <w:start w:val="1"/>
      <w:numFmt w:val="bullet"/>
      <w:lvlText w:val=""/>
      <w:lvlJc w:val="left"/>
      <w:pPr>
        <w:tabs>
          <w:tab w:val="num" w:pos="4032"/>
        </w:tabs>
        <w:ind w:left="4032" w:hanging="360"/>
      </w:pPr>
      <w:rPr>
        <w:rFonts w:ascii="Wingdings" w:hAnsi="Wingdings" w:hint="default"/>
        <w:sz w:val="20"/>
      </w:rPr>
    </w:lvl>
    <w:lvl w:ilvl="3" w:tentative="1">
      <w:start w:val="1"/>
      <w:numFmt w:val="bullet"/>
      <w:lvlText w:val=""/>
      <w:lvlJc w:val="left"/>
      <w:pPr>
        <w:tabs>
          <w:tab w:val="num" w:pos="4752"/>
        </w:tabs>
        <w:ind w:left="4752" w:hanging="360"/>
      </w:pPr>
      <w:rPr>
        <w:rFonts w:ascii="Wingdings" w:hAnsi="Wingdings" w:hint="default"/>
        <w:sz w:val="20"/>
      </w:rPr>
    </w:lvl>
    <w:lvl w:ilvl="4" w:tentative="1">
      <w:start w:val="1"/>
      <w:numFmt w:val="bullet"/>
      <w:lvlText w:val=""/>
      <w:lvlJc w:val="left"/>
      <w:pPr>
        <w:tabs>
          <w:tab w:val="num" w:pos="5472"/>
        </w:tabs>
        <w:ind w:left="5472" w:hanging="360"/>
      </w:pPr>
      <w:rPr>
        <w:rFonts w:ascii="Wingdings" w:hAnsi="Wingdings" w:hint="default"/>
        <w:sz w:val="20"/>
      </w:rPr>
    </w:lvl>
    <w:lvl w:ilvl="5" w:tentative="1">
      <w:start w:val="1"/>
      <w:numFmt w:val="bullet"/>
      <w:lvlText w:val=""/>
      <w:lvlJc w:val="left"/>
      <w:pPr>
        <w:tabs>
          <w:tab w:val="num" w:pos="6192"/>
        </w:tabs>
        <w:ind w:left="6192" w:hanging="360"/>
      </w:pPr>
      <w:rPr>
        <w:rFonts w:ascii="Wingdings" w:hAnsi="Wingdings" w:hint="default"/>
        <w:sz w:val="20"/>
      </w:rPr>
    </w:lvl>
    <w:lvl w:ilvl="6" w:tentative="1">
      <w:start w:val="1"/>
      <w:numFmt w:val="bullet"/>
      <w:lvlText w:val=""/>
      <w:lvlJc w:val="left"/>
      <w:pPr>
        <w:tabs>
          <w:tab w:val="num" w:pos="6912"/>
        </w:tabs>
        <w:ind w:left="6912" w:hanging="360"/>
      </w:pPr>
      <w:rPr>
        <w:rFonts w:ascii="Wingdings" w:hAnsi="Wingdings" w:hint="default"/>
        <w:sz w:val="20"/>
      </w:rPr>
    </w:lvl>
    <w:lvl w:ilvl="7" w:tentative="1">
      <w:start w:val="1"/>
      <w:numFmt w:val="bullet"/>
      <w:lvlText w:val=""/>
      <w:lvlJc w:val="left"/>
      <w:pPr>
        <w:tabs>
          <w:tab w:val="num" w:pos="7632"/>
        </w:tabs>
        <w:ind w:left="7632" w:hanging="360"/>
      </w:pPr>
      <w:rPr>
        <w:rFonts w:ascii="Wingdings" w:hAnsi="Wingdings" w:hint="default"/>
        <w:sz w:val="20"/>
      </w:rPr>
    </w:lvl>
    <w:lvl w:ilvl="8" w:tentative="1">
      <w:start w:val="1"/>
      <w:numFmt w:val="bullet"/>
      <w:lvlText w:val=""/>
      <w:lvlJc w:val="left"/>
      <w:pPr>
        <w:tabs>
          <w:tab w:val="num" w:pos="8352"/>
        </w:tabs>
        <w:ind w:left="8352" w:hanging="360"/>
      </w:pPr>
      <w:rPr>
        <w:rFonts w:ascii="Wingdings" w:hAnsi="Wingdings" w:hint="default"/>
        <w:sz w:val="20"/>
      </w:rPr>
    </w:lvl>
  </w:abstractNum>
  <w:abstractNum w:abstractNumId="62">
    <w:nsid w:val="697869A5"/>
    <w:multiLevelType w:val="multilevel"/>
    <w:tmpl w:val="69E6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BCF37C3"/>
    <w:multiLevelType w:val="hybridMultilevel"/>
    <w:tmpl w:val="4FA6182C"/>
    <w:lvl w:ilvl="0" w:tplc="C156B88E">
      <w:start w:val="1"/>
      <w:numFmt w:val="decimal"/>
      <w:lvlText w:val="%1."/>
      <w:lvlJc w:val="left"/>
      <w:pPr>
        <w:ind w:left="720" w:hanging="360"/>
      </w:pPr>
      <w:rPr>
        <w:rFonts w:ascii="Verdana" w:hAnsi="Verdana" w:hint="default"/>
        <w:color w:val="000000"/>
        <w:sz w:val="2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D82615A"/>
    <w:multiLevelType w:val="multilevel"/>
    <w:tmpl w:val="33D60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DE778FF"/>
    <w:multiLevelType w:val="hybridMultilevel"/>
    <w:tmpl w:val="5AE43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EBA2983"/>
    <w:multiLevelType w:val="multilevel"/>
    <w:tmpl w:val="761A259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7">
    <w:nsid w:val="77D2049E"/>
    <w:multiLevelType w:val="multilevel"/>
    <w:tmpl w:val="9016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8B50C12"/>
    <w:multiLevelType w:val="multilevel"/>
    <w:tmpl w:val="7BF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C005020"/>
    <w:multiLevelType w:val="multilevel"/>
    <w:tmpl w:val="2522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E7E085C"/>
    <w:multiLevelType w:val="multilevel"/>
    <w:tmpl w:val="E48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6"/>
  </w:num>
  <w:num w:numId="4">
    <w:abstractNumId w:val="64"/>
  </w:num>
  <w:num w:numId="5">
    <w:abstractNumId w:val="53"/>
  </w:num>
  <w:num w:numId="6">
    <w:abstractNumId w:val="25"/>
  </w:num>
  <w:num w:numId="7">
    <w:abstractNumId w:val="50"/>
  </w:num>
  <w:num w:numId="8">
    <w:abstractNumId w:val="33"/>
  </w:num>
  <w:num w:numId="9">
    <w:abstractNumId w:val="11"/>
  </w:num>
  <w:num w:numId="10">
    <w:abstractNumId w:val="41"/>
  </w:num>
  <w:num w:numId="11">
    <w:abstractNumId w:val="23"/>
  </w:num>
  <w:num w:numId="12">
    <w:abstractNumId w:val="28"/>
  </w:num>
  <w:num w:numId="13">
    <w:abstractNumId w:val="54"/>
  </w:num>
  <w:num w:numId="14">
    <w:abstractNumId w:val="59"/>
  </w:num>
  <w:num w:numId="15">
    <w:abstractNumId w:val="20"/>
  </w:num>
  <w:num w:numId="16">
    <w:abstractNumId w:val="51"/>
  </w:num>
  <w:num w:numId="17">
    <w:abstractNumId w:val="27"/>
  </w:num>
  <w:num w:numId="18">
    <w:abstractNumId w:val="69"/>
  </w:num>
  <w:num w:numId="19">
    <w:abstractNumId w:val="42"/>
  </w:num>
  <w:num w:numId="20">
    <w:abstractNumId w:val="12"/>
  </w:num>
  <w:num w:numId="21">
    <w:abstractNumId w:val="22"/>
  </w:num>
  <w:num w:numId="22">
    <w:abstractNumId w:val="21"/>
  </w:num>
  <w:num w:numId="23">
    <w:abstractNumId w:val="47"/>
  </w:num>
  <w:num w:numId="24">
    <w:abstractNumId w:val="8"/>
  </w:num>
  <w:num w:numId="25">
    <w:abstractNumId w:val="39"/>
  </w:num>
  <w:num w:numId="26">
    <w:abstractNumId w:val="4"/>
  </w:num>
  <w:num w:numId="27">
    <w:abstractNumId w:val="26"/>
  </w:num>
  <w:num w:numId="28">
    <w:abstractNumId w:val="57"/>
  </w:num>
  <w:num w:numId="29">
    <w:abstractNumId w:val="49"/>
  </w:num>
  <w:num w:numId="30">
    <w:abstractNumId w:val="15"/>
  </w:num>
  <w:num w:numId="31">
    <w:abstractNumId w:val="67"/>
  </w:num>
  <w:num w:numId="32">
    <w:abstractNumId w:val="19"/>
  </w:num>
  <w:num w:numId="33">
    <w:abstractNumId w:val="58"/>
  </w:num>
  <w:num w:numId="34">
    <w:abstractNumId w:val="56"/>
  </w:num>
  <w:num w:numId="35">
    <w:abstractNumId w:val="29"/>
  </w:num>
  <w:num w:numId="36">
    <w:abstractNumId w:val="48"/>
  </w:num>
  <w:num w:numId="37">
    <w:abstractNumId w:val="65"/>
  </w:num>
  <w:num w:numId="38">
    <w:abstractNumId w:val="40"/>
  </w:num>
  <w:num w:numId="39">
    <w:abstractNumId w:val="43"/>
  </w:num>
  <w:num w:numId="40">
    <w:abstractNumId w:val="7"/>
  </w:num>
  <w:num w:numId="41">
    <w:abstractNumId w:val="68"/>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46"/>
  </w:num>
  <w:num w:numId="43">
    <w:abstractNumId w:val="63"/>
  </w:num>
  <w:num w:numId="44">
    <w:abstractNumId w:val="60"/>
  </w:num>
  <w:num w:numId="45">
    <w:abstractNumId w:val="34"/>
  </w:num>
  <w:num w:numId="46">
    <w:abstractNumId w:val="17"/>
  </w:num>
  <w:num w:numId="47">
    <w:abstractNumId w:val="52"/>
  </w:num>
  <w:num w:numId="48">
    <w:abstractNumId w:val="30"/>
  </w:num>
  <w:num w:numId="49">
    <w:abstractNumId w:val="36"/>
  </w:num>
  <w:num w:numId="50">
    <w:abstractNumId w:val="0"/>
  </w:num>
  <w:num w:numId="51">
    <w:abstractNumId w:val="24"/>
  </w:num>
  <w:num w:numId="52">
    <w:abstractNumId w:val="55"/>
  </w:num>
  <w:num w:numId="53">
    <w:abstractNumId w:val="38"/>
  </w:num>
  <w:num w:numId="54">
    <w:abstractNumId w:val="2"/>
  </w:num>
  <w:num w:numId="55">
    <w:abstractNumId w:val="35"/>
  </w:num>
  <w:num w:numId="56">
    <w:abstractNumId w:val="61"/>
  </w:num>
  <w:num w:numId="57">
    <w:abstractNumId w:val="5"/>
  </w:num>
  <w:num w:numId="58">
    <w:abstractNumId w:val="66"/>
  </w:num>
  <w:num w:numId="59">
    <w:abstractNumId w:val="16"/>
  </w:num>
  <w:num w:numId="60">
    <w:abstractNumId w:val="1"/>
  </w:num>
  <w:num w:numId="61">
    <w:abstractNumId w:val="32"/>
  </w:num>
  <w:num w:numId="62">
    <w:abstractNumId w:val="62"/>
  </w:num>
  <w:num w:numId="63">
    <w:abstractNumId w:val="37"/>
  </w:num>
  <w:num w:numId="64">
    <w:abstractNumId w:val="31"/>
  </w:num>
  <w:num w:numId="65">
    <w:abstractNumId w:val="14"/>
  </w:num>
  <w:num w:numId="66">
    <w:abstractNumId w:val="45"/>
  </w:num>
  <w:num w:numId="67">
    <w:abstractNumId w:val="3"/>
  </w:num>
  <w:num w:numId="68">
    <w:abstractNumId w:val="10"/>
  </w:num>
  <w:num w:numId="69">
    <w:abstractNumId w:val="44"/>
  </w:num>
  <w:num w:numId="70">
    <w:abstractNumId w:val="13"/>
  </w:num>
  <w:num w:numId="71">
    <w:abstractNumId w:val="7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CE68DF"/>
    <w:rsid w:val="00000C33"/>
    <w:rsid w:val="00001E2D"/>
    <w:rsid w:val="00002788"/>
    <w:rsid w:val="000071B4"/>
    <w:rsid w:val="0001300A"/>
    <w:rsid w:val="00016B12"/>
    <w:rsid w:val="00023165"/>
    <w:rsid w:val="000233F5"/>
    <w:rsid w:val="00024F48"/>
    <w:rsid w:val="00025F36"/>
    <w:rsid w:val="00025F3A"/>
    <w:rsid w:val="00030C63"/>
    <w:rsid w:val="00031CDD"/>
    <w:rsid w:val="00034E68"/>
    <w:rsid w:val="00035CD0"/>
    <w:rsid w:val="00037B3C"/>
    <w:rsid w:val="0004779A"/>
    <w:rsid w:val="00053977"/>
    <w:rsid w:val="00063516"/>
    <w:rsid w:val="00063C20"/>
    <w:rsid w:val="0006408C"/>
    <w:rsid w:val="00074B11"/>
    <w:rsid w:val="00074BB3"/>
    <w:rsid w:val="0008639E"/>
    <w:rsid w:val="0008785B"/>
    <w:rsid w:val="00087B2F"/>
    <w:rsid w:val="00090459"/>
    <w:rsid w:val="00093166"/>
    <w:rsid w:val="000959FE"/>
    <w:rsid w:val="0009679E"/>
    <w:rsid w:val="00096AD3"/>
    <w:rsid w:val="000A4AC9"/>
    <w:rsid w:val="000A5C3E"/>
    <w:rsid w:val="000A764C"/>
    <w:rsid w:val="000B5C86"/>
    <w:rsid w:val="000B66A9"/>
    <w:rsid w:val="000C687E"/>
    <w:rsid w:val="000C719F"/>
    <w:rsid w:val="000D0DEF"/>
    <w:rsid w:val="000D6EE6"/>
    <w:rsid w:val="000E21C9"/>
    <w:rsid w:val="000E557F"/>
    <w:rsid w:val="000E7A0B"/>
    <w:rsid w:val="000F03B3"/>
    <w:rsid w:val="000F14A7"/>
    <w:rsid w:val="000F2C43"/>
    <w:rsid w:val="000F42CF"/>
    <w:rsid w:val="000F46E8"/>
    <w:rsid w:val="000F5EC4"/>
    <w:rsid w:val="000F6581"/>
    <w:rsid w:val="000F65B7"/>
    <w:rsid w:val="000F7854"/>
    <w:rsid w:val="001047C5"/>
    <w:rsid w:val="001076DC"/>
    <w:rsid w:val="00110A96"/>
    <w:rsid w:val="00114CDA"/>
    <w:rsid w:val="00117C93"/>
    <w:rsid w:val="00117D39"/>
    <w:rsid w:val="00117D55"/>
    <w:rsid w:val="00121DCB"/>
    <w:rsid w:val="00122DD0"/>
    <w:rsid w:val="00123278"/>
    <w:rsid w:val="0012413F"/>
    <w:rsid w:val="00130CDF"/>
    <w:rsid w:val="00130D7D"/>
    <w:rsid w:val="00132395"/>
    <w:rsid w:val="00133370"/>
    <w:rsid w:val="00134A46"/>
    <w:rsid w:val="0014330B"/>
    <w:rsid w:val="001455BD"/>
    <w:rsid w:val="00155AD5"/>
    <w:rsid w:val="00166F2C"/>
    <w:rsid w:val="00167C53"/>
    <w:rsid w:val="00171420"/>
    <w:rsid w:val="00173295"/>
    <w:rsid w:val="0017331D"/>
    <w:rsid w:val="00174317"/>
    <w:rsid w:val="00182AEF"/>
    <w:rsid w:val="00190B76"/>
    <w:rsid w:val="00191A18"/>
    <w:rsid w:val="001928DD"/>
    <w:rsid w:val="001954E6"/>
    <w:rsid w:val="0019564C"/>
    <w:rsid w:val="001A79B0"/>
    <w:rsid w:val="001B0554"/>
    <w:rsid w:val="001B1E01"/>
    <w:rsid w:val="001B3EE1"/>
    <w:rsid w:val="001B4AFB"/>
    <w:rsid w:val="001B5A16"/>
    <w:rsid w:val="001C080E"/>
    <w:rsid w:val="001C0DCB"/>
    <w:rsid w:val="001C31B2"/>
    <w:rsid w:val="001C551C"/>
    <w:rsid w:val="001D3533"/>
    <w:rsid w:val="001D4187"/>
    <w:rsid w:val="001D4740"/>
    <w:rsid w:val="001D6A52"/>
    <w:rsid w:val="001E27AB"/>
    <w:rsid w:val="001E30F3"/>
    <w:rsid w:val="001E6A58"/>
    <w:rsid w:val="001F2D97"/>
    <w:rsid w:val="00200215"/>
    <w:rsid w:val="00202D56"/>
    <w:rsid w:val="0020340F"/>
    <w:rsid w:val="00227157"/>
    <w:rsid w:val="00227E42"/>
    <w:rsid w:val="00234A30"/>
    <w:rsid w:val="0023724D"/>
    <w:rsid w:val="00240FCD"/>
    <w:rsid w:val="002457B5"/>
    <w:rsid w:val="00253A01"/>
    <w:rsid w:val="00254FA2"/>
    <w:rsid w:val="00256318"/>
    <w:rsid w:val="00257BCC"/>
    <w:rsid w:val="002654DD"/>
    <w:rsid w:val="0027015A"/>
    <w:rsid w:val="00276CAA"/>
    <w:rsid w:val="00276E71"/>
    <w:rsid w:val="00277F8F"/>
    <w:rsid w:val="002809D0"/>
    <w:rsid w:val="00283832"/>
    <w:rsid w:val="00290842"/>
    <w:rsid w:val="00293FED"/>
    <w:rsid w:val="00295DE7"/>
    <w:rsid w:val="00296E39"/>
    <w:rsid w:val="002A07E4"/>
    <w:rsid w:val="002A14E1"/>
    <w:rsid w:val="002B01F1"/>
    <w:rsid w:val="002B03EE"/>
    <w:rsid w:val="002B36B2"/>
    <w:rsid w:val="002C00FD"/>
    <w:rsid w:val="002C2BAF"/>
    <w:rsid w:val="002C55A4"/>
    <w:rsid w:val="002E259C"/>
    <w:rsid w:val="002E477D"/>
    <w:rsid w:val="002E4FDC"/>
    <w:rsid w:val="002F6849"/>
    <w:rsid w:val="002F6955"/>
    <w:rsid w:val="00330DEE"/>
    <w:rsid w:val="00332D0C"/>
    <w:rsid w:val="003343A3"/>
    <w:rsid w:val="003426B8"/>
    <w:rsid w:val="00346780"/>
    <w:rsid w:val="00352E05"/>
    <w:rsid w:val="00356E9E"/>
    <w:rsid w:val="00357806"/>
    <w:rsid w:val="00357A46"/>
    <w:rsid w:val="003611C8"/>
    <w:rsid w:val="003653F5"/>
    <w:rsid w:val="00366348"/>
    <w:rsid w:val="003768C8"/>
    <w:rsid w:val="00397F61"/>
    <w:rsid w:val="003A2736"/>
    <w:rsid w:val="003A4318"/>
    <w:rsid w:val="003A6CE1"/>
    <w:rsid w:val="003B2327"/>
    <w:rsid w:val="003B28FB"/>
    <w:rsid w:val="003B7C3A"/>
    <w:rsid w:val="003C7645"/>
    <w:rsid w:val="003D1725"/>
    <w:rsid w:val="003D2268"/>
    <w:rsid w:val="003D3D6A"/>
    <w:rsid w:val="003D450B"/>
    <w:rsid w:val="003E0229"/>
    <w:rsid w:val="003E50B6"/>
    <w:rsid w:val="003F3135"/>
    <w:rsid w:val="003F6055"/>
    <w:rsid w:val="00402B26"/>
    <w:rsid w:val="00407FFA"/>
    <w:rsid w:val="00410A9B"/>
    <w:rsid w:val="00411D5C"/>
    <w:rsid w:val="00425003"/>
    <w:rsid w:val="00425E9F"/>
    <w:rsid w:val="00432022"/>
    <w:rsid w:val="0043302B"/>
    <w:rsid w:val="00442A6D"/>
    <w:rsid w:val="00446862"/>
    <w:rsid w:val="00454098"/>
    <w:rsid w:val="00454EFB"/>
    <w:rsid w:val="00455EC4"/>
    <w:rsid w:val="00456104"/>
    <w:rsid w:val="004576F7"/>
    <w:rsid w:val="00462782"/>
    <w:rsid w:val="00462BBC"/>
    <w:rsid w:val="004702D6"/>
    <w:rsid w:val="0047507C"/>
    <w:rsid w:val="0048072A"/>
    <w:rsid w:val="0048108D"/>
    <w:rsid w:val="00481AAD"/>
    <w:rsid w:val="00490581"/>
    <w:rsid w:val="00494BFC"/>
    <w:rsid w:val="00497DA5"/>
    <w:rsid w:val="004A2A19"/>
    <w:rsid w:val="004A58D7"/>
    <w:rsid w:val="004A74B1"/>
    <w:rsid w:val="004B2AD8"/>
    <w:rsid w:val="004B3AFB"/>
    <w:rsid w:val="004C22FE"/>
    <w:rsid w:val="004C370D"/>
    <w:rsid w:val="004C7059"/>
    <w:rsid w:val="004D07D6"/>
    <w:rsid w:val="004D224B"/>
    <w:rsid w:val="004D53DB"/>
    <w:rsid w:val="004D5525"/>
    <w:rsid w:val="004E02B8"/>
    <w:rsid w:val="004E4BDD"/>
    <w:rsid w:val="004E596C"/>
    <w:rsid w:val="004F3BED"/>
    <w:rsid w:val="00501D52"/>
    <w:rsid w:val="005070EF"/>
    <w:rsid w:val="0051043C"/>
    <w:rsid w:val="00511DBD"/>
    <w:rsid w:val="0051236B"/>
    <w:rsid w:val="005124C3"/>
    <w:rsid w:val="00513991"/>
    <w:rsid w:val="00523475"/>
    <w:rsid w:val="0052363E"/>
    <w:rsid w:val="00523A3A"/>
    <w:rsid w:val="00523FEE"/>
    <w:rsid w:val="00524C75"/>
    <w:rsid w:val="005268E3"/>
    <w:rsid w:val="00530587"/>
    <w:rsid w:val="00533324"/>
    <w:rsid w:val="00533479"/>
    <w:rsid w:val="00533E84"/>
    <w:rsid w:val="0053673E"/>
    <w:rsid w:val="00550300"/>
    <w:rsid w:val="00553E86"/>
    <w:rsid w:val="005542AD"/>
    <w:rsid w:val="00555636"/>
    <w:rsid w:val="00557B76"/>
    <w:rsid w:val="00564514"/>
    <w:rsid w:val="005662EB"/>
    <w:rsid w:val="005725B6"/>
    <w:rsid w:val="005753EF"/>
    <w:rsid w:val="005754B1"/>
    <w:rsid w:val="00577006"/>
    <w:rsid w:val="005833C8"/>
    <w:rsid w:val="00584395"/>
    <w:rsid w:val="005914E8"/>
    <w:rsid w:val="005A46A1"/>
    <w:rsid w:val="005A676B"/>
    <w:rsid w:val="005B5875"/>
    <w:rsid w:val="005B5DAB"/>
    <w:rsid w:val="005B78C5"/>
    <w:rsid w:val="005C13D6"/>
    <w:rsid w:val="005C143D"/>
    <w:rsid w:val="005C7766"/>
    <w:rsid w:val="005D59DC"/>
    <w:rsid w:val="005E048B"/>
    <w:rsid w:val="005E6308"/>
    <w:rsid w:val="005E78FF"/>
    <w:rsid w:val="005F2063"/>
    <w:rsid w:val="005F36A2"/>
    <w:rsid w:val="00610C9A"/>
    <w:rsid w:val="00610ED8"/>
    <w:rsid w:val="0061206F"/>
    <w:rsid w:val="00616AFE"/>
    <w:rsid w:val="00617EA5"/>
    <w:rsid w:val="0062008C"/>
    <w:rsid w:val="00620210"/>
    <w:rsid w:val="00630D2D"/>
    <w:rsid w:val="00632D2C"/>
    <w:rsid w:val="00633731"/>
    <w:rsid w:val="006340AC"/>
    <w:rsid w:val="00635AEA"/>
    <w:rsid w:val="006378A1"/>
    <w:rsid w:val="00640147"/>
    <w:rsid w:val="0064509B"/>
    <w:rsid w:val="0064767B"/>
    <w:rsid w:val="00652BB4"/>
    <w:rsid w:val="006536FB"/>
    <w:rsid w:val="0066235C"/>
    <w:rsid w:val="00670711"/>
    <w:rsid w:val="00673FD8"/>
    <w:rsid w:val="0067484A"/>
    <w:rsid w:val="00680F46"/>
    <w:rsid w:val="00682C6F"/>
    <w:rsid w:val="00683A00"/>
    <w:rsid w:val="0069307A"/>
    <w:rsid w:val="006933DF"/>
    <w:rsid w:val="00693775"/>
    <w:rsid w:val="00693D5A"/>
    <w:rsid w:val="006948C3"/>
    <w:rsid w:val="006A2DC9"/>
    <w:rsid w:val="006A624C"/>
    <w:rsid w:val="006A748D"/>
    <w:rsid w:val="006A7AF4"/>
    <w:rsid w:val="006B0AFF"/>
    <w:rsid w:val="006B10C9"/>
    <w:rsid w:val="006B318A"/>
    <w:rsid w:val="006B784F"/>
    <w:rsid w:val="006C17BF"/>
    <w:rsid w:val="006C4F67"/>
    <w:rsid w:val="006C588F"/>
    <w:rsid w:val="006D4728"/>
    <w:rsid w:val="006D4820"/>
    <w:rsid w:val="006D574C"/>
    <w:rsid w:val="006D591F"/>
    <w:rsid w:val="006E06DB"/>
    <w:rsid w:val="006E277C"/>
    <w:rsid w:val="006E4BD6"/>
    <w:rsid w:val="006E7348"/>
    <w:rsid w:val="006F1A6E"/>
    <w:rsid w:val="006F32C8"/>
    <w:rsid w:val="0070487F"/>
    <w:rsid w:val="007050E3"/>
    <w:rsid w:val="00707AD6"/>
    <w:rsid w:val="007112AB"/>
    <w:rsid w:val="00711372"/>
    <w:rsid w:val="00714426"/>
    <w:rsid w:val="0071563A"/>
    <w:rsid w:val="00717181"/>
    <w:rsid w:val="00721A5B"/>
    <w:rsid w:val="00722ED3"/>
    <w:rsid w:val="00736DE1"/>
    <w:rsid w:val="00740256"/>
    <w:rsid w:val="00741A60"/>
    <w:rsid w:val="0074321E"/>
    <w:rsid w:val="007434F5"/>
    <w:rsid w:val="0074422C"/>
    <w:rsid w:val="007460F4"/>
    <w:rsid w:val="00750615"/>
    <w:rsid w:val="0075307C"/>
    <w:rsid w:val="00754C27"/>
    <w:rsid w:val="00756276"/>
    <w:rsid w:val="00757505"/>
    <w:rsid w:val="00762170"/>
    <w:rsid w:val="00763B05"/>
    <w:rsid w:val="00771319"/>
    <w:rsid w:val="00775D25"/>
    <w:rsid w:val="0078078A"/>
    <w:rsid w:val="00782957"/>
    <w:rsid w:val="00784F93"/>
    <w:rsid w:val="00785D8D"/>
    <w:rsid w:val="00786794"/>
    <w:rsid w:val="00790B03"/>
    <w:rsid w:val="007933AD"/>
    <w:rsid w:val="007960D6"/>
    <w:rsid w:val="00796159"/>
    <w:rsid w:val="007A6EB1"/>
    <w:rsid w:val="007B0AC2"/>
    <w:rsid w:val="007B3E7B"/>
    <w:rsid w:val="007C04B9"/>
    <w:rsid w:val="007D111D"/>
    <w:rsid w:val="007D4EDF"/>
    <w:rsid w:val="007D5B7E"/>
    <w:rsid w:val="007E2FCD"/>
    <w:rsid w:val="007E4701"/>
    <w:rsid w:val="007F1C50"/>
    <w:rsid w:val="007F28DE"/>
    <w:rsid w:val="007F7D4F"/>
    <w:rsid w:val="00800707"/>
    <w:rsid w:val="008124FC"/>
    <w:rsid w:val="008141AA"/>
    <w:rsid w:val="008166F8"/>
    <w:rsid w:val="00821A2B"/>
    <w:rsid w:val="008253C7"/>
    <w:rsid w:val="0082613C"/>
    <w:rsid w:val="008263A9"/>
    <w:rsid w:val="00826592"/>
    <w:rsid w:val="008326D0"/>
    <w:rsid w:val="00833C71"/>
    <w:rsid w:val="008345DE"/>
    <w:rsid w:val="00835F1A"/>
    <w:rsid w:val="00836154"/>
    <w:rsid w:val="0083772E"/>
    <w:rsid w:val="00840951"/>
    <w:rsid w:val="008432A8"/>
    <w:rsid w:val="0085036B"/>
    <w:rsid w:val="00851888"/>
    <w:rsid w:val="00852194"/>
    <w:rsid w:val="00856030"/>
    <w:rsid w:val="0086279C"/>
    <w:rsid w:val="00862FFF"/>
    <w:rsid w:val="00863792"/>
    <w:rsid w:val="008648AF"/>
    <w:rsid w:val="00867C3A"/>
    <w:rsid w:val="00870879"/>
    <w:rsid w:val="008739C9"/>
    <w:rsid w:val="00881F90"/>
    <w:rsid w:val="00883693"/>
    <w:rsid w:val="008A0619"/>
    <w:rsid w:val="008A42FC"/>
    <w:rsid w:val="008A5361"/>
    <w:rsid w:val="008A5619"/>
    <w:rsid w:val="008A5DBB"/>
    <w:rsid w:val="008A6BD1"/>
    <w:rsid w:val="008A6C64"/>
    <w:rsid w:val="008C213E"/>
    <w:rsid w:val="008D6B26"/>
    <w:rsid w:val="008D6B67"/>
    <w:rsid w:val="008E6E71"/>
    <w:rsid w:val="008F30B0"/>
    <w:rsid w:val="008F3E11"/>
    <w:rsid w:val="0090120C"/>
    <w:rsid w:val="009118C5"/>
    <w:rsid w:val="00911CEC"/>
    <w:rsid w:val="0091447C"/>
    <w:rsid w:val="00915B8A"/>
    <w:rsid w:val="00916D4B"/>
    <w:rsid w:val="00922A93"/>
    <w:rsid w:val="00922F50"/>
    <w:rsid w:val="00925AB7"/>
    <w:rsid w:val="00931FF5"/>
    <w:rsid w:val="0093473F"/>
    <w:rsid w:val="009378AA"/>
    <w:rsid w:val="00943680"/>
    <w:rsid w:val="00943B52"/>
    <w:rsid w:val="00943C37"/>
    <w:rsid w:val="00943D4B"/>
    <w:rsid w:val="00945FD4"/>
    <w:rsid w:val="00946C42"/>
    <w:rsid w:val="0094777A"/>
    <w:rsid w:val="0094779A"/>
    <w:rsid w:val="009572B2"/>
    <w:rsid w:val="009612E2"/>
    <w:rsid w:val="00961F5F"/>
    <w:rsid w:val="0096329D"/>
    <w:rsid w:val="009662E5"/>
    <w:rsid w:val="00966FC9"/>
    <w:rsid w:val="00976DF9"/>
    <w:rsid w:val="00980757"/>
    <w:rsid w:val="009856D3"/>
    <w:rsid w:val="00985C39"/>
    <w:rsid w:val="00987BA1"/>
    <w:rsid w:val="009908E0"/>
    <w:rsid w:val="009922BA"/>
    <w:rsid w:val="00994701"/>
    <w:rsid w:val="009A15BD"/>
    <w:rsid w:val="009A20FB"/>
    <w:rsid w:val="009A52FE"/>
    <w:rsid w:val="009B2D36"/>
    <w:rsid w:val="009B427B"/>
    <w:rsid w:val="009B6A8F"/>
    <w:rsid w:val="009C0B44"/>
    <w:rsid w:val="009C4329"/>
    <w:rsid w:val="009D5C84"/>
    <w:rsid w:val="009D697D"/>
    <w:rsid w:val="009E1CB4"/>
    <w:rsid w:val="009E2D76"/>
    <w:rsid w:val="009E3323"/>
    <w:rsid w:val="009E612E"/>
    <w:rsid w:val="009E638B"/>
    <w:rsid w:val="009F369A"/>
    <w:rsid w:val="009F4215"/>
    <w:rsid w:val="009F5D71"/>
    <w:rsid w:val="009F6600"/>
    <w:rsid w:val="00A002B4"/>
    <w:rsid w:val="00A0069F"/>
    <w:rsid w:val="00A059BD"/>
    <w:rsid w:val="00A065B2"/>
    <w:rsid w:val="00A07FC7"/>
    <w:rsid w:val="00A11C2F"/>
    <w:rsid w:val="00A167C2"/>
    <w:rsid w:val="00A204BD"/>
    <w:rsid w:val="00A2716F"/>
    <w:rsid w:val="00A2718D"/>
    <w:rsid w:val="00A36135"/>
    <w:rsid w:val="00A47A0C"/>
    <w:rsid w:val="00A47A64"/>
    <w:rsid w:val="00A50F2B"/>
    <w:rsid w:val="00A52C4F"/>
    <w:rsid w:val="00A53609"/>
    <w:rsid w:val="00A5676F"/>
    <w:rsid w:val="00A6131C"/>
    <w:rsid w:val="00A61C7E"/>
    <w:rsid w:val="00A62A0B"/>
    <w:rsid w:val="00A63F43"/>
    <w:rsid w:val="00A72606"/>
    <w:rsid w:val="00A72836"/>
    <w:rsid w:val="00A756F2"/>
    <w:rsid w:val="00A762B3"/>
    <w:rsid w:val="00A82353"/>
    <w:rsid w:val="00A87269"/>
    <w:rsid w:val="00A90F36"/>
    <w:rsid w:val="00A968BC"/>
    <w:rsid w:val="00A97246"/>
    <w:rsid w:val="00AA0348"/>
    <w:rsid w:val="00AA0B19"/>
    <w:rsid w:val="00AA1B4D"/>
    <w:rsid w:val="00AA577C"/>
    <w:rsid w:val="00AC1808"/>
    <w:rsid w:val="00AC47AB"/>
    <w:rsid w:val="00AC4F82"/>
    <w:rsid w:val="00AD0263"/>
    <w:rsid w:val="00AD2FD3"/>
    <w:rsid w:val="00AD4D68"/>
    <w:rsid w:val="00AD72AA"/>
    <w:rsid w:val="00AD7F5E"/>
    <w:rsid w:val="00AE45DC"/>
    <w:rsid w:val="00AE7E4C"/>
    <w:rsid w:val="00AF40A1"/>
    <w:rsid w:val="00AF4357"/>
    <w:rsid w:val="00AF4BB5"/>
    <w:rsid w:val="00AF5AA2"/>
    <w:rsid w:val="00AF6136"/>
    <w:rsid w:val="00B03259"/>
    <w:rsid w:val="00B0451C"/>
    <w:rsid w:val="00B05619"/>
    <w:rsid w:val="00B06FA2"/>
    <w:rsid w:val="00B0701C"/>
    <w:rsid w:val="00B07C41"/>
    <w:rsid w:val="00B147B8"/>
    <w:rsid w:val="00B22721"/>
    <w:rsid w:val="00B22777"/>
    <w:rsid w:val="00B2300D"/>
    <w:rsid w:val="00B23A87"/>
    <w:rsid w:val="00B243C7"/>
    <w:rsid w:val="00B268E9"/>
    <w:rsid w:val="00B309EB"/>
    <w:rsid w:val="00B32C23"/>
    <w:rsid w:val="00B335B8"/>
    <w:rsid w:val="00B33CE6"/>
    <w:rsid w:val="00B42D5F"/>
    <w:rsid w:val="00B449B0"/>
    <w:rsid w:val="00B5107B"/>
    <w:rsid w:val="00B52CFC"/>
    <w:rsid w:val="00B53CAD"/>
    <w:rsid w:val="00B557D6"/>
    <w:rsid w:val="00B614BA"/>
    <w:rsid w:val="00B631E8"/>
    <w:rsid w:val="00B63899"/>
    <w:rsid w:val="00B70C39"/>
    <w:rsid w:val="00B716D4"/>
    <w:rsid w:val="00B74EBF"/>
    <w:rsid w:val="00B75B47"/>
    <w:rsid w:val="00B75F4A"/>
    <w:rsid w:val="00B77745"/>
    <w:rsid w:val="00B80A6F"/>
    <w:rsid w:val="00B80BD7"/>
    <w:rsid w:val="00B82473"/>
    <w:rsid w:val="00B82B69"/>
    <w:rsid w:val="00B8486F"/>
    <w:rsid w:val="00B84F1A"/>
    <w:rsid w:val="00B852BE"/>
    <w:rsid w:val="00B90043"/>
    <w:rsid w:val="00B91902"/>
    <w:rsid w:val="00B91D92"/>
    <w:rsid w:val="00B92D7A"/>
    <w:rsid w:val="00B96705"/>
    <w:rsid w:val="00B97B47"/>
    <w:rsid w:val="00BA1807"/>
    <w:rsid w:val="00BA39C0"/>
    <w:rsid w:val="00BA5A1E"/>
    <w:rsid w:val="00BA7AC4"/>
    <w:rsid w:val="00BB2A92"/>
    <w:rsid w:val="00BB3B5F"/>
    <w:rsid w:val="00BB4899"/>
    <w:rsid w:val="00BB52BF"/>
    <w:rsid w:val="00BB5D03"/>
    <w:rsid w:val="00BC11A0"/>
    <w:rsid w:val="00BC7464"/>
    <w:rsid w:val="00BD31E5"/>
    <w:rsid w:val="00BE61E1"/>
    <w:rsid w:val="00BF0B5A"/>
    <w:rsid w:val="00C03984"/>
    <w:rsid w:val="00C04EDB"/>
    <w:rsid w:val="00C06924"/>
    <w:rsid w:val="00C078CD"/>
    <w:rsid w:val="00C10A6F"/>
    <w:rsid w:val="00C111DF"/>
    <w:rsid w:val="00C13CB4"/>
    <w:rsid w:val="00C16406"/>
    <w:rsid w:val="00C16886"/>
    <w:rsid w:val="00C17E1A"/>
    <w:rsid w:val="00C2542D"/>
    <w:rsid w:val="00C3051A"/>
    <w:rsid w:val="00C31CCE"/>
    <w:rsid w:val="00C3229A"/>
    <w:rsid w:val="00C36572"/>
    <w:rsid w:val="00C36DB9"/>
    <w:rsid w:val="00C42011"/>
    <w:rsid w:val="00C42013"/>
    <w:rsid w:val="00C44778"/>
    <w:rsid w:val="00C45387"/>
    <w:rsid w:val="00C5105A"/>
    <w:rsid w:val="00C51C99"/>
    <w:rsid w:val="00C5784E"/>
    <w:rsid w:val="00C60AC0"/>
    <w:rsid w:val="00C619CB"/>
    <w:rsid w:val="00C61DA1"/>
    <w:rsid w:val="00C63456"/>
    <w:rsid w:val="00C6407E"/>
    <w:rsid w:val="00C679DA"/>
    <w:rsid w:val="00C711FC"/>
    <w:rsid w:val="00C81746"/>
    <w:rsid w:val="00C83958"/>
    <w:rsid w:val="00C83F79"/>
    <w:rsid w:val="00C85DC8"/>
    <w:rsid w:val="00C907B9"/>
    <w:rsid w:val="00C95365"/>
    <w:rsid w:val="00CA0ABA"/>
    <w:rsid w:val="00CA6C01"/>
    <w:rsid w:val="00CA7B92"/>
    <w:rsid w:val="00CB2456"/>
    <w:rsid w:val="00CB51F9"/>
    <w:rsid w:val="00CB7A8B"/>
    <w:rsid w:val="00CC48E3"/>
    <w:rsid w:val="00CC5B40"/>
    <w:rsid w:val="00CD042C"/>
    <w:rsid w:val="00CD2762"/>
    <w:rsid w:val="00CD710B"/>
    <w:rsid w:val="00CE0C9C"/>
    <w:rsid w:val="00CE68DF"/>
    <w:rsid w:val="00CF2A00"/>
    <w:rsid w:val="00CF5226"/>
    <w:rsid w:val="00D04290"/>
    <w:rsid w:val="00D06032"/>
    <w:rsid w:val="00D154C6"/>
    <w:rsid w:val="00D16411"/>
    <w:rsid w:val="00D174E4"/>
    <w:rsid w:val="00D20422"/>
    <w:rsid w:val="00D204C2"/>
    <w:rsid w:val="00D21E63"/>
    <w:rsid w:val="00D2308E"/>
    <w:rsid w:val="00D232D7"/>
    <w:rsid w:val="00D238D4"/>
    <w:rsid w:val="00D23B8D"/>
    <w:rsid w:val="00D23ECA"/>
    <w:rsid w:val="00D243C0"/>
    <w:rsid w:val="00D2635B"/>
    <w:rsid w:val="00D300A7"/>
    <w:rsid w:val="00D3067D"/>
    <w:rsid w:val="00D349E1"/>
    <w:rsid w:val="00D34A8F"/>
    <w:rsid w:val="00D434C9"/>
    <w:rsid w:val="00D50CFC"/>
    <w:rsid w:val="00D5687A"/>
    <w:rsid w:val="00D57A39"/>
    <w:rsid w:val="00D61CB2"/>
    <w:rsid w:val="00D648D5"/>
    <w:rsid w:val="00D64AEF"/>
    <w:rsid w:val="00D64C4B"/>
    <w:rsid w:val="00D668F1"/>
    <w:rsid w:val="00D70922"/>
    <w:rsid w:val="00D770A6"/>
    <w:rsid w:val="00D8688F"/>
    <w:rsid w:val="00D92220"/>
    <w:rsid w:val="00D974FB"/>
    <w:rsid w:val="00D978F4"/>
    <w:rsid w:val="00DA2710"/>
    <w:rsid w:val="00DA354E"/>
    <w:rsid w:val="00DB21EA"/>
    <w:rsid w:val="00DB7344"/>
    <w:rsid w:val="00DB7B79"/>
    <w:rsid w:val="00DC04CB"/>
    <w:rsid w:val="00DC3441"/>
    <w:rsid w:val="00DC4F87"/>
    <w:rsid w:val="00DD0383"/>
    <w:rsid w:val="00DD307D"/>
    <w:rsid w:val="00DD5956"/>
    <w:rsid w:val="00DD5E74"/>
    <w:rsid w:val="00DE512B"/>
    <w:rsid w:val="00DE783C"/>
    <w:rsid w:val="00DF0B01"/>
    <w:rsid w:val="00DF6234"/>
    <w:rsid w:val="00DF767C"/>
    <w:rsid w:val="00E03077"/>
    <w:rsid w:val="00E0336C"/>
    <w:rsid w:val="00E03CDD"/>
    <w:rsid w:val="00E13E56"/>
    <w:rsid w:val="00E1497D"/>
    <w:rsid w:val="00E16522"/>
    <w:rsid w:val="00E16ADB"/>
    <w:rsid w:val="00E2101C"/>
    <w:rsid w:val="00E23DF1"/>
    <w:rsid w:val="00E24C2B"/>
    <w:rsid w:val="00E31CCF"/>
    <w:rsid w:val="00E352C1"/>
    <w:rsid w:val="00E40226"/>
    <w:rsid w:val="00E40481"/>
    <w:rsid w:val="00E424D7"/>
    <w:rsid w:val="00E44D37"/>
    <w:rsid w:val="00E46B5D"/>
    <w:rsid w:val="00E52F31"/>
    <w:rsid w:val="00E564CE"/>
    <w:rsid w:val="00E63242"/>
    <w:rsid w:val="00E63F86"/>
    <w:rsid w:val="00E6595E"/>
    <w:rsid w:val="00E676F6"/>
    <w:rsid w:val="00E718E6"/>
    <w:rsid w:val="00E72071"/>
    <w:rsid w:val="00E73238"/>
    <w:rsid w:val="00E73F57"/>
    <w:rsid w:val="00E86627"/>
    <w:rsid w:val="00E907A6"/>
    <w:rsid w:val="00E93DE5"/>
    <w:rsid w:val="00E9581E"/>
    <w:rsid w:val="00E9650A"/>
    <w:rsid w:val="00EA11FB"/>
    <w:rsid w:val="00EA7A91"/>
    <w:rsid w:val="00EA7AC9"/>
    <w:rsid w:val="00EA7D22"/>
    <w:rsid w:val="00EB02A0"/>
    <w:rsid w:val="00EB10C4"/>
    <w:rsid w:val="00EB1F23"/>
    <w:rsid w:val="00EB2041"/>
    <w:rsid w:val="00EB5593"/>
    <w:rsid w:val="00EC0767"/>
    <w:rsid w:val="00EC21BA"/>
    <w:rsid w:val="00EE053E"/>
    <w:rsid w:val="00EE5B4C"/>
    <w:rsid w:val="00EE66E3"/>
    <w:rsid w:val="00EE7F1C"/>
    <w:rsid w:val="00EF78C4"/>
    <w:rsid w:val="00F03810"/>
    <w:rsid w:val="00F131FB"/>
    <w:rsid w:val="00F14996"/>
    <w:rsid w:val="00F17D5D"/>
    <w:rsid w:val="00F2057F"/>
    <w:rsid w:val="00F20AFC"/>
    <w:rsid w:val="00F21ED6"/>
    <w:rsid w:val="00F23A44"/>
    <w:rsid w:val="00F2486D"/>
    <w:rsid w:val="00F31CFA"/>
    <w:rsid w:val="00F402FA"/>
    <w:rsid w:val="00F4592C"/>
    <w:rsid w:val="00F47808"/>
    <w:rsid w:val="00F60AC7"/>
    <w:rsid w:val="00F63633"/>
    <w:rsid w:val="00F63C1A"/>
    <w:rsid w:val="00F6426C"/>
    <w:rsid w:val="00F648CF"/>
    <w:rsid w:val="00F65A14"/>
    <w:rsid w:val="00F675E2"/>
    <w:rsid w:val="00F677AA"/>
    <w:rsid w:val="00F7125B"/>
    <w:rsid w:val="00F75DC5"/>
    <w:rsid w:val="00F80239"/>
    <w:rsid w:val="00F8216F"/>
    <w:rsid w:val="00F95F84"/>
    <w:rsid w:val="00FB0CF8"/>
    <w:rsid w:val="00FB1311"/>
    <w:rsid w:val="00FB3ACF"/>
    <w:rsid w:val="00FB4E8A"/>
    <w:rsid w:val="00FB4EDE"/>
    <w:rsid w:val="00FB61FA"/>
    <w:rsid w:val="00FC7CCE"/>
    <w:rsid w:val="00FD53AB"/>
    <w:rsid w:val="00FE0D55"/>
    <w:rsid w:val="00FE27DF"/>
    <w:rsid w:val="00FE5B5C"/>
    <w:rsid w:val="00FF2C46"/>
    <w:rsid w:val="00FF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79E"/>
  </w:style>
  <w:style w:type="paragraph" w:styleId="Heading1">
    <w:name w:val="heading 1"/>
    <w:basedOn w:val="Normal"/>
    <w:link w:val="Heading1Char"/>
    <w:uiPriority w:val="9"/>
    <w:qFormat/>
    <w:rsid w:val="00332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43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1C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867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A5676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8A"/>
    <w:pPr>
      <w:ind w:left="720"/>
      <w:contextualSpacing/>
    </w:pPr>
  </w:style>
  <w:style w:type="table" w:styleId="TableGrid">
    <w:name w:val="Table Grid"/>
    <w:basedOn w:val="TableNormal"/>
    <w:uiPriority w:val="59"/>
    <w:rsid w:val="004702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73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6CAA"/>
  </w:style>
  <w:style w:type="character" w:styleId="HTMLCode">
    <w:name w:val="HTML Code"/>
    <w:basedOn w:val="DefaultParagraphFont"/>
    <w:uiPriority w:val="99"/>
    <w:semiHidden/>
    <w:unhideWhenUsed/>
    <w:rsid w:val="00276CAA"/>
    <w:rPr>
      <w:rFonts w:ascii="Courier New" w:eastAsia="Times New Roman" w:hAnsi="Courier New" w:cs="Courier New"/>
      <w:sz w:val="20"/>
      <w:szCs w:val="20"/>
    </w:rPr>
  </w:style>
  <w:style w:type="character" w:styleId="Strong">
    <w:name w:val="Strong"/>
    <w:basedOn w:val="DefaultParagraphFont"/>
    <w:uiPriority w:val="22"/>
    <w:qFormat/>
    <w:rsid w:val="009922BA"/>
    <w:rPr>
      <w:b/>
      <w:bCs/>
    </w:rPr>
  </w:style>
  <w:style w:type="paragraph" w:styleId="HTMLPreformatted">
    <w:name w:val="HTML Preformatted"/>
    <w:basedOn w:val="Normal"/>
    <w:link w:val="HTMLPreformattedChar"/>
    <w:uiPriority w:val="99"/>
    <w:unhideWhenUsed/>
    <w:rsid w:val="0099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22BA"/>
    <w:rPr>
      <w:rFonts w:ascii="Courier New" w:eastAsia="Times New Roman" w:hAnsi="Courier New" w:cs="Courier New"/>
      <w:sz w:val="20"/>
      <w:szCs w:val="20"/>
    </w:rPr>
  </w:style>
  <w:style w:type="character" w:customStyle="1" w:styleId="token">
    <w:name w:val="token"/>
    <w:basedOn w:val="DefaultParagraphFont"/>
    <w:rsid w:val="009922BA"/>
  </w:style>
  <w:style w:type="character" w:customStyle="1" w:styleId="keyword">
    <w:name w:val="keyword"/>
    <w:basedOn w:val="DefaultParagraphFont"/>
    <w:rsid w:val="0048108D"/>
  </w:style>
  <w:style w:type="character" w:customStyle="1" w:styleId="tgc">
    <w:name w:val="_tgc"/>
    <w:basedOn w:val="DefaultParagraphFont"/>
    <w:rsid w:val="008A6BD1"/>
  </w:style>
  <w:style w:type="character" w:customStyle="1" w:styleId="Heading1Char">
    <w:name w:val="Heading 1 Char"/>
    <w:basedOn w:val="DefaultParagraphFont"/>
    <w:link w:val="Heading1"/>
    <w:uiPriority w:val="9"/>
    <w:rsid w:val="00332D0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32D0C"/>
    <w:rPr>
      <w:color w:val="0000FF"/>
      <w:u w:val="single"/>
    </w:rPr>
  </w:style>
  <w:style w:type="character" w:customStyle="1" w:styleId="Heading3Char">
    <w:name w:val="Heading 3 Char"/>
    <w:basedOn w:val="DefaultParagraphFont"/>
    <w:link w:val="Heading3"/>
    <w:uiPriority w:val="9"/>
    <w:semiHidden/>
    <w:rsid w:val="007F1C5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B243C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8679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86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794"/>
    <w:rPr>
      <w:rFonts w:ascii="Tahoma" w:hAnsi="Tahoma" w:cs="Tahoma"/>
      <w:sz w:val="16"/>
      <w:szCs w:val="16"/>
    </w:rPr>
  </w:style>
  <w:style w:type="character" w:customStyle="1" w:styleId="m-2477957904004841735gmail-keyword">
    <w:name w:val="m_-2477957904004841735gmail-keyword"/>
    <w:basedOn w:val="DefaultParagraphFont"/>
    <w:rsid w:val="00121DCB"/>
  </w:style>
  <w:style w:type="character" w:customStyle="1" w:styleId="m-2477957904004841735gmail-string">
    <w:name w:val="m_-2477957904004841735gmail-string"/>
    <w:basedOn w:val="DefaultParagraphFont"/>
    <w:rsid w:val="00121DCB"/>
  </w:style>
  <w:style w:type="character" w:customStyle="1" w:styleId="m-3194769248133417773gmail-msohyperlink">
    <w:name w:val="m_-3194769248133417773gmail-msohyperlink"/>
    <w:basedOn w:val="DefaultParagraphFont"/>
    <w:rsid w:val="002C2BAF"/>
  </w:style>
  <w:style w:type="character" w:customStyle="1" w:styleId="m-3236988787845504550gmail-highlight">
    <w:name w:val="m_-3236988787845504550gmail-highlight"/>
    <w:basedOn w:val="DefaultParagraphFont"/>
    <w:rsid w:val="00640147"/>
  </w:style>
  <w:style w:type="character" w:styleId="HTMLTypewriter">
    <w:name w:val="HTML Typewriter"/>
    <w:basedOn w:val="DefaultParagraphFont"/>
    <w:uiPriority w:val="99"/>
    <w:semiHidden/>
    <w:unhideWhenUsed/>
    <w:rsid w:val="00640147"/>
    <w:rPr>
      <w:rFonts w:ascii="Courier New" w:eastAsia="Times New Roman" w:hAnsi="Courier New" w:cs="Courier New"/>
      <w:sz w:val="20"/>
      <w:szCs w:val="20"/>
    </w:rPr>
  </w:style>
  <w:style w:type="character" w:customStyle="1" w:styleId="m5661846621835665750gmail-string">
    <w:name w:val="m_5661846621835665750gmail-string"/>
    <w:basedOn w:val="DefaultParagraphFont"/>
    <w:rsid w:val="00C06924"/>
  </w:style>
  <w:style w:type="character" w:customStyle="1" w:styleId="m5661846621835665750gmail-keyword">
    <w:name w:val="m_5661846621835665750gmail-keyword"/>
    <w:basedOn w:val="DefaultParagraphFont"/>
    <w:rsid w:val="00C06924"/>
  </w:style>
  <w:style w:type="character" w:customStyle="1" w:styleId="m5661846621835665750gmail-comment">
    <w:name w:val="m_5661846621835665750gmail-comment"/>
    <w:basedOn w:val="DefaultParagraphFont"/>
    <w:rsid w:val="00C06924"/>
  </w:style>
  <w:style w:type="character" w:customStyle="1" w:styleId="m5661846621835665750gmail-pun">
    <w:name w:val="m_5661846621835665750gmail-pun"/>
    <w:basedOn w:val="DefaultParagraphFont"/>
    <w:rsid w:val="00B0451C"/>
  </w:style>
  <w:style w:type="character" w:customStyle="1" w:styleId="m5661846621835665750gmail-color-comment">
    <w:name w:val="m_5661846621835665750gmail-color-comment"/>
    <w:basedOn w:val="DefaultParagraphFont"/>
    <w:rsid w:val="00D974FB"/>
  </w:style>
  <w:style w:type="character" w:customStyle="1" w:styleId="m5661846621835665750gmail-color-error">
    <w:name w:val="m_5661846621835665750gmail-color-error"/>
    <w:basedOn w:val="DefaultParagraphFont"/>
    <w:rsid w:val="00D974FB"/>
  </w:style>
  <w:style w:type="character" w:customStyle="1" w:styleId="m5661846621835665750gmail-typ">
    <w:name w:val="m_5661846621835665750gmail-typ"/>
    <w:basedOn w:val="DefaultParagraphFont"/>
    <w:rsid w:val="00B84F1A"/>
  </w:style>
  <w:style w:type="character" w:customStyle="1" w:styleId="m5661846621835665750gmail-kwd">
    <w:name w:val="m_5661846621835665750gmail-kwd"/>
    <w:basedOn w:val="DefaultParagraphFont"/>
    <w:rsid w:val="00B84F1A"/>
  </w:style>
  <w:style w:type="character" w:customStyle="1" w:styleId="m5661846621835665750gmail-pln">
    <w:name w:val="m_5661846621835665750gmail-pln"/>
    <w:basedOn w:val="DefaultParagraphFont"/>
    <w:rsid w:val="00B84F1A"/>
  </w:style>
  <w:style w:type="character" w:customStyle="1" w:styleId="m5661846621835665750gmail-str">
    <w:name w:val="m_5661846621835665750gmail-str"/>
    <w:basedOn w:val="DefaultParagraphFont"/>
    <w:rsid w:val="00B84F1A"/>
  </w:style>
  <w:style w:type="character" w:styleId="Emphasis">
    <w:name w:val="Emphasis"/>
    <w:basedOn w:val="DefaultParagraphFont"/>
    <w:uiPriority w:val="20"/>
    <w:qFormat/>
    <w:rsid w:val="00227157"/>
    <w:rPr>
      <w:i/>
      <w:iCs/>
    </w:rPr>
  </w:style>
  <w:style w:type="character" w:customStyle="1" w:styleId="m-8831506238760111762m-7908582940268904738gmail-m-2002593189016060027gmail-vm-hook">
    <w:name w:val="m_-8831506238760111762m_-7908582940268904738gmail-m_-2002593189016060027gmail-vm-hook"/>
    <w:basedOn w:val="DefaultParagraphFont"/>
    <w:rsid w:val="006E06DB"/>
  </w:style>
  <w:style w:type="character" w:customStyle="1" w:styleId="m-8831506238760111762m-7908582940268904738gmail-vm-hook">
    <w:name w:val="m_-8831506238760111762m_-7908582940268904738gmail-vm-hook"/>
    <w:basedOn w:val="DefaultParagraphFont"/>
    <w:rsid w:val="006E06DB"/>
  </w:style>
  <w:style w:type="character" w:customStyle="1" w:styleId="m-8831506238760111762m-7908582940268904738gmail-msohyperlink">
    <w:name w:val="m_-8831506238760111762m_-7908582940268904738gmail-msohyperlink"/>
    <w:basedOn w:val="DefaultParagraphFont"/>
    <w:rsid w:val="006E06DB"/>
  </w:style>
  <w:style w:type="character" w:customStyle="1" w:styleId="m-6441121516333849314gmail-kwd">
    <w:name w:val="m_-6441121516333849314gmail-kwd"/>
    <w:basedOn w:val="DefaultParagraphFont"/>
    <w:rsid w:val="00C5784E"/>
  </w:style>
  <w:style w:type="character" w:customStyle="1" w:styleId="m-6441121516333849314gmail-pln">
    <w:name w:val="m_-6441121516333849314gmail-pln"/>
    <w:basedOn w:val="DefaultParagraphFont"/>
    <w:rsid w:val="00C5784E"/>
  </w:style>
  <w:style w:type="character" w:customStyle="1" w:styleId="m-6441121516333849314gmail-pun">
    <w:name w:val="m_-6441121516333849314gmail-pun"/>
    <w:basedOn w:val="DefaultParagraphFont"/>
    <w:rsid w:val="00C5784E"/>
  </w:style>
  <w:style w:type="character" w:customStyle="1" w:styleId="m-6441121516333849314gmail-typ">
    <w:name w:val="m_-6441121516333849314gmail-typ"/>
    <w:basedOn w:val="DefaultParagraphFont"/>
    <w:rsid w:val="00C5784E"/>
  </w:style>
  <w:style w:type="character" w:customStyle="1" w:styleId="m-6441121516333849314gmail-com">
    <w:name w:val="m_-6441121516333849314gmail-com"/>
    <w:basedOn w:val="DefaultParagraphFont"/>
    <w:rsid w:val="00C5784E"/>
  </w:style>
  <w:style w:type="character" w:customStyle="1" w:styleId="m-6441121516333849314gmail-str">
    <w:name w:val="m_-6441121516333849314gmail-str"/>
    <w:basedOn w:val="DefaultParagraphFont"/>
    <w:rsid w:val="00C5784E"/>
  </w:style>
  <w:style w:type="character" w:customStyle="1" w:styleId="m-6441121516333849314gmail-lit">
    <w:name w:val="m_-6441121516333849314gmail-lit"/>
    <w:basedOn w:val="DefaultParagraphFont"/>
    <w:rsid w:val="00C5784E"/>
  </w:style>
  <w:style w:type="character" w:customStyle="1" w:styleId="Heading6Char">
    <w:name w:val="Heading 6 Char"/>
    <w:basedOn w:val="DefaultParagraphFont"/>
    <w:link w:val="Heading6"/>
    <w:uiPriority w:val="9"/>
    <w:semiHidden/>
    <w:rsid w:val="00A5676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0287">
      <w:bodyDiv w:val="1"/>
      <w:marLeft w:val="0"/>
      <w:marRight w:val="0"/>
      <w:marTop w:val="0"/>
      <w:marBottom w:val="0"/>
      <w:divBdr>
        <w:top w:val="none" w:sz="0" w:space="0" w:color="auto"/>
        <w:left w:val="none" w:sz="0" w:space="0" w:color="auto"/>
        <w:bottom w:val="none" w:sz="0" w:space="0" w:color="auto"/>
        <w:right w:val="none" w:sz="0" w:space="0" w:color="auto"/>
      </w:divBdr>
      <w:divsChild>
        <w:div w:id="2116821739">
          <w:marLeft w:val="0"/>
          <w:marRight w:val="0"/>
          <w:marTop w:val="0"/>
          <w:marBottom w:val="0"/>
          <w:divBdr>
            <w:top w:val="none" w:sz="0" w:space="0" w:color="auto"/>
            <w:left w:val="none" w:sz="0" w:space="0" w:color="auto"/>
            <w:bottom w:val="none" w:sz="0" w:space="0" w:color="auto"/>
            <w:right w:val="none" w:sz="0" w:space="0" w:color="auto"/>
          </w:divBdr>
        </w:div>
        <w:div w:id="610094583">
          <w:marLeft w:val="0"/>
          <w:marRight w:val="0"/>
          <w:marTop w:val="0"/>
          <w:marBottom w:val="0"/>
          <w:divBdr>
            <w:top w:val="none" w:sz="0" w:space="0" w:color="auto"/>
            <w:left w:val="none" w:sz="0" w:space="0" w:color="auto"/>
            <w:bottom w:val="none" w:sz="0" w:space="0" w:color="auto"/>
            <w:right w:val="none" w:sz="0" w:space="0" w:color="auto"/>
          </w:divBdr>
        </w:div>
        <w:div w:id="219295810">
          <w:marLeft w:val="0"/>
          <w:marRight w:val="0"/>
          <w:marTop w:val="0"/>
          <w:marBottom w:val="0"/>
          <w:divBdr>
            <w:top w:val="none" w:sz="0" w:space="0" w:color="auto"/>
            <w:left w:val="none" w:sz="0" w:space="0" w:color="auto"/>
            <w:bottom w:val="none" w:sz="0" w:space="0" w:color="auto"/>
            <w:right w:val="none" w:sz="0" w:space="0" w:color="auto"/>
          </w:divBdr>
        </w:div>
        <w:div w:id="454328175">
          <w:marLeft w:val="0"/>
          <w:marRight w:val="0"/>
          <w:marTop w:val="0"/>
          <w:marBottom w:val="0"/>
          <w:divBdr>
            <w:top w:val="none" w:sz="0" w:space="0" w:color="auto"/>
            <w:left w:val="none" w:sz="0" w:space="0" w:color="auto"/>
            <w:bottom w:val="none" w:sz="0" w:space="0" w:color="auto"/>
            <w:right w:val="none" w:sz="0" w:space="0" w:color="auto"/>
          </w:divBdr>
        </w:div>
      </w:divsChild>
    </w:div>
    <w:div w:id="103379098">
      <w:bodyDiv w:val="1"/>
      <w:marLeft w:val="0"/>
      <w:marRight w:val="0"/>
      <w:marTop w:val="0"/>
      <w:marBottom w:val="0"/>
      <w:divBdr>
        <w:top w:val="none" w:sz="0" w:space="0" w:color="auto"/>
        <w:left w:val="none" w:sz="0" w:space="0" w:color="auto"/>
        <w:bottom w:val="none" w:sz="0" w:space="0" w:color="auto"/>
        <w:right w:val="none" w:sz="0" w:space="0" w:color="auto"/>
      </w:divBdr>
    </w:div>
    <w:div w:id="104083149">
      <w:bodyDiv w:val="1"/>
      <w:marLeft w:val="0"/>
      <w:marRight w:val="0"/>
      <w:marTop w:val="0"/>
      <w:marBottom w:val="0"/>
      <w:divBdr>
        <w:top w:val="none" w:sz="0" w:space="0" w:color="auto"/>
        <w:left w:val="none" w:sz="0" w:space="0" w:color="auto"/>
        <w:bottom w:val="none" w:sz="0" w:space="0" w:color="auto"/>
        <w:right w:val="none" w:sz="0" w:space="0" w:color="auto"/>
      </w:divBdr>
      <w:divsChild>
        <w:div w:id="491457877">
          <w:marLeft w:val="0"/>
          <w:marRight w:val="0"/>
          <w:marTop w:val="0"/>
          <w:marBottom w:val="0"/>
          <w:divBdr>
            <w:top w:val="none" w:sz="0" w:space="0" w:color="auto"/>
            <w:left w:val="none" w:sz="0" w:space="0" w:color="auto"/>
            <w:bottom w:val="none" w:sz="0" w:space="0" w:color="auto"/>
            <w:right w:val="none" w:sz="0" w:space="0" w:color="auto"/>
          </w:divBdr>
        </w:div>
      </w:divsChild>
    </w:div>
    <w:div w:id="131096262">
      <w:bodyDiv w:val="1"/>
      <w:marLeft w:val="0"/>
      <w:marRight w:val="0"/>
      <w:marTop w:val="0"/>
      <w:marBottom w:val="0"/>
      <w:divBdr>
        <w:top w:val="none" w:sz="0" w:space="0" w:color="auto"/>
        <w:left w:val="none" w:sz="0" w:space="0" w:color="auto"/>
        <w:bottom w:val="none" w:sz="0" w:space="0" w:color="auto"/>
        <w:right w:val="none" w:sz="0" w:space="0" w:color="auto"/>
      </w:divBdr>
      <w:divsChild>
        <w:div w:id="298613204">
          <w:marLeft w:val="0"/>
          <w:marRight w:val="0"/>
          <w:marTop w:val="0"/>
          <w:marBottom w:val="0"/>
          <w:divBdr>
            <w:top w:val="none" w:sz="0" w:space="0" w:color="auto"/>
            <w:left w:val="none" w:sz="0" w:space="0" w:color="auto"/>
            <w:bottom w:val="none" w:sz="0" w:space="0" w:color="auto"/>
            <w:right w:val="none" w:sz="0" w:space="0" w:color="auto"/>
          </w:divBdr>
        </w:div>
        <w:div w:id="1513686871">
          <w:marLeft w:val="0"/>
          <w:marRight w:val="0"/>
          <w:marTop w:val="0"/>
          <w:marBottom w:val="0"/>
          <w:divBdr>
            <w:top w:val="none" w:sz="0" w:space="0" w:color="auto"/>
            <w:left w:val="none" w:sz="0" w:space="0" w:color="auto"/>
            <w:bottom w:val="none" w:sz="0" w:space="0" w:color="auto"/>
            <w:right w:val="none" w:sz="0" w:space="0" w:color="auto"/>
          </w:divBdr>
          <w:divsChild>
            <w:div w:id="1862234124">
              <w:marLeft w:val="0"/>
              <w:marRight w:val="0"/>
              <w:marTop w:val="0"/>
              <w:marBottom w:val="0"/>
              <w:divBdr>
                <w:top w:val="none" w:sz="0" w:space="0" w:color="auto"/>
                <w:left w:val="none" w:sz="0" w:space="0" w:color="auto"/>
                <w:bottom w:val="none" w:sz="0" w:space="0" w:color="auto"/>
                <w:right w:val="none" w:sz="0" w:space="0" w:color="auto"/>
              </w:divBdr>
            </w:div>
            <w:div w:id="724256789">
              <w:marLeft w:val="0"/>
              <w:marRight w:val="0"/>
              <w:marTop w:val="0"/>
              <w:marBottom w:val="0"/>
              <w:divBdr>
                <w:top w:val="none" w:sz="0" w:space="0" w:color="auto"/>
                <w:left w:val="none" w:sz="0" w:space="0" w:color="auto"/>
                <w:bottom w:val="none" w:sz="0" w:space="0" w:color="auto"/>
                <w:right w:val="none" w:sz="0" w:space="0" w:color="auto"/>
              </w:divBdr>
            </w:div>
            <w:div w:id="1595742289">
              <w:marLeft w:val="0"/>
              <w:marRight w:val="0"/>
              <w:marTop w:val="0"/>
              <w:marBottom w:val="0"/>
              <w:divBdr>
                <w:top w:val="none" w:sz="0" w:space="0" w:color="auto"/>
                <w:left w:val="none" w:sz="0" w:space="0" w:color="auto"/>
                <w:bottom w:val="none" w:sz="0" w:space="0" w:color="auto"/>
                <w:right w:val="none" w:sz="0" w:space="0" w:color="auto"/>
              </w:divBdr>
            </w:div>
            <w:div w:id="1783568342">
              <w:marLeft w:val="0"/>
              <w:marRight w:val="0"/>
              <w:marTop w:val="0"/>
              <w:marBottom w:val="0"/>
              <w:divBdr>
                <w:top w:val="none" w:sz="0" w:space="0" w:color="auto"/>
                <w:left w:val="none" w:sz="0" w:space="0" w:color="auto"/>
                <w:bottom w:val="none" w:sz="0" w:space="0" w:color="auto"/>
                <w:right w:val="none" w:sz="0" w:space="0" w:color="auto"/>
              </w:divBdr>
            </w:div>
            <w:div w:id="27609785">
              <w:marLeft w:val="0"/>
              <w:marRight w:val="0"/>
              <w:marTop w:val="0"/>
              <w:marBottom w:val="0"/>
              <w:divBdr>
                <w:top w:val="none" w:sz="0" w:space="0" w:color="auto"/>
                <w:left w:val="none" w:sz="0" w:space="0" w:color="auto"/>
                <w:bottom w:val="none" w:sz="0" w:space="0" w:color="auto"/>
                <w:right w:val="none" w:sz="0" w:space="0" w:color="auto"/>
              </w:divBdr>
            </w:div>
            <w:div w:id="1130245743">
              <w:marLeft w:val="0"/>
              <w:marRight w:val="0"/>
              <w:marTop w:val="0"/>
              <w:marBottom w:val="0"/>
              <w:divBdr>
                <w:top w:val="none" w:sz="0" w:space="0" w:color="auto"/>
                <w:left w:val="none" w:sz="0" w:space="0" w:color="auto"/>
                <w:bottom w:val="none" w:sz="0" w:space="0" w:color="auto"/>
                <w:right w:val="none" w:sz="0" w:space="0" w:color="auto"/>
              </w:divBdr>
            </w:div>
            <w:div w:id="1531607960">
              <w:marLeft w:val="0"/>
              <w:marRight w:val="0"/>
              <w:marTop w:val="0"/>
              <w:marBottom w:val="0"/>
              <w:divBdr>
                <w:top w:val="none" w:sz="0" w:space="0" w:color="auto"/>
                <w:left w:val="none" w:sz="0" w:space="0" w:color="auto"/>
                <w:bottom w:val="none" w:sz="0" w:space="0" w:color="auto"/>
                <w:right w:val="none" w:sz="0" w:space="0" w:color="auto"/>
              </w:divBdr>
            </w:div>
            <w:div w:id="586235782">
              <w:marLeft w:val="0"/>
              <w:marRight w:val="0"/>
              <w:marTop w:val="0"/>
              <w:marBottom w:val="0"/>
              <w:divBdr>
                <w:top w:val="none" w:sz="0" w:space="0" w:color="auto"/>
                <w:left w:val="none" w:sz="0" w:space="0" w:color="auto"/>
                <w:bottom w:val="none" w:sz="0" w:space="0" w:color="auto"/>
                <w:right w:val="none" w:sz="0" w:space="0" w:color="auto"/>
              </w:divBdr>
            </w:div>
            <w:div w:id="275143499">
              <w:marLeft w:val="0"/>
              <w:marRight w:val="0"/>
              <w:marTop w:val="0"/>
              <w:marBottom w:val="0"/>
              <w:divBdr>
                <w:top w:val="none" w:sz="0" w:space="0" w:color="auto"/>
                <w:left w:val="none" w:sz="0" w:space="0" w:color="auto"/>
                <w:bottom w:val="none" w:sz="0" w:space="0" w:color="auto"/>
                <w:right w:val="none" w:sz="0" w:space="0" w:color="auto"/>
              </w:divBdr>
            </w:div>
            <w:div w:id="1825658424">
              <w:marLeft w:val="0"/>
              <w:marRight w:val="0"/>
              <w:marTop w:val="0"/>
              <w:marBottom w:val="0"/>
              <w:divBdr>
                <w:top w:val="none" w:sz="0" w:space="0" w:color="auto"/>
                <w:left w:val="none" w:sz="0" w:space="0" w:color="auto"/>
                <w:bottom w:val="none" w:sz="0" w:space="0" w:color="auto"/>
                <w:right w:val="none" w:sz="0" w:space="0" w:color="auto"/>
              </w:divBdr>
            </w:div>
            <w:div w:id="1268735380">
              <w:marLeft w:val="0"/>
              <w:marRight w:val="0"/>
              <w:marTop w:val="0"/>
              <w:marBottom w:val="0"/>
              <w:divBdr>
                <w:top w:val="none" w:sz="0" w:space="0" w:color="auto"/>
                <w:left w:val="none" w:sz="0" w:space="0" w:color="auto"/>
                <w:bottom w:val="none" w:sz="0" w:space="0" w:color="auto"/>
                <w:right w:val="none" w:sz="0" w:space="0" w:color="auto"/>
              </w:divBdr>
            </w:div>
            <w:div w:id="710035949">
              <w:marLeft w:val="0"/>
              <w:marRight w:val="0"/>
              <w:marTop w:val="0"/>
              <w:marBottom w:val="0"/>
              <w:divBdr>
                <w:top w:val="none" w:sz="0" w:space="0" w:color="auto"/>
                <w:left w:val="none" w:sz="0" w:space="0" w:color="auto"/>
                <w:bottom w:val="none" w:sz="0" w:space="0" w:color="auto"/>
                <w:right w:val="none" w:sz="0" w:space="0" w:color="auto"/>
              </w:divBdr>
            </w:div>
            <w:div w:id="520048109">
              <w:marLeft w:val="0"/>
              <w:marRight w:val="0"/>
              <w:marTop w:val="0"/>
              <w:marBottom w:val="0"/>
              <w:divBdr>
                <w:top w:val="none" w:sz="0" w:space="0" w:color="auto"/>
                <w:left w:val="none" w:sz="0" w:space="0" w:color="auto"/>
                <w:bottom w:val="none" w:sz="0" w:space="0" w:color="auto"/>
                <w:right w:val="none" w:sz="0" w:space="0" w:color="auto"/>
              </w:divBdr>
            </w:div>
            <w:div w:id="373046410">
              <w:marLeft w:val="0"/>
              <w:marRight w:val="0"/>
              <w:marTop w:val="0"/>
              <w:marBottom w:val="0"/>
              <w:divBdr>
                <w:top w:val="none" w:sz="0" w:space="0" w:color="auto"/>
                <w:left w:val="none" w:sz="0" w:space="0" w:color="auto"/>
                <w:bottom w:val="none" w:sz="0" w:space="0" w:color="auto"/>
                <w:right w:val="none" w:sz="0" w:space="0" w:color="auto"/>
              </w:divBdr>
            </w:div>
            <w:div w:id="455023726">
              <w:marLeft w:val="0"/>
              <w:marRight w:val="0"/>
              <w:marTop w:val="0"/>
              <w:marBottom w:val="0"/>
              <w:divBdr>
                <w:top w:val="none" w:sz="0" w:space="0" w:color="auto"/>
                <w:left w:val="none" w:sz="0" w:space="0" w:color="auto"/>
                <w:bottom w:val="none" w:sz="0" w:space="0" w:color="auto"/>
                <w:right w:val="none" w:sz="0" w:space="0" w:color="auto"/>
              </w:divBdr>
            </w:div>
            <w:div w:id="969672937">
              <w:marLeft w:val="0"/>
              <w:marRight w:val="0"/>
              <w:marTop w:val="0"/>
              <w:marBottom w:val="0"/>
              <w:divBdr>
                <w:top w:val="none" w:sz="0" w:space="0" w:color="auto"/>
                <w:left w:val="none" w:sz="0" w:space="0" w:color="auto"/>
                <w:bottom w:val="none" w:sz="0" w:space="0" w:color="auto"/>
                <w:right w:val="none" w:sz="0" w:space="0" w:color="auto"/>
              </w:divBdr>
            </w:div>
          </w:divsChild>
        </w:div>
        <w:div w:id="354697482">
          <w:marLeft w:val="0"/>
          <w:marRight w:val="0"/>
          <w:marTop w:val="0"/>
          <w:marBottom w:val="0"/>
          <w:divBdr>
            <w:top w:val="none" w:sz="0" w:space="0" w:color="auto"/>
            <w:left w:val="none" w:sz="0" w:space="0" w:color="auto"/>
            <w:bottom w:val="none" w:sz="0" w:space="0" w:color="auto"/>
            <w:right w:val="none" w:sz="0" w:space="0" w:color="auto"/>
          </w:divBdr>
        </w:div>
        <w:div w:id="252394801">
          <w:marLeft w:val="0"/>
          <w:marRight w:val="0"/>
          <w:marTop w:val="0"/>
          <w:marBottom w:val="0"/>
          <w:divBdr>
            <w:top w:val="none" w:sz="0" w:space="0" w:color="auto"/>
            <w:left w:val="none" w:sz="0" w:space="0" w:color="auto"/>
            <w:bottom w:val="none" w:sz="0" w:space="0" w:color="auto"/>
            <w:right w:val="none" w:sz="0" w:space="0" w:color="auto"/>
          </w:divBdr>
          <w:divsChild>
            <w:div w:id="762646875">
              <w:marLeft w:val="0"/>
              <w:marRight w:val="0"/>
              <w:marTop w:val="0"/>
              <w:marBottom w:val="0"/>
              <w:divBdr>
                <w:top w:val="none" w:sz="0" w:space="0" w:color="auto"/>
                <w:left w:val="none" w:sz="0" w:space="0" w:color="auto"/>
                <w:bottom w:val="none" w:sz="0" w:space="0" w:color="auto"/>
                <w:right w:val="none" w:sz="0" w:space="0" w:color="auto"/>
              </w:divBdr>
            </w:div>
            <w:div w:id="1528447158">
              <w:marLeft w:val="0"/>
              <w:marRight w:val="0"/>
              <w:marTop w:val="0"/>
              <w:marBottom w:val="0"/>
              <w:divBdr>
                <w:top w:val="none" w:sz="0" w:space="0" w:color="auto"/>
                <w:left w:val="none" w:sz="0" w:space="0" w:color="auto"/>
                <w:bottom w:val="none" w:sz="0" w:space="0" w:color="auto"/>
                <w:right w:val="none" w:sz="0" w:space="0" w:color="auto"/>
              </w:divBdr>
            </w:div>
          </w:divsChild>
        </w:div>
        <w:div w:id="190412572">
          <w:marLeft w:val="0"/>
          <w:marRight w:val="0"/>
          <w:marTop w:val="0"/>
          <w:marBottom w:val="0"/>
          <w:divBdr>
            <w:top w:val="none" w:sz="0" w:space="0" w:color="auto"/>
            <w:left w:val="none" w:sz="0" w:space="0" w:color="auto"/>
            <w:bottom w:val="none" w:sz="0" w:space="0" w:color="auto"/>
            <w:right w:val="none" w:sz="0" w:space="0" w:color="auto"/>
          </w:divBdr>
        </w:div>
        <w:div w:id="586159589">
          <w:marLeft w:val="0"/>
          <w:marRight w:val="0"/>
          <w:marTop w:val="0"/>
          <w:marBottom w:val="0"/>
          <w:divBdr>
            <w:top w:val="none" w:sz="0" w:space="0" w:color="auto"/>
            <w:left w:val="none" w:sz="0" w:space="0" w:color="auto"/>
            <w:bottom w:val="none" w:sz="0" w:space="0" w:color="auto"/>
            <w:right w:val="none" w:sz="0" w:space="0" w:color="auto"/>
          </w:divBdr>
          <w:divsChild>
            <w:div w:id="228344177">
              <w:marLeft w:val="0"/>
              <w:marRight w:val="0"/>
              <w:marTop w:val="0"/>
              <w:marBottom w:val="0"/>
              <w:divBdr>
                <w:top w:val="none" w:sz="0" w:space="0" w:color="auto"/>
                <w:left w:val="none" w:sz="0" w:space="0" w:color="auto"/>
                <w:bottom w:val="none" w:sz="0" w:space="0" w:color="auto"/>
                <w:right w:val="none" w:sz="0" w:space="0" w:color="auto"/>
              </w:divBdr>
            </w:div>
            <w:div w:id="748238216">
              <w:marLeft w:val="0"/>
              <w:marRight w:val="0"/>
              <w:marTop w:val="0"/>
              <w:marBottom w:val="0"/>
              <w:divBdr>
                <w:top w:val="none" w:sz="0" w:space="0" w:color="auto"/>
                <w:left w:val="none" w:sz="0" w:space="0" w:color="auto"/>
                <w:bottom w:val="none" w:sz="0" w:space="0" w:color="auto"/>
                <w:right w:val="none" w:sz="0" w:space="0" w:color="auto"/>
              </w:divBdr>
            </w:div>
            <w:div w:id="1232086208">
              <w:marLeft w:val="0"/>
              <w:marRight w:val="0"/>
              <w:marTop w:val="0"/>
              <w:marBottom w:val="0"/>
              <w:divBdr>
                <w:top w:val="none" w:sz="0" w:space="0" w:color="auto"/>
                <w:left w:val="none" w:sz="0" w:space="0" w:color="auto"/>
                <w:bottom w:val="none" w:sz="0" w:space="0" w:color="auto"/>
                <w:right w:val="none" w:sz="0" w:space="0" w:color="auto"/>
              </w:divBdr>
            </w:div>
            <w:div w:id="1580021162">
              <w:marLeft w:val="0"/>
              <w:marRight w:val="0"/>
              <w:marTop w:val="0"/>
              <w:marBottom w:val="0"/>
              <w:divBdr>
                <w:top w:val="none" w:sz="0" w:space="0" w:color="auto"/>
                <w:left w:val="none" w:sz="0" w:space="0" w:color="auto"/>
                <w:bottom w:val="none" w:sz="0" w:space="0" w:color="auto"/>
                <w:right w:val="none" w:sz="0" w:space="0" w:color="auto"/>
              </w:divBdr>
            </w:div>
            <w:div w:id="14468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496">
      <w:bodyDiv w:val="1"/>
      <w:marLeft w:val="0"/>
      <w:marRight w:val="0"/>
      <w:marTop w:val="0"/>
      <w:marBottom w:val="0"/>
      <w:divBdr>
        <w:top w:val="none" w:sz="0" w:space="0" w:color="auto"/>
        <w:left w:val="none" w:sz="0" w:space="0" w:color="auto"/>
        <w:bottom w:val="none" w:sz="0" w:space="0" w:color="auto"/>
        <w:right w:val="none" w:sz="0" w:space="0" w:color="auto"/>
      </w:divBdr>
    </w:div>
    <w:div w:id="186992521">
      <w:bodyDiv w:val="1"/>
      <w:marLeft w:val="0"/>
      <w:marRight w:val="0"/>
      <w:marTop w:val="0"/>
      <w:marBottom w:val="0"/>
      <w:divBdr>
        <w:top w:val="none" w:sz="0" w:space="0" w:color="auto"/>
        <w:left w:val="none" w:sz="0" w:space="0" w:color="auto"/>
        <w:bottom w:val="none" w:sz="0" w:space="0" w:color="auto"/>
        <w:right w:val="none" w:sz="0" w:space="0" w:color="auto"/>
      </w:divBdr>
      <w:divsChild>
        <w:div w:id="1258439872">
          <w:marLeft w:val="0"/>
          <w:marRight w:val="0"/>
          <w:marTop w:val="0"/>
          <w:marBottom w:val="0"/>
          <w:divBdr>
            <w:top w:val="none" w:sz="0" w:space="0" w:color="auto"/>
            <w:left w:val="none" w:sz="0" w:space="0" w:color="auto"/>
            <w:bottom w:val="none" w:sz="0" w:space="0" w:color="auto"/>
            <w:right w:val="none" w:sz="0" w:space="0" w:color="auto"/>
          </w:divBdr>
        </w:div>
        <w:div w:id="1238251237">
          <w:marLeft w:val="0"/>
          <w:marRight w:val="0"/>
          <w:marTop w:val="0"/>
          <w:marBottom w:val="0"/>
          <w:divBdr>
            <w:top w:val="none" w:sz="0" w:space="0" w:color="auto"/>
            <w:left w:val="none" w:sz="0" w:space="0" w:color="auto"/>
            <w:bottom w:val="none" w:sz="0" w:space="0" w:color="auto"/>
            <w:right w:val="none" w:sz="0" w:space="0" w:color="auto"/>
          </w:divBdr>
          <w:divsChild>
            <w:div w:id="1414625390">
              <w:marLeft w:val="0"/>
              <w:marRight w:val="0"/>
              <w:marTop w:val="0"/>
              <w:marBottom w:val="0"/>
              <w:divBdr>
                <w:top w:val="none" w:sz="0" w:space="0" w:color="auto"/>
                <w:left w:val="none" w:sz="0" w:space="0" w:color="auto"/>
                <w:bottom w:val="none" w:sz="0" w:space="0" w:color="auto"/>
                <w:right w:val="none" w:sz="0" w:space="0" w:color="auto"/>
              </w:divBdr>
            </w:div>
          </w:divsChild>
        </w:div>
        <w:div w:id="2072583363">
          <w:marLeft w:val="0"/>
          <w:marRight w:val="0"/>
          <w:marTop w:val="0"/>
          <w:marBottom w:val="0"/>
          <w:divBdr>
            <w:top w:val="none" w:sz="0" w:space="0" w:color="auto"/>
            <w:left w:val="none" w:sz="0" w:space="0" w:color="auto"/>
            <w:bottom w:val="none" w:sz="0" w:space="0" w:color="auto"/>
            <w:right w:val="none" w:sz="0" w:space="0" w:color="auto"/>
          </w:divBdr>
        </w:div>
        <w:div w:id="1655570473">
          <w:marLeft w:val="0"/>
          <w:marRight w:val="0"/>
          <w:marTop w:val="0"/>
          <w:marBottom w:val="0"/>
          <w:divBdr>
            <w:top w:val="none" w:sz="0" w:space="0" w:color="auto"/>
            <w:left w:val="none" w:sz="0" w:space="0" w:color="auto"/>
            <w:bottom w:val="none" w:sz="0" w:space="0" w:color="auto"/>
            <w:right w:val="none" w:sz="0" w:space="0" w:color="auto"/>
          </w:divBdr>
        </w:div>
        <w:div w:id="648706832">
          <w:marLeft w:val="0"/>
          <w:marRight w:val="0"/>
          <w:marTop w:val="0"/>
          <w:marBottom w:val="0"/>
          <w:divBdr>
            <w:top w:val="none" w:sz="0" w:space="0" w:color="auto"/>
            <w:left w:val="none" w:sz="0" w:space="0" w:color="auto"/>
            <w:bottom w:val="none" w:sz="0" w:space="0" w:color="auto"/>
            <w:right w:val="none" w:sz="0" w:space="0" w:color="auto"/>
          </w:divBdr>
        </w:div>
        <w:div w:id="908080851">
          <w:marLeft w:val="0"/>
          <w:marRight w:val="0"/>
          <w:marTop w:val="0"/>
          <w:marBottom w:val="0"/>
          <w:divBdr>
            <w:top w:val="none" w:sz="0" w:space="0" w:color="auto"/>
            <w:left w:val="none" w:sz="0" w:space="0" w:color="auto"/>
            <w:bottom w:val="none" w:sz="0" w:space="0" w:color="auto"/>
            <w:right w:val="none" w:sz="0" w:space="0" w:color="auto"/>
          </w:divBdr>
        </w:div>
        <w:div w:id="1687899641">
          <w:marLeft w:val="0"/>
          <w:marRight w:val="0"/>
          <w:marTop w:val="0"/>
          <w:marBottom w:val="0"/>
          <w:divBdr>
            <w:top w:val="none" w:sz="0" w:space="0" w:color="auto"/>
            <w:left w:val="none" w:sz="0" w:space="0" w:color="auto"/>
            <w:bottom w:val="none" w:sz="0" w:space="0" w:color="auto"/>
            <w:right w:val="none" w:sz="0" w:space="0" w:color="auto"/>
          </w:divBdr>
        </w:div>
        <w:div w:id="1607732246">
          <w:marLeft w:val="0"/>
          <w:marRight w:val="0"/>
          <w:marTop w:val="0"/>
          <w:marBottom w:val="0"/>
          <w:divBdr>
            <w:top w:val="none" w:sz="0" w:space="0" w:color="auto"/>
            <w:left w:val="none" w:sz="0" w:space="0" w:color="auto"/>
            <w:bottom w:val="none" w:sz="0" w:space="0" w:color="auto"/>
            <w:right w:val="none" w:sz="0" w:space="0" w:color="auto"/>
          </w:divBdr>
        </w:div>
        <w:div w:id="567963771">
          <w:marLeft w:val="0"/>
          <w:marRight w:val="0"/>
          <w:marTop w:val="0"/>
          <w:marBottom w:val="0"/>
          <w:divBdr>
            <w:top w:val="none" w:sz="0" w:space="0" w:color="auto"/>
            <w:left w:val="none" w:sz="0" w:space="0" w:color="auto"/>
            <w:bottom w:val="none" w:sz="0" w:space="0" w:color="auto"/>
            <w:right w:val="none" w:sz="0" w:space="0" w:color="auto"/>
          </w:divBdr>
        </w:div>
        <w:div w:id="1441560882">
          <w:marLeft w:val="0"/>
          <w:marRight w:val="0"/>
          <w:marTop w:val="0"/>
          <w:marBottom w:val="0"/>
          <w:divBdr>
            <w:top w:val="none" w:sz="0" w:space="0" w:color="auto"/>
            <w:left w:val="none" w:sz="0" w:space="0" w:color="auto"/>
            <w:bottom w:val="none" w:sz="0" w:space="0" w:color="auto"/>
            <w:right w:val="none" w:sz="0" w:space="0" w:color="auto"/>
          </w:divBdr>
        </w:div>
        <w:div w:id="1943759240">
          <w:marLeft w:val="0"/>
          <w:marRight w:val="0"/>
          <w:marTop w:val="0"/>
          <w:marBottom w:val="0"/>
          <w:divBdr>
            <w:top w:val="none" w:sz="0" w:space="0" w:color="auto"/>
            <w:left w:val="none" w:sz="0" w:space="0" w:color="auto"/>
            <w:bottom w:val="none" w:sz="0" w:space="0" w:color="auto"/>
            <w:right w:val="none" w:sz="0" w:space="0" w:color="auto"/>
          </w:divBdr>
          <w:divsChild>
            <w:div w:id="485242313">
              <w:marLeft w:val="0"/>
              <w:marRight w:val="0"/>
              <w:marTop w:val="0"/>
              <w:marBottom w:val="0"/>
              <w:divBdr>
                <w:top w:val="none" w:sz="0" w:space="0" w:color="auto"/>
                <w:left w:val="none" w:sz="0" w:space="0" w:color="auto"/>
                <w:bottom w:val="none" w:sz="0" w:space="0" w:color="auto"/>
                <w:right w:val="none" w:sz="0" w:space="0" w:color="auto"/>
              </w:divBdr>
            </w:div>
          </w:divsChild>
        </w:div>
        <w:div w:id="1027953561">
          <w:marLeft w:val="0"/>
          <w:marRight w:val="0"/>
          <w:marTop w:val="0"/>
          <w:marBottom w:val="0"/>
          <w:divBdr>
            <w:top w:val="none" w:sz="0" w:space="0" w:color="auto"/>
            <w:left w:val="none" w:sz="0" w:space="0" w:color="auto"/>
            <w:bottom w:val="none" w:sz="0" w:space="0" w:color="auto"/>
            <w:right w:val="none" w:sz="0" w:space="0" w:color="auto"/>
          </w:divBdr>
        </w:div>
        <w:div w:id="950433405">
          <w:marLeft w:val="0"/>
          <w:marRight w:val="0"/>
          <w:marTop w:val="0"/>
          <w:marBottom w:val="0"/>
          <w:divBdr>
            <w:top w:val="none" w:sz="0" w:space="0" w:color="auto"/>
            <w:left w:val="none" w:sz="0" w:space="0" w:color="auto"/>
            <w:bottom w:val="none" w:sz="0" w:space="0" w:color="auto"/>
            <w:right w:val="none" w:sz="0" w:space="0" w:color="auto"/>
          </w:divBdr>
        </w:div>
        <w:div w:id="1160075636">
          <w:marLeft w:val="0"/>
          <w:marRight w:val="0"/>
          <w:marTop w:val="0"/>
          <w:marBottom w:val="0"/>
          <w:divBdr>
            <w:top w:val="none" w:sz="0" w:space="0" w:color="auto"/>
            <w:left w:val="none" w:sz="0" w:space="0" w:color="auto"/>
            <w:bottom w:val="none" w:sz="0" w:space="0" w:color="auto"/>
            <w:right w:val="none" w:sz="0" w:space="0" w:color="auto"/>
          </w:divBdr>
        </w:div>
        <w:div w:id="1449198517">
          <w:marLeft w:val="0"/>
          <w:marRight w:val="0"/>
          <w:marTop w:val="0"/>
          <w:marBottom w:val="0"/>
          <w:divBdr>
            <w:top w:val="none" w:sz="0" w:space="0" w:color="auto"/>
            <w:left w:val="none" w:sz="0" w:space="0" w:color="auto"/>
            <w:bottom w:val="none" w:sz="0" w:space="0" w:color="auto"/>
            <w:right w:val="none" w:sz="0" w:space="0" w:color="auto"/>
          </w:divBdr>
        </w:div>
        <w:div w:id="1190532317">
          <w:marLeft w:val="0"/>
          <w:marRight w:val="0"/>
          <w:marTop w:val="0"/>
          <w:marBottom w:val="0"/>
          <w:divBdr>
            <w:top w:val="none" w:sz="0" w:space="0" w:color="auto"/>
            <w:left w:val="none" w:sz="0" w:space="0" w:color="auto"/>
            <w:bottom w:val="none" w:sz="0" w:space="0" w:color="auto"/>
            <w:right w:val="none" w:sz="0" w:space="0" w:color="auto"/>
          </w:divBdr>
        </w:div>
        <w:div w:id="1788232342">
          <w:marLeft w:val="0"/>
          <w:marRight w:val="0"/>
          <w:marTop w:val="0"/>
          <w:marBottom w:val="0"/>
          <w:divBdr>
            <w:top w:val="none" w:sz="0" w:space="0" w:color="auto"/>
            <w:left w:val="none" w:sz="0" w:space="0" w:color="auto"/>
            <w:bottom w:val="none" w:sz="0" w:space="0" w:color="auto"/>
            <w:right w:val="none" w:sz="0" w:space="0" w:color="auto"/>
          </w:divBdr>
        </w:div>
        <w:div w:id="150606698">
          <w:marLeft w:val="0"/>
          <w:marRight w:val="0"/>
          <w:marTop w:val="0"/>
          <w:marBottom w:val="0"/>
          <w:divBdr>
            <w:top w:val="none" w:sz="0" w:space="0" w:color="auto"/>
            <w:left w:val="none" w:sz="0" w:space="0" w:color="auto"/>
            <w:bottom w:val="none" w:sz="0" w:space="0" w:color="auto"/>
            <w:right w:val="none" w:sz="0" w:space="0" w:color="auto"/>
          </w:divBdr>
        </w:div>
        <w:div w:id="1678538976">
          <w:marLeft w:val="0"/>
          <w:marRight w:val="0"/>
          <w:marTop w:val="0"/>
          <w:marBottom w:val="0"/>
          <w:divBdr>
            <w:top w:val="none" w:sz="0" w:space="0" w:color="auto"/>
            <w:left w:val="none" w:sz="0" w:space="0" w:color="auto"/>
            <w:bottom w:val="none" w:sz="0" w:space="0" w:color="auto"/>
            <w:right w:val="none" w:sz="0" w:space="0" w:color="auto"/>
          </w:divBdr>
        </w:div>
        <w:div w:id="1680698525">
          <w:marLeft w:val="0"/>
          <w:marRight w:val="0"/>
          <w:marTop w:val="0"/>
          <w:marBottom w:val="0"/>
          <w:divBdr>
            <w:top w:val="none" w:sz="0" w:space="0" w:color="auto"/>
            <w:left w:val="none" w:sz="0" w:space="0" w:color="auto"/>
            <w:bottom w:val="none" w:sz="0" w:space="0" w:color="auto"/>
            <w:right w:val="none" w:sz="0" w:space="0" w:color="auto"/>
          </w:divBdr>
        </w:div>
        <w:div w:id="1903057927">
          <w:marLeft w:val="0"/>
          <w:marRight w:val="0"/>
          <w:marTop w:val="0"/>
          <w:marBottom w:val="0"/>
          <w:divBdr>
            <w:top w:val="none" w:sz="0" w:space="0" w:color="auto"/>
            <w:left w:val="none" w:sz="0" w:space="0" w:color="auto"/>
            <w:bottom w:val="none" w:sz="0" w:space="0" w:color="auto"/>
            <w:right w:val="none" w:sz="0" w:space="0" w:color="auto"/>
          </w:divBdr>
        </w:div>
        <w:div w:id="386299531">
          <w:marLeft w:val="0"/>
          <w:marRight w:val="0"/>
          <w:marTop w:val="0"/>
          <w:marBottom w:val="0"/>
          <w:divBdr>
            <w:top w:val="none" w:sz="0" w:space="0" w:color="auto"/>
            <w:left w:val="none" w:sz="0" w:space="0" w:color="auto"/>
            <w:bottom w:val="none" w:sz="0" w:space="0" w:color="auto"/>
            <w:right w:val="none" w:sz="0" w:space="0" w:color="auto"/>
          </w:divBdr>
        </w:div>
        <w:div w:id="1626041941">
          <w:marLeft w:val="0"/>
          <w:marRight w:val="0"/>
          <w:marTop w:val="0"/>
          <w:marBottom w:val="0"/>
          <w:divBdr>
            <w:top w:val="none" w:sz="0" w:space="0" w:color="auto"/>
            <w:left w:val="none" w:sz="0" w:space="0" w:color="auto"/>
            <w:bottom w:val="none" w:sz="0" w:space="0" w:color="auto"/>
            <w:right w:val="none" w:sz="0" w:space="0" w:color="auto"/>
          </w:divBdr>
        </w:div>
        <w:div w:id="614411420">
          <w:marLeft w:val="0"/>
          <w:marRight w:val="0"/>
          <w:marTop w:val="0"/>
          <w:marBottom w:val="0"/>
          <w:divBdr>
            <w:top w:val="none" w:sz="0" w:space="0" w:color="auto"/>
            <w:left w:val="none" w:sz="0" w:space="0" w:color="auto"/>
            <w:bottom w:val="none" w:sz="0" w:space="0" w:color="auto"/>
            <w:right w:val="none" w:sz="0" w:space="0" w:color="auto"/>
          </w:divBdr>
        </w:div>
        <w:div w:id="1865553480">
          <w:marLeft w:val="0"/>
          <w:marRight w:val="0"/>
          <w:marTop w:val="0"/>
          <w:marBottom w:val="0"/>
          <w:divBdr>
            <w:top w:val="none" w:sz="0" w:space="0" w:color="auto"/>
            <w:left w:val="none" w:sz="0" w:space="0" w:color="auto"/>
            <w:bottom w:val="none" w:sz="0" w:space="0" w:color="auto"/>
            <w:right w:val="none" w:sz="0" w:space="0" w:color="auto"/>
          </w:divBdr>
        </w:div>
        <w:div w:id="1305968437">
          <w:marLeft w:val="0"/>
          <w:marRight w:val="0"/>
          <w:marTop w:val="0"/>
          <w:marBottom w:val="0"/>
          <w:divBdr>
            <w:top w:val="none" w:sz="0" w:space="0" w:color="auto"/>
            <w:left w:val="none" w:sz="0" w:space="0" w:color="auto"/>
            <w:bottom w:val="none" w:sz="0" w:space="0" w:color="auto"/>
            <w:right w:val="none" w:sz="0" w:space="0" w:color="auto"/>
          </w:divBdr>
        </w:div>
        <w:div w:id="800342477">
          <w:marLeft w:val="0"/>
          <w:marRight w:val="0"/>
          <w:marTop w:val="0"/>
          <w:marBottom w:val="0"/>
          <w:divBdr>
            <w:top w:val="none" w:sz="0" w:space="0" w:color="auto"/>
            <w:left w:val="none" w:sz="0" w:space="0" w:color="auto"/>
            <w:bottom w:val="none" w:sz="0" w:space="0" w:color="auto"/>
            <w:right w:val="none" w:sz="0" w:space="0" w:color="auto"/>
          </w:divBdr>
        </w:div>
        <w:div w:id="1646929505">
          <w:marLeft w:val="0"/>
          <w:marRight w:val="0"/>
          <w:marTop w:val="0"/>
          <w:marBottom w:val="0"/>
          <w:divBdr>
            <w:top w:val="none" w:sz="0" w:space="0" w:color="auto"/>
            <w:left w:val="none" w:sz="0" w:space="0" w:color="auto"/>
            <w:bottom w:val="none" w:sz="0" w:space="0" w:color="auto"/>
            <w:right w:val="none" w:sz="0" w:space="0" w:color="auto"/>
          </w:divBdr>
        </w:div>
        <w:div w:id="1939173345">
          <w:marLeft w:val="0"/>
          <w:marRight w:val="0"/>
          <w:marTop w:val="0"/>
          <w:marBottom w:val="0"/>
          <w:divBdr>
            <w:top w:val="none" w:sz="0" w:space="0" w:color="auto"/>
            <w:left w:val="none" w:sz="0" w:space="0" w:color="auto"/>
            <w:bottom w:val="none" w:sz="0" w:space="0" w:color="auto"/>
            <w:right w:val="none" w:sz="0" w:space="0" w:color="auto"/>
          </w:divBdr>
        </w:div>
        <w:div w:id="578296821">
          <w:marLeft w:val="0"/>
          <w:marRight w:val="0"/>
          <w:marTop w:val="0"/>
          <w:marBottom w:val="0"/>
          <w:divBdr>
            <w:top w:val="none" w:sz="0" w:space="0" w:color="auto"/>
            <w:left w:val="none" w:sz="0" w:space="0" w:color="auto"/>
            <w:bottom w:val="none" w:sz="0" w:space="0" w:color="auto"/>
            <w:right w:val="none" w:sz="0" w:space="0" w:color="auto"/>
          </w:divBdr>
        </w:div>
      </w:divsChild>
    </w:div>
    <w:div w:id="209850979">
      <w:bodyDiv w:val="1"/>
      <w:marLeft w:val="0"/>
      <w:marRight w:val="0"/>
      <w:marTop w:val="0"/>
      <w:marBottom w:val="0"/>
      <w:divBdr>
        <w:top w:val="none" w:sz="0" w:space="0" w:color="auto"/>
        <w:left w:val="none" w:sz="0" w:space="0" w:color="auto"/>
        <w:bottom w:val="none" w:sz="0" w:space="0" w:color="auto"/>
        <w:right w:val="none" w:sz="0" w:space="0" w:color="auto"/>
      </w:divBdr>
    </w:div>
    <w:div w:id="220554595">
      <w:bodyDiv w:val="1"/>
      <w:marLeft w:val="0"/>
      <w:marRight w:val="0"/>
      <w:marTop w:val="0"/>
      <w:marBottom w:val="0"/>
      <w:divBdr>
        <w:top w:val="none" w:sz="0" w:space="0" w:color="auto"/>
        <w:left w:val="none" w:sz="0" w:space="0" w:color="auto"/>
        <w:bottom w:val="none" w:sz="0" w:space="0" w:color="auto"/>
        <w:right w:val="none" w:sz="0" w:space="0" w:color="auto"/>
      </w:divBdr>
      <w:divsChild>
        <w:div w:id="1557938165">
          <w:marLeft w:val="0"/>
          <w:marRight w:val="0"/>
          <w:marTop w:val="0"/>
          <w:marBottom w:val="0"/>
          <w:divBdr>
            <w:top w:val="none" w:sz="0" w:space="0" w:color="auto"/>
            <w:left w:val="none" w:sz="0" w:space="0" w:color="auto"/>
            <w:bottom w:val="none" w:sz="0" w:space="0" w:color="auto"/>
            <w:right w:val="none" w:sz="0" w:space="0" w:color="auto"/>
          </w:divBdr>
        </w:div>
        <w:div w:id="1062292573">
          <w:marLeft w:val="0"/>
          <w:marRight w:val="0"/>
          <w:marTop w:val="0"/>
          <w:marBottom w:val="0"/>
          <w:divBdr>
            <w:top w:val="none" w:sz="0" w:space="0" w:color="auto"/>
            <w:left w:val="none" w:sz="0" w:space="0" w:color="auto"/>
            <w:bottom w:val="none" w:sz="0" w:space="0" w:color="auto"/>
            <w:right w:val="none" w:sz="0" w:space="0" w:color="auto"/>
          </w:divBdr>
        </w:div>
        <w:div w:id="808325360">
          <w:marLeft w:val="0"/>
          <w:marRight w:val="0"/>
          <w:marTop w:val="0"/>
          <w:marBottom w:val="0"/>
          <w:divBdr>
            <w:top w:val="none" w:sz="0" w:space="0" w:color="auto"/>
            <w:left w:val="none" w:sz="0" w:space="0" w:color="auto"/>
            <w:bottom w:val="none" w:sz="0" w:space="0" w:color="auto"/>
            <w:right w:val="none" w:sz="0" w:space="0" w:color="auto"/>
          </w:divBdr>
        </w:div>
        <w:div w:id="1673557546">
          <w:marLeft w:val="0"/>
          <w:marRight w:val="0"/>
          <w:marTop w:val="0"/>
          <w:marBottom w:val="0"/>
          <w:divBdr>
            <w:top w:val="none" w:sz="0" w:space="0" w:color="auto"/>
            <w:left w:val="none" w:sz="0" w:space="0" w:color="auto"/>
            <w:bottom w:val="none" w:sz="0" w:space="0" w:color="auto"/>
            <w:right w:val="none" w:sz="0" w:space="0" w:color="auto"/>
          </w:divBdr>
        </w:div>
        <w:div w:id="1491291452">
          <w:marLeft w:val="0"/>
          <w:marRight w:val="0"/>
          <w:marTop w:val="0"/>
          <w:marBottom w:val="0"/>
          <w:divBdr>
            <w:top w:val="none" w:sz="0" w:space="0" w:color="auto"/>
            <w:left w:val="none" w:sz="0" w:space="0" w:color="auto"/>
            <w:bottom w:val="none" w:sz="0" w:space="0" w:color="auto"/>
            <w:right w:val="none" w:sz="0" w:space="0" w:color="auto"/>
          </w:divBdr>
        </w:div>
        <w:div w:id="76101232">
          <w:marLeft w:val="0"/>
          <w:marRight w:val="0"/>
          <w:marTop w:val="0"/>
          <w:marBottom w:val="0"/>
          <w:divBdr>
            <w:top w:val="none" w:sz="0" w:space="0" w:color="auto"/>
            <w:left w:val="none" w:sz="0" w:space="0" w:color="auto"/>
            <w:bottom w:val="none" w:sz="0" w:space="0" w:color="auto"/>
            <w:right w:val="none" w:sz="0" w:space="0" w:color="auto"/>
          </w:divBdr>
        </w:div>
        <w:div w:id="1859584759">
          <w:marLeft w:val="0"/>
          <w:marRight w:val="0"/>
          <w:marTop w:val="0"/>
          <w:marBottom w:val="0"/>
          <w:divBdr>
            <w:top w:val="none" w:sz="0" w:space="0" w:color="auto"/>
            <w:left w:val="none" w:sz="0" w:space="0" w:color="auto"/>
            <w:bottom w:val="none" w:sz="0" w:space="0" w:color="auto"/>
            <w:right w:val="none" w:sz="0" w:space="0" w:color="auto"/>
          </w:divBdr>
        </w:div>
        <w:div w:id="1008365304">
          <w:marLeft w:val="0"/>
          <w:marRight w:val="0"/>
          <w:marTop w:val="0"/>
          <w:marBottom w:val="0"/>
          <w:divBdr>
            <w:top w:val="none" w:sz="0" w:space="0" w:color="auto"/>
            <w:left w:val="none" w:sz="0" w:space="0" w:color="auto"/>
            <w:bottom w:val="none" w:sz="0" w:space="0" w:color="auto"/>
            <w:right w:val="none" w:sz="0" w:space="0" w:color="auto"/>
          </w:divBdr>
        </w:div>
        <w:div w:id="1519586863">
          <w:marLeft w:val="0"/>
          <w:marRight w:val="0"/>
          <w:marTop w:val="0"/>
          <w:marBottom w:val="0"/>
          <w:divBdr>
            <w:top w:val="none" w:sz="0" w:space="0" w:color="auto"/>
            <w:left w:val="none" w:sz="0" w:space="0" w:color="auto"/>
            <w:bottom w:val="none" w:sz="0" w:space="0" w:color="auto"/>
            <w:right w:val="none" w:sz="0" w:space="0" w:color="auto"/>
          </w:divBdr>
        </w:div>
        <w:div w:id="707683749">
          <w:marLeft w:val="0"/>
          <w:marRight w:val="0"/>
          <w:marTop w:val="0"/>
          <w:marBottom w:val="0"/>
          <w:divBdr>
            <w:top w:val="none" w:sz="0" w:space="0" w:color="auto"/>
            <w:left w:val="none" w:sz="0" w:space="0" w:color="auto"/>
            <w:bottom w:val="none" w:sz="0" w:space="0" w:color="auto"/>
            <w:right w:val="none" w:sz="0" w:space="0" w:color="auto"/>
          </w:divBdr>
        </w:div>
        <w:div w:id="1399057">
          <w:marLeft w:val="0"/>
          <w:marRight w:val="0"/>
          <w:marTop w:val="0"/>
          <w:marBottom w:val="0"/>
          <w:divBdr>
            <w:top w:val="none" w:sz="0" w:space="0" w:color="auto"/>
            <w:left w:val="none" w:sz="0" w:space="0" w:color="auto"/>
            <w:bottom w:val="none" w:sz="0" w:space="0" w:color="auto"/>
            <w:right w:val="none" w:sz="0" w:space="0" w:color="auto"/>
          </w:divBdr>
        </w:div>
        <w:div w:id="143662554">
          <w:marLeft w:val="0"/>
          <w:marRight w:val="0"/>
          <w:marTop w:val="0"/>
          <w:marBottom w:val="0"/>
          <w:divBdr>
            <w:top w:val="none" w:sz="0" w:space="0" w:color="auto"/>
            <w:left w:val="none" w:sz="0" w:space="0" w:color="auto"/>
            <w:bottom w:val="none" w:sz="0" w:space="0" w:color="auto"/>
            <w:right w:val="none" w:sz="0" w:space="0" w:color="auto"/>
          </w:divBdr>
        </w:div>
        <w:div w:id="1204705979">
          <w:marLeft w:val="0"/>
          <w:marRight w:val="0"/>
          <w:marTop w:val="0"/>
          <w:marBottom w:val="0"/>
          <w:divBdr>
            <w:top w:val="none" w:sz="0" w:space="0" w:color="auto"/>
            <w:left w:val="none" w:sz="0" w:space="0" w:color="auto"/>
            <w:bottom w:val="none" w:sz="0" w:space="0" w:color="auto"/>
            <w:right w:val="none" w:sz="0" w:space="0" w:color="auto"/>
          </w:divBdr>
        </w:div>
        <w:div w:id="1248155813">
          <w:marLeft w:val="0"/>
          <w:marRight w:val="0"/>
          <w:marTop w:val="0"/>
          <w:marBottom w:val="0"/>
          <w:divBdr>
            <w:top w:val="none" w:sz="0" w:space="0" w:color="auto"/>
            <w:left w:val="none" w:sz="0" w:space="0" w:color="auto"/>
            <w:bottom w:val="none" w:sz="0" w:space="0" w:color="auto"/>
            <w:right w:val="none" w:sz="0" w:space="0" w:color="auto"/>
          </w:divBdr>
        </w:div>
        <w:div w:id="1543594425">
          <w:marLeft w:val="0"/>
          <w:marRight w:val="0"/>
          <w:marTop w:val="0"/>
          <w:marBottom w:val="0"/>
          <w:divBdr>
            <w:top w:val="none" w:sz="0" w:space="0" w:color="auto"/>
            <w:left w:val="none" w:sz="0" w:space="0" w:color="auto"/>
            <w:bottom w:val="none" w:sz="0" w:space="0" w:color="auto"/>
            <w:right w:val="none" w:sz="0" w:space="0" w:color="auto"/>
          </w:divBdr>
        </w:div>
        <w:div w:id="215167698">
          <w:marLeft w:val="0"/>
          <w:marRight w:val="0"/>
          <w:marTop w:val="0"/>
          <w:marBottom w:val="0"/>
          <w:divBdr>
            <w:top w:val="none" w:sz="0" w:space="0" w:color="auto"/>
            <w:left w:val="none" w:sz="0" w:space="0" w:color="auto"/>
            <w:bottom w:val="none" w:sz="0" w:space="0" w:color="auto"/>
            <w:right w:val="none" w:sz="0" w:space="0" w:color="auto"/>
          </w:divBdr>
        </w:div>
        <w:div w:id="824784595">
          <w:marLeft w:val="0"/>
          <w:marRight w:val="0"/>
          <w:marTop w:val="0"/>
          <w:marBottom w:val="0"/>
          <w:divBdr>
            <w:top w:val="none" w:sz="0" w:space="0" w:color="auto"/>
            <w:left w:val="none" w:sz="0" w:space="0" w:color="auto"/>
            <w:bottom w:val="none" w:sz="0" w:space="0" w:color="auto"/>
            <w:right w:val="none" w:sz="0" w:space="0" w:color="auto"/>
          </w:divBdr>
        </w:div>
        <w:div w:id="1154182488">
          <w:marLeft w:val="0"/>
          <w:marRight w:val="0"/>
          <w:marTop w:val="0"/>
          <w:marBottom w:val="0"/>
          <w:divBdr>
            <w:top w:val="none" w:sz="0" w:space="0" w:color="auto"/>
            <w:left w:val="none" w:sz="0" w:space="0" w:color="auto"/>
            <w:bottom w:val="none" w:sz="0" w:space="0" w:color="auto"/>
            <w:right w:val="none" w:sz="0" w:space="0" w:color="auto"/>
          </w:divBdr>
        </w:div>
        <w:div w:id="17708211">
          <w:marLeft w:val="0"/>
          <w:marRight w:val="0"/>
          <w:marTop w:val="0"/>
          <w:marBottom w:val="0"/>
          <w:divBdr>
            <w:top w:val="none" w:sz="0" w:space="0" w:color="auto"/>
            <w:left w:val="none" w:sz="0" w:space="0" w:color="auto"/>
            <w:bottom w:val="none" w:sz="0" w:space="0" w:color="auto"/>
            <w:right w:val="none" w:sz="0" w:space="0" w:color="auto"/>
          </w:divBdr>
        </w:div>
        <w:div w:id="1579900200">
          <w:marLeft w:val="0"/>
          <w:marRight w:val="0"/>
          <w:marTop w:val="0"/>
          <w:marBottom w:val="0"/>
          <w:divBdr>
            <w:top w:val="none" w:sz="0" w:space="0" w:color="auto"/>
            <w:left w:val="none" w:sz="0" w:space="0" w:color="auto"/>
            <w:bottom w:val="none" w:sz="0" w:space="0" w:color="auto"/>
            <w:right w:val="none" w:sz="0" w:space="0" w:color="auto"/>
          </w:divBdr>
        </w:div>
        <w:div w:id="1599754313">
          <w:marLeft w:val="0"/>
          <w:marRight w:val="0"/>
          <w:marTop w:val="0"/>
          <w:marBottom w:val="0"/>
          <w:divBdr>
            <w:top w:val="none" w:sz="0" w:space="0" w:color="auto"/>
            <w:left w:val="none" w:sz="0" w:space="0" w:color="auto"/>
            <w:bottom w:val="none" w:sz="0" w:space="0" w:color="auto"/>
            <w:right w:val="none" w:sz="0" w:space="0" w:color="auto"/>
          </w:divBdr>
        </w:div>
        <w:div w:id="447894284">
          <w:marLeft w:val="0"/>
          <w:marRight w:val="0"/>
          <w:marTop w:val="0"/>
          <w:marBottom w:val="0"/>
          <w:divBdr>
            <w:top w:val="none" w:sz="0" w:space="0" w:color="auto"/>
            <w:left w:val="none" w:sz="0" w:space="0" w:color="auto"/>
            <w:bottom w:val="none" w:sz="0" w:space="0" w:color="auto"/>
            <w:right w:val="none" w:sz="0" w:space="0" w:color="auto"/>
          </w:divBdr>
        </w:div>
        <w:div w:id="384062282">
          <w:marLeft w:val="0"/>
          <w:marRight w:val="0"/>
          <w:marTop w:val="0"/>
          <w:marBottom w:val="0"/>
          <w:divBdr>
            <w:top w:val="none" w:sz="0" w:space="0" w:color="auto"/>
            <w:left w:val="none" w:sz="0" w:space="0" w:color="auto"/>
            <w:bottom w:val="none" w:sz="0" w:space="0" w:color="auto"/>
            <w:right w:val="none" w:sz="0" w:space="0" w:color="auto"/>
          </w:divBdr>
        </w:div>
        <w:div w:id="1272397385">
          <w:marLeft w:val="0"/>
          <w:marRight w:val="0"/>
          <w:marTop w:val="0"/>
          <w:marBottom w:val="0"/>
          <w:divBdr>
            <w:top w:val="none" w:sz="0" w:space="0" w:color="auto"/>
            <w:left w:val="none" w:sz="0" w:space="0" w:color="auto"/>
            <w:bottom w:val="none" w:sz="0" w:space="0" w:color="auto"/>
            <w:right w:val="none" w:sz="0" w:space="0" w:color="auto"/>
          </w:divBdr>
        </w:div>
        <w:div w:id="158884279">
          <w:marLeft w:val="0"/>
          <w:marRight w:val="0"/>
          <w:marTop w:val="0"/>
          <w:marBottom w:val="0"/>
          <w:divBdr>
            <w:top w:val="none" w:sz="0" w:space="0" w:color="auto"/>
            <w:left w:val="none" w:sz="0" w:space="0" w:color="auto"/>
            <w:bottom w:val="none" w:sz="0" w:space="0" w:color="auto"/>
            <w:right w:val="none" w:sz="0" w:space="0" w:color="auto"/>
          </w:divBdr>
        </w:div>
        <w:div w:id="1425805236">
          <w:marLeft w:val="0"/>
          <w:marRight w:val="0"/>
          <w:marTop w:val="0"/>
          <w:marBottom w:val="0"/>
          <w:divBdr>
            <w:top w:val="none" w:sz="0" w:space="0" w:color="auto"/>
            <w:left w:val="none" w:sz="0" w:space="0" w:color="auto"/>
            <w:bottom w:val="none" w:sz="0" w:space="0" w:color="auto"/>
            <w:right w:val="none" w:sz="0" w:space="0" w:color="auto"/>
          </w:divBdr>
        </w:div>
        <w:div w:id="6636042">
          <w:marLeft w:val="0"/>
          <w:marRight w:val="0"/>
          <w:marTop w:val="0"/>
          <w:marBottom w:val="0"/>
          <w:divBdr>
            <w:top w:val="none" w:sz="0" w:space="0" w:color="auto"/>
            <w:left w:val="none" w:sz="0" w:space="0" w:color="auto"/>
            <w:bottom w:val="none" w:sz="0" w:space="0" w:color="auto"/>
            <w:right w:val="none" w:sz="0" w:space="0" w:color="auto"/>
          </w:divBdr>
        </w:div>
        <w:div w:id="340594876">
          <w:marLeft w:val="0"/>
          <w:marRight w:val="0"/>
          <w:marTop w:val="0"/>
          <w:marBottom w:val="0"/>
          <w:divBdr>
            <w:top w:val="none" w:sz="0" w:space="0" w:color="auto"/>
            <w:left w:val="none" w:sz="0" w:space="0" w:color="auto"/>
            <w:bottom w:val="none" w:sz="0" w:space="0" w:color="auto"/>
            <w:right w:val="none" w:sz="0" w:space="0" w:color="auto"/>
          </w:divBdr>
        </w:div>
        <w:div w:id="169683041">
          <w:marLeft w:val="0"/>
          <w:marRight w:val="0"/>
          <w:marTop w:val="0"/>
          <w:marBottom w:val="0"/>
          <w:divBdr>
            <w:top w:val="none" w:sz="0" w:space="0" w:color="auto"/>
            <w:left w:val="none" w:sz="0" w:space="0" w:color="auto"/>
            <w:bottom w:val="none" w:sz="0" w:space="0" w:color="auto"/>
            <w:right w:val="none" w:sz="0" w:space="0" w:color="auto"/>
          </w:divBdr>
        </w:div>
        <w:div w:id="623656376">
          <w:marLeft w:val="0"/>
          <w:marRight w:val="0"/>
          <w:marTop w:val="0"/>
          <w:marBottom w:val="0"/>
          <w:divBdr>
            <w:top w:val="none" w:sz="0" w:space="0" w:color="auto"/>
            <w:left w:val="none" w:sz="0" w:space="0" w:color="auto"/>
            <w:bottom w:val="none" w:sz="0" w:space="0" w:color="auto"/>
            <w:right w:val="none" w:sz="0" w:space="0" w:color="auto"/>
          </w:divBdr>
        </w:div>
        <w:div w:id="1680346643">
          <w:marLeft w:val="0"/>
          <w:marRight w:val="0"/>
          <w:marTop w:val="0"/>
          <w:marBottom w:val="0"/>
          <w:divBdr>
            <w:top w:val="none" w:sz="0" w:space="0" w:color="auto"/>
            <w:left w:val="none" w:sz="0" w:space="0" w:color="auto"/>
            <w:bottom w:val="none" w:sz="0" w:space="0" w:color="auto"/>
            <w:right w:val="none" w:sz="0" w:space="0" w:color="auto"/>
          </w:divBdr>
        </w:div>
        <w:div w:id="1845894948">
          <w:marLeft w:val="0"/>
          <w:marRight w:val="0"/>
          <w:marTop w:val="0"/>
          <w:marBottom w:val="0"/>
          <w:divBdr>
            <w:top w:val="none" w:sz="0" w:space="0" w:color="auto"/>
            <w:left w:val="none" w:sz="0" w:space="0" w:color="auto"/>
            <w:bottom w:val="none" w:sz="0" w:space="0" w:color="auto"/>
            <w:right w:val="none" w:sz="0" w:space="0" w:color="auto"/>
          </w:divBdr>
        </w:div>
        <w:div w:id="681398994">
          <w:marLeft w:val="0"/>
          <w:marRight w:val="0"/>
          <w:marTop w:val="0"/>
          <w:marBottom w:val="0"/>
          <w:divBdr>
            <w:top w:val="none" w:sz="0" w:space="0" w:color="auto"/>
            <w:left w:val="none" w:sz="0" w:space="0" w:color="auto"/>
            <w:bottom w:val="none" w:sz="0" w:space="0" w:color="auto"/>
            <w:right w:val="none" w:sz="0" w:space="0" w:color="auto"/>
          </w:divBdr>
        </w:div>
        <w:div w:id="1621498630">
          <w:marLeft w:val="0"/>
          <w:marRight w:val="0"/>
          <w:marTop w:val="0"/>
          <w:marBottom w:val="0"/>
          <w:divBdr>
            <w:top w:val="none" w:sz="0" w:space="0" w:color="auto"/>
            <w:left w:val="none" w:sz="0" w:space="0" w:color="auto"/>
            <w:bottom w:val="none" w:sz="0" w:space="0" w:color="auto"/>
            <w:right w:val="none" w:sz="0" w:space="0" w:color="auto"/>
          </w:divBdr>
        </w:div>
        <w:div w:id="1236823476">
          <w:marLeft w:val="0"/>
          <w:marRight w:val="0"/>
          <w:marTop w:val="0"/>
          <w:marBottom w:val="0"/>
          <w:divBdr>
            <w:top w:val="none" w:sz="0" w:space="0" w:color="auto"/>
            <w:left w:val="none" w:sz="0" w:space="0" w:color="auto"/>
            <w:bottom w:val="none" w:sz="0" w:space="0" w:color="auto"/>
            <w:right w:val="none" w:sz="0" w:space="0" w:color="auto"/>
          </w:divBdr>
        </w:div>
        <w:div w:id="730932031">
          <w:marLeft w:val="0"/>
          <w:marRight w:val="0"/>
          <w:marTop w:val="0"/>
          <w:marBottom w:val="0"/>
          <w:divBdr>
            <w:top w:val="none" w:sz="0" w:space="0" w:color="auto"/>
            <w:left w:val="none" w:sz="0" w:space="0" w:color="auto"/>
            <w:bottom w:val="none" w:sz="0" w:space="0" w:color="auto"/>
            <w:right w:val="none" w:sz="0" w:space="0" w:color="auto"/>
          </w:divBdr>
        </w:div>
        <w:div w:id="799955025">
          <w:marLeft w:val="0"/>
          <w:marRight w:val="0"/>
          <w:marTop w:val="0"/>
          <w:marBottom w:val="0"/>
          <w:divBdr>
            <w:top w:val="none" w:sz="0" w:space="0" w:color="auto"/>
            <w:left w:val="none" w:sz="0" w:space="0" w:color="auto"/>
            <w:bottom w:val="none" w:sz="0" w:space="0" w:color="auto"/>
            <w:right w:val="none" w:sz="0" w:space="0" w:color="auto"/>
          </w:divBdr>
        </w:div>
        <w:div w:id="1144005591">
          <w:marLeft w:val="0"/>
          <w:marRight w:val="0"/>
          <w:marTop w:val="0"/>
          <w:marBottom w:val="0"/>
          <w:divBdr>
            <w:top w:val="none" w:sz="0" w:space="0" w:color="auto"/>
            <w:left w:val="none" w:sz="0" w:space="0" w:color="auto"/>
            <w:bottom w:val="none" w:sz="0" w:space="0" w:color="auto"/>
            <w:right w:val="none" w:sz="0" w:space="0" w:color="auto"/>
          </w:divBdr>
        </w:div>
        <w:div w:id="269359812">
          <w:marLeft w:val="0"/>
          <w:marRight w:val="0"/>
          <w:marTop w:val="0"/>
          <w:marBottom w:val="0"/>
          <w:divBdr>
            <w:top w:val="none" w:sz="0" w:space="0" w:color="auto"/>
            <w:left w:val="none" w:sz="0" w:space="0" w:color="auto"/>
            <w:bottom w:val="none" w:sz="0" w:space="0" w:color="auto"/>
            <w:right w:val="none" w:sz="0" w:space="0" w:color="auto"/>
          </w:divBdr>
        </w:div>
        <w:div w:id="1473058923">
          <w:marLeft w:val="0"/>
          <w:marRight w:val="0"/>
          <w:marTop w:val="0"/>
          <w:marBottom w:val="0"/>
          <w:divBdr>
            <w:top w:val="none" w:sz="0" w:space="0" w:color="auto"/>
            <w:left w:val="none" w:sz="0" w:space="0" w:color="auto"/>
            <w:bottom w:val="none" w:sz="0" w:space="0" w:color="auto"/>
            <w:right w:val="none" w:sz="0" w:space="0" w:color="auto"/>
          </w:divBdr>
        </w:div>
        <w:div w:id="1487091789">
          <w:marLeft w:val="0"/>
          <w:marRight w:val="0"/>
          <w:marTop w:val="0"/>
          <w:marBottom w:val="0"/>
          <w:divBdr>
            <w:top w:val="none" w:sz="0" w:space="0" w:color="auto"/>
            <w:left w:val="none" w:sz="0" w:space="0" w:color="auto"/>
            <w:bottom w:val="none" w:sz="0" w:space="0" w:color="auto"/>
            <w:right w:val="none" w:sz="0" w:space="0" w:color="auto"/>
          </w:divBdr>
        </w:div>
        <w:div w:id="129518403">
          <w:marLeft w:val="0"/>
          <w:marRight w:val="0"/>
          <w:marTop w:val="0"/>
          <w:marBottom w:val="0"/>
          <w:divBdr>
            <w:top w:val="none" w:sz="0" w:space="0" w:color="auto"/>
            <w:left w:val="none" w:sz="0" w:space="0" w:color="auto"/>
            <w:bottom w:val="none" w:sz="0" w:space="0" w:color="auto"/>
            <w:right w:val="none" w:sz="0" w:space="0" w:color="auto"/>
          </w:divBdr>
        </w:div>
        <w:div w:id="1932817053">
          <w:marLeft w:val="0"/>
          <w:marRight w:val="0"/>
          <w:marTop w:val="0"/>
          <w:marBottom w:val="0"/>
          <w:divBdr>
            <w:top w:val="none" w:sz="0" w:space="0" w:color="auto"/>
            <w:left w:val="none" w:sz="0" w:space="0" w:color="auto"/>
            <w:bottom w:val="none" w:sz="0" w:space="0" w:color="auto"/>
            <w:right w:val="none" w:sz="0" w:space="0" w:color="auto"/>
          </w:divBdr>
        </w:div>
        <w:div w:id="607545897">
          <w:marLeft w:val="0"/>
          <w:marRight w:val="0"/>
          <w:marTop w:val="0"/>
          <w:marBottom w:val="0"/>
          <w:divBdr>
            <w:top w:val="none" w:sz="0" w:space="0" w:color="auto"/>
            <w:left w:val="none" w:sz="0" w:space="0" w:color="auto"/>
            <w:bottom w:val="none" w:sz="0" w:space="0" w:color="auto"/>
            <w:right w:val="none" w:sz="0" w:space="0" w:color="auto"/>
          </w:divBdr>
        </w:div>
        <w:div w:id="1118723931">
          <w:marLeft w:val="0"/>
          <w:marRight w:val="0"/>
          <w:marTop w:val="0"/>
          <w:marBottom w:val="0"/>
          <w:divBdr>
            <w:top w:val="none" w:sz="0" w:space="0" w:color="auto"/>
            <w:left w:val="none" w:sz="0" w:space="0" w:color="auto"/>
            <w:bottom w:val="none" w:sz="0" w:space="0" w:color="auto"/>
            <w:right w:val="none" w:sz="0" w:space="0" w:color="auto"/>
          </w:divBdr>
        </w:div>
        <w:div w:id="1428233963">
          <w:marLeft w:val="0"/>
          <w:marRight w:val="0"/>
          <w:marTop w:val="0"/>
          <w:marBottom w:val="0"/>
          <w:divBdr>
            <w:top w:val="none" w:sz="0" w:space="0" w:color="auto"/>
            <w:left w:val="none" w:sz="0" w:space="0" w:color="auto"/>
            <w:bottom w:val="none" w:sz="0" w:space="0" w:color="auto"/>
            <w:right w:val="none" w:sz="0" w:space="0" w:color="auto"/>
          </w:divBdr>
        </w:div>
        <w:div w:id="504327516">
          <w:marLeft w:val="0"/>
          <w:marRight w:val="0"/>
          <w:marTop w:val="0"/>
          <w:marBottom w:val="0"/>
          <w:divBdr>
            <w:top w:val="none" w:sz="0" w:space="0" w:color="auto"/>
            <w:left w:val="none" w:sz="0" w:space="0" w:color="auto"/>
            <w:bottom w:val="none" w:sz="0" w:space="0" w:color="auto"/>
            <w:right w:val="none" w:sz="0" w:space="0" w:color="auto"/>
          </w:divBdr>
        </w:div>
        <w:div w:id="415785205">
          <w:marLeft w:val="0"/>
          <w:marRight w:val="0"/>
          <w:marTop w:val="0"/>
          <w:marBottom w:val="0"/>
          <w:divBdr>
            <w:top w:val="none" w:sz="0" w:space="0" w:color="auto"/>
            <w:left w:val="none" w:sz="0" w:space="0" w:color="auto"/>
            <w:bottom w:val="none" w:sz="0" w:space="0" w:color="auto"/>
            <w:right w:val="none" w:sz="0" w:space="0" w:color="auto"/>
          </w:divBdr>
        </w:div>
        <w:div w:id="1064446547">
          <w:marLeft w:val="0"/>
          <w:marRight w:val="0"/>
          <w:marTop w:val="0"/>
          <w:marBottom w:val="0"/>
          <w:divBdr>
            <w:top w:val="none" w:sz="0" w:space="0" w:color="auto"/>
            <w:left w:val="none" w:sz="0" w:space="0" w:color="auto"/>
            <w:bottom w:val="none" w:sz="0" w:space="0" w:color="auto"/>
            <w:right w:val="none" w:sz="0" w:space="0" w:color="auto"/>
          </w:divBdr>
        </w:div>
        <w:div w:id="971861814">
          <w:marLeft w:val="0"/>
          <w:marRight w:val="0"/>
          <w:marTop w:val="0"/>
          <w:marBottom w:val="0"/>
          <w:divBdr>
            <w:top w:val="none" w:sz="0" w:space="0" w:color="auto"/>
            <w:left w:val="none" w:sz="0" w:space="0" w:color="auto"/>
            <w:bottom w:val="none" w:sz="0" w:space="0" w:color="auto"/>
            <w:right w:val="none" w:sz="0" w:space="0" w:color="auto"/>
          </w:divBdr>
        </w:div>
        <w:div w:id="453671723">
          <w:marLeft w:val="0"/>
          <w:marRight w:val="0"/>
          <w:marTop w:val="0"/>
          <w:marBottom w:val="0"/>
          <w:divBdr>
            <w:top w:val="none" w:sz="0" w:space="0" w:color="auto"/>
            <w:left w:val="none" w:sz="0" w:space="0" w:color="auto"/>
            <w:bottom w:val="none" w:sz="0" w:space="0" w:color="auto"/>
            <w:right w:val="none" w:sz="0" w:space="0" w:color="auto"/>
          </w:divBdr>
        </w:div>
        <w:div w:id="1021320941">
          <w:marLeft w:val="0"/>
          <w:marRight w:val="0"/>
          <w:marTop w:val="0"/>
          <w:marBottom w:val="0"/>
          <w:divBdr>
            <w:top w:val="none" w:sz="0" w:space="0" w:color="auto"/>
            <w:left w:val="none" w:sz="0" w:space="0" w:color="auto"/>
            <w:bottom w:val="none" w:sz="0" w:space="0" w:color="auto"/>
            <w:right w:val="none" w:sz="0" w:space="0" w:color="auto"/>
          </w:divBdr>
        </w:div>
        <w:div w:id="21832610">
          <w:marLeft w:val="0"/>
          <w:marRight w:val="0"/>
          <w:marTop w:val="0"/>
          <w:marBottom w:val="0"/>
          <w:divBdr>
            <w:top w:val="none" w:sz="0" w:space="0" w:color="auto"/>
            <w:left w:val="none" w:sz="0" w:space="0" w:color="auto"/>
            <w:bottom w:val="none" w:sz="0" w:space="0" w:color="auto"/>
            <w:right w:val="none" w:sz="0" w:space="0" w:color="auto"/>
          </w:divBdr>
        </w:div>
        <w:div w:id="2134787115">
          <w:marLeft w:val="0"/>
          <w:marRight w:val="0"/>
          <w:marTop w:val="0"/>
          <w:marBottom w:val="0"/>
          <w:divBdr>
            <w:top w:val="none" w:sz="0" w:space="0" w:color="auto"/>
            <w:left w:val="none" w:sz="0" w:space="0" w:color="auto"/>
            <w:bottom w:val="none" w:sz="0" w:space="0" w:color="auto"/>
            <w:right w:val="none" w:sz="0" w:space="0" w:color="auto"/>
          </w:divBdr>
        </w:div>
        <w:div w:id="1030186211">
          <w:marLeft w:val="0"/>
          <w:marRight w:val="0"/>
          <w:marTop w:val="0"/>
          <w:marBottom w:val="0"/>
          <w:divBdr>
            <w:top w:val="none" w:sz="0" w:space="0" w:color="auto"/>
            <w:left w:val="none" w:sz="0" w:space="0" w:color="auto"/>
            <w:bottom w:val="none" w:sz="0" w:space="0" w:color="auto"/>
            <w:right w:val="none" w:sz="0" w:space="0" w:color="auto"/>
          </w:divBdr>
        </w:div>
        <w:div w:id="1968585792">
          <w:marLeft w:val="0"/>
          <w:marRight w:val="0"/>
          <w:marTop w:val="0"/>
          <w:marBottom w:val="0"/>
          <w:divBdr>
            <w:top w:val="none" w:sz="0" w:space="0" w:color="auto"/>
            <w:left w:val="none" w:sz="0" w:space="0" w:color="auto"/>
            <w:bottom w:val="none" w:sz="0" w:space="0" w:color="auto"/>
            <w:right w:val="none" w:sz="0" w:space="0" w:color="auto"/>
          </w:divBdr>
        </w:div>
        <w:div w:id="168757270">
          <w:marLeft w:val="0"/>
          <w:marRight w:val="0"/>
          <w:marTop w:val="0"/>
          <w:marBottom w:val="0"/>
          <w:divBdr>
            <w:top w:val="none" w:sz="0" w:space="0" w:color="auto"/>
            <w:left w:val="none" w:sz="0" w:space="0" w:color="auto"/>
            <w:bottom w:val="none" w:sz="0" w:space="0" w:color="auto"/>
            <w:right w:val="none" w:sz="0" w:space="0" w:color="auto"/>
          </w:divBdr>
        </w:div>
        <w:div w:id="905065890">
          <w:marLeft w:val="0"/>
          <w:marRight w:val="0"/>
          <w:marTop w:val="0"/>
          <w:marBottom w:val="0"/>
          <w:divBdr>
            <w:top w:val="none" w:sz="0" w:space="0" w:color="auto"/>
            <w:left w:val="none" w:sz="0" w:space="0" w:color="auto"/>
            <w:bottom w:val="none" w:sz="0" w:space="0" w:color="auto"/>
            <w:right w:val="none" w:sz="0" w:space="0" w:color="auto"/>
          </w:divBdr>
        </w:div>
        <w:div w:id="848058957">
          <w:marLeft w:val="0"/>
          <w:marRight w:val="0"/>
          <w:marTop w:val="0"/>
          <w:marBottom w:val="0"/>
          <w:divBdr>
            <w:top w:val="none" w:sz="0" w:space="0" w:color="auto"/>
            <w:left w:val="none" w:sz="0" w:space="0" w:color="auto"/>
            <w:bottom w:val="none" w:sz="0" w:space="0" w:color="auto"/>
            <w:right w:val="none" w:sz="0" w:space="0" w:color="auto"/>
          </w:divBdr>
        </w:div>
        <w:div w:id="1340498371">
          <w:marLeft w:val="0"/>
          <w:marRight w:val="0"/>
          <w:marTop w:val="0"/>
          <w:marBottom w:val="0"/>
          <w:divBdr>
            <w:top w:val="none" w:sz="0" w:space="0" w:color="auto"/>
            <w:left w:val="none" w:sz="0" w:space="0" w:color="auto"/>
            <w:bottom w:val="none" w:sz="0" w:space="0" w:color="auto"/>
            <w:right w:val="none" w:sz="0" w:space="0" w:color="auto"/>
          </w:divBdr>
        </w:div>
        <w:div w:id="483856747">
          <w:marLeft w:val="0"/>
          <w:marRight w:val="0"/>
          <w:marTop w:val="0"/>
          <w:marBottom w:val="0"/>
          <w:divBdr>
            <w:top w:val="none" w:sz="0" w:space="0" w:color="auto"/>
            <w:left w:val="none" w:sz="0" w:space="0" w:color="auto"/>
            <w:bottom w:val="none" w:sz="0" w:space="0" w:color="auto"/>
            <w:right w:val="none" w:sz="0" w:space="0" w:color="auto"/>
          </w:divBdr>
        </w:div>
        <w:div w:id="1017578897">
          <w:marLeft w:val="0"/>
          <w:marRight w:val="0"/>
          <w:marTop w:val="0"/>
          <w:marBottom w:val="0"/>
          <w:divBdr>
            <w:top w:val="none" w:sz="0" w:space="0" w:color="auto"/>
            <w:left w:val="none" w:sz="0" w:space="0" w:color="auto"/>
            <w:bottom w:val="none" w:sz="0" w:space="0" w:color="auto"/>
            <w:right w:val="none" w:sz="0" w:space="0" w:color="auto"/>
          </w:divBdr>
        </w:div>
        <w:div w:id="636640333">
          <w:marLeft w:val="0"/>
          <w:marRight w:val="0"/>
          <w:marTop w:val="0"/>
          <w:marBottom w:val="0"/>
          <w:divBdr>
            <w:top w:val="none" w:sz="0" w:space="0" w:color="auto"/>
            <w:left w:val="none" w:sz="0" w:space="0" w:color="auto"/>
            <w:bottom w:val="none" w:sz="0" w:space="0" w:color="auto"/>
            <w:right w:val="none" w:sz="0" w:space="0" w:color="auto"/>
          </w:divBdr>
        </w:div>
        <w:div w:id="450906284">
          <w:marLeft w:val="0"/>
          <w:marRight w:val="0"/>
          <w:marTop w:val="0"/>
          <w:marBottom w:val="0"/>
          <w:divBdr>
            <w:top w:val="none" w:sz="0" w:space="0" w:color="auto"/>
            <w:left w:val="none" w:sz="0" w:space="0" w:color="auto"/>
            <w:bottom w:val="none" w:sz="0" w:space="0" w:color="auto"/>
            <w:right w:val="none" w:sz="0" w:space="0" w:color="auto"/>
          </w:divBdr>
        </w:div>
        <w:div w:id="1121650952">
          <w:marLeft w:val="0"/>
          <w:marRight w:val="0"/>
          <w:marTop w:val="0"/>
          <w:marBottom w:val="0"/>
          <w:divBdr>
            <w:top w:val="none" w:sz="0" w:space="0" w:color="auto"/>
            <w:left w:val="none" w:sz="0" w:space="0" w:color="auto"/>
            <w:bottom w:val="none" w:sz="0" w:space="0" w:color="auto"/>
            <w:right w:val="none" w:sz="0" w:space="0" w:color="auto"/>
          </w:divBdr>
          <w:divsChild>
            <w:div w:id="1483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614">
      <w:bodyDiv w:val="1"/>
      <w:marLeft w:val="0"/>
      <w:marRight w:val="0"/>
      <w:marTop w:val="0"/>
      <w:marBottom w:val="0"/>
      <w:divBdr>
        <w:top w:val="none" w:sz="0" w:space="0" w:color="auto"/>
        <w:left w:val="none" w:sz="0" w:space="0" w:color="auto"/>
        <w:bottom w:val="none" w:sz="0" w:space="0" w:color="auto"/>
        <w:right w:val="none" w:sz="0" w:space="0" w:color="auto"/>
      </w:divBdr>
      <w:divsChild>
        <w:div w:id="1320771624">
          <w:marLeft w:val="0"/>
          <w:marRight w:val="0"/>
          <w:marTop w:val="0"/>
          <w:marBottom w:val="0"/>
          <w:divBdr>
            <w:top w:val="none" w:sz="0" w:space="0" w:color="auto"/>
            <w:left w:val="none" w:sz="0" w:space="0" w:color="auto"/>
            <w:bottom w:val="none" w:sz="0" w:space="0" w:color="auto"/>
            <w:right w:val="none" w:sz="0" w:space="0" w:color="auto"/>
          </w:divBdr>
          <w:divsChild>
            <w:div w:id="138885778">
              <w:marLeft w:val="0"/>
              <w:marRight w:val="0"/>
              <w:marTop w:val="0"/>
              <w:marBottom w:val="0"/>
              <w:divBdr>
                <w:top w:val="none" w:sz="0" w:space="0" w:color="auto"/>
                <w:left w:val="none" w:sz="0" w:space="0" w:color="auto"/>
                <w:bottom w:val="none" w:sz="0" w:space="0" w:color="auto"/>
                <w:right w:val="none" w:sz="0" w:space="0" w:color="auto"/>
              </w:divBdr>
            </w:div>
            <w:div w:id="503282711">
              <w:marLeft w:val="0"/>
              <w:marRight w:val="0"/>
              <w:marTop w:val="0"/>
              <w:marBottom w:val="0"/>
              <w:divBdr>
                <w:top w:val="none" w:sz="0" w:space="0" w:color="auto"/>
                <w:left w:val="none" w:sz="0" w:space="0" w:color="auto"/>
                <w:bottom w:val="none" w:sz="0" w:space="0" w:color="auto"/>
                <w:right w:val="none" w:sz="0" w:space="0" w:color="auto"/>
              </w:divBdr>
            </w:div>
            <w:div w:id="897328488">
              <w:marLeft w:val="0"/>
              <w:marRight w:val="0"/>
              <w:marTop w:val="0"/>
              <w:marBottom w:val="0"/>
              <w:divBdr>
                <w:top w:val="none" w:sz="0" w:space="0" w:color="auto"/>
                <w:left w:val="none" w:sz="0" w:space="0" w:color="auto"/>
                <w:bottom w:val="none" w:sz="0" w:space="0" w:color="auto"/>
                <w:right w:val="none" w:sz="0" w:space="0" w:color="auto"/>
              </w:divBdr>
            </w:div>
            <w:div w:id="201284579">
              <w:marLeft w:val="0"/>
              <w:marRight w:val="0"/>
              <w:marTop w:val="0"/>
              <w:marBottom w:val="0"/>
              <w:divBdr>
                <w:top w:val="none" w:sz="0" w:space="0" w:color="auto"/>
                <w:left w:val="none" w:sz="0" w:space="0" w:color="auto"/>
                <w:bottom w:val="none" w:sz="0" w:space="0" w:color="auto"/>
                <w:right w:val="none" w:sz="0" w:space="0" w:color="auto"/>
              </w:divBdr>
            </w:div>
            <w:div w:id="1132871642">
              <w:marLeft w:val="0"/>
              <w:marRight w:val="0"/>
              <w:marTop w:val="0"/>
              <w:marBottom w:val="0"/>
              <w:divBdr>
                <w:top w:val="none" w:sz="0" w:space="0" w:color="auto"/>
                <w:left w:val="none" w:sz="0" w:space="0" w:color="auto"/>
                <w:bottom w:val="none" w:sz="0" w:space="0" w:color="auto"/>
                <w:right w:val="none" w:sz="0" w:space="0" w:color="auto"/>
              </w:divBdr>
            </w:div>
            <w:div w:id="379978189">
              <w:marLeft w:val="0"/>
              <w:marRight w:val="0"/>
              <w:marTop w:val="0"/>
              <w:marBottom w:val="0"/>
              <w:divBdr>
                <w:top w:val="none" w:sz="0" w:space="0" w:color="auto"/>
                <w:left w:val="none" w:sz="0" w:space="0" w:color="auto"/>
                <w:bottom w:val="none" w:sz="0" w:space="0" w:color="auto"/>
                <w:right w:val="none" w:sz="0" w:space="0" w:color="auto"/>
              </w:divBdr>
            </w:div>
            <w:div w:id="377514827">
              <w:marLeft w:val="0"/>
              <w:marRight w:val="0"/>
              <w:marTop w:val="0"/>
              <w:marBottom w:val="0"/>
              <w:divBdr>
                <w:top w:val="none" w:sz="0" w:space="0" w:color="auto"/>
                <w:left w:val="none" w:sz="0" w:space="0" w:color="auto"/>
                <w:bottom w:val="none" w:sz="0" w:space="0" w:color="auto"/>
                <w:right w:val="none" w:sz="0" w:space="0" w:color="auto"/>
              </w:divBdr>
            </w:div>
            <w:div w:id="902302448">
              <w:marLeft w:val="0"/>
              <w:marRight w:val="0"/>
              <w:marTop w:val="0"/>
              <w:marBottom w:val="0"/>
              <w:divBdr>
                <w:top w:val="none" w:sz="0" w:space="0" w:color="auto"/>
                <w:left w:val="none" w:sz="0" w:space="0" w:color="auto"/>
                <w:bottom w:val="none" w:sz="0" w:space="0" w:color="auto"/>
                <w:right w:val="none" w:sz="0" w:space="0" w:color="auto"/>
              </w:divBdr>
            </w:div>
            <w:div w:id="625083620">
              <w:marLeft w:val="0"/>
              <w:marRight w:val="0"/>
              <w:marTop w:val="0"/>
              <w:marBottom w:val="0"/>
              <w:divBdr>
                <w:top w:val="none" w:sz="0" w:space="0" w:color="auto"/>
                <w:left w:val="none" w:sz="0" w:space="0" w:color="auto"/>
                <w:bottom w:val="none" w:sz="0" w:space="0" w:color="auto"/>
                <w:right w:val="none" w:sz="0" w:space="0" w:color="auto"/>
              </w:divBdr>
            </w:div>
            <w:div w:id="804541076">
              <w:marLeft w:val="0"/>
              <w:marRight w:val="0"/>
              <w:marTop w:val="0"/>
              <w:marBottom w:val="0"/>
              <w:divBdr>
                <w:top w:val="none" w:sz="0" w:space="0" w:color="auto"/>
                <w:left w:val="none" w:sz="0" w:space="0" w:color="auto"/>
                <w:bottom w:val="none" w:sz="0" w:space="0" w:color="auto"/>
                <w:right w:val="none" w:sz="0" w:space="0" w:color="auto"/>
              </w:divBdr>
            </w:div>
            <w:div w:id="378214855">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130469413">
              <w:marLeft w:val="0"/>
              <w:marRight w:val="0"/>
              <w:marTop w:val="0"/>
              <w:marBottom w:val="0"/>
              <w:divBdr>
                <w:top w:val="none" w:sz="0" w:space="0" w:color="auto"/>
                <w:left w:val="none" w:sz="0" w:space="0" w:color="auto"/>
                <w:bottom w:val="none" w:sz="0" w:space="0" w:color="auto"/>
                <w:right w:val="none" w:sz="0" w:space="0" w:color="auto"/>
              </w:divBdr>
            </w:div>
            <w:div w:id="1376662639">
              <w:marLeft w:val="0"/>
              <w:marRight w:val="0"/>
              <w:marTop w:val="0"/>
              <w:marBottom w:val="0"/>
              <w:divBdr>
                <w:top w:val="none" w:sz="0" w:space="0" w:color="auto"/>
                <w:left w:val="none" w:sz="0" w:space="0" w:color="auto"/>
                <w:bottom w:val="none" w:sz="0" w:space="0" w:color="auto"/>
                <w:right w:val="none" w:sz="0" w:space="0" w:color="auto"/>
              </w:divBdr>
            </w:div>
            <w:div w:id="299313772">
              <w:marLeft w:val="0"/>
              <w:marRight w:val="0"/>
              <w:marTop w:val="0"/>
              <w:marBottom w:val="0"/>
              <w:divBdr>
                <w:top w:val="none" w:sz="0" w:space="0" w:color="auto"/>
                <w:left w:val="none" w:sz="0" w:space="0" w:color="auto"/>
                <w:bottom w:val="none" w:sz="0" w:space="0" w:color="auto"/>
                <w:right w:val="none" w:sz="0" w:space="0" w:color="auto"/>
              </w:divBdr>
            </w:div>
            <w:div w:id="363559608">
              <w:marLeft w:val="0"/>
              <w:marRight w:val="0"/>
              <w:marTop w:val="0"/>
              <w:marBottom w:val="0"/>
              <w:divBdr>
                <w:top w:val="none" w:sz="0" w:space="0" w:color="auto"/>
                <w:left w:val="none" w:sz="0" w:space="0" w:color="auto"/>
                <w:bottom w:val="none" w:sz="0" w:space="0" w:color="auto"/>
                <w:right w:val="none" w:sz="0" w:space="0" w:color="auto"/>
              </w:divBdr>
            </w:div>
            <w:div w:id="254242944">
              <w:marLeft w:val="0"/>
              <w:marRight w:val="0"/>
              <w:marTop w:val="0"/>
              <w:marBottom w:val="0"/>
              <w:divBdr>
                <w:top w:val="none" w:sz="0" w:space="0" w:color="auto"/>
                <w:left w:val="none" w:sz="0" w:space="0" w:color="auto"/>
                <w:bottom w:val="none" w:sz="0" w:space="0" w:color="auto"/>
                <w:right w:val="none" w:sz="0" w:space="0" w:color="auto"/>
              </w:divBdr>
            </w:div>
            <w:div w:id="2144038245">
              <w:marLeft w:val="0"/>
              <w:marRight w:val="0"/>
              <w:marTop w:val="0"/>
              <w:marBottom w:val="0"/>
              <w:divBdr>
                <w:top w:val="none" w:sz="0" w:space="0" w:color="auto"/>
                <w:left w:val="none" w:sz="0" w:space="0" w:color="auto"/>
                <w:bottom w:val="none" w:sz="0" w:space="0" w:color="auto"/>
                <w:right w:val="none" w:sz="0" w:space="0" w:color="auto"/>
              </w:divBdr>
            </w:div>
            <w:div w:id="1652178936">
              <w:marLeft w:val="0"/>
              <w:marRight w:val="0"/>
              <w:marTop w:val="0"/>
              <w:marBottom w:val="0"/>
              <w:divBdr>
                <w:top w:val="none" w:sz="0" w:space="0" w:color="auto"/>
                <w:left w:val="none" w:sz="0" w:space="0" w:color="auto"/>
                <w:bottom w:val="none" w:sz="0" w:space="0" w:color="auto"/>
                <w:right w:val="none" w:sz="0" w:space="0" w:color="auto"/>
              </w:divBdr>
            </w:div>
            <w:div w:id="819538887">
              <w:marLeft w:val="0"/>
              <w:marRight w:val="0"/>
              <w:marTop w:val="0"/>
              <w:marBottom w:val="0"/>
              <w:divBdr>
                <w:top w:val="none" w:sz="0" w:space="0" w:color="auto"/>
                <w:left w:val="none" w:sz="0" w:space="0" w:color="auto"/>
                <w:bottom w:val="none" w:sz="0" w:space="0" w:color="auto"/>
                <w:right w:val="none" w:sz="0" w:space="0" w:color="auto"/>
              </w:divBdr>
            </w:div>
            <w:div w:id="2010473981">
              <w:marLeft w:val="0"/>
              <w:marRight w:val="0"/>
              <w:marTop w:val="0"/>
              <w:marBottom w:val="0"/>
              <w:divBdr>
                <w:top w:val="none" w:sz="0" w:space="0" w:color="auto"/>
                <w:left w:val="none" w:sz="0" w:space="0" w:color="auto"/>
                <w:bottom w:val="none" w:sz="0" w:space="0" w:color="auto"/>
                <w:right w:val="none" w:sz="0" w:space="0" w:color="auto"/>
              </w:divBdr>
            </w:div>
            <w:div w:id="1255633382">
              <w:marLeft w:val="0"/>
              <w:marRight w:val="0"/>
              <w:marTop w:val="0"/>
              <w:marBottom w:val="0"/>
              <w:divBdr>
                <w:top w:val="none" w:sz="0" w:space="0" w:color="auto"/>
                <w:left w:val="none" w:sz="0" w:space="0" w:color="auto"/>
                <w:bottom w:val="none" w:sz="0" w:space="0" w:color="auto"/>
                <w:right w:val="none" w:sz="0" w:space="0" w:color="auto"/>
              </w:divBdr>
            </w:div>
            <w:div w:id="810177092">
              <w:marLeft w:val="0"/>
              <w:marRight w:val="0"/>
              <w:marTop w:val="0"/>
              <w:marBottom w:val="0"/>
              <w:divBdr>
                <w:top w:val="none" w:sz="0" w:space="0" w:color="auto"/>
                <w:left w:val="none" w:sz="0" w:space="0" w:color="auto"/>
                <w:bottom w:val="none" w:sz="0" w:space="0" w:color="auto"/>
                <w:right w:val="none" w:sz="0" w:space="0" w:color="auto"/>
              </w:divBdr>
            </w:div>
            <w:div w:id="662700287">
              <w:marLeft w:val="0"/>
              <w:marRight w:val="0"/>
              <w:marTop w:val="0"/>
              <w:marBottom w:val="0"/>
              <w:divBdr>
                <w:top w:val="none" w:sz="0" w:space="0" w:color="auto"/>
                <w:left w:val="none" w:sz="0" w:space="0" w:color="auto"/>
                <w:bottom w:val="none" w:sz="0" w:space="0" w:color="auto"/>
                <w:right w:val="none" w:sz="0" w:space="0" w:color="auto"/>
              </w:divBdr>
            </w:div>
            <w:div w:id="1197502828">
              <w:marLeft w:val="0"/>
              <w:marRight w:val="0"/>
              <w:marTop w:val="0"/>
              <w:marBottom w:val="0"/>
              <w:divBdr>
                <w:top w:val="none" w:sz="0" w:space="0" w:color="auto"/>
                <w:left w:val="none" w:sz="0" w:space="0" w:color="auto"/>
                <w:bottom w:val="none" w:sz="0" w:space="0" w:color="auto"/>
                <w:right w:val="none" w:sz="0" w:space="0" w:color="auto"/>
              </w:divBdr>
            </w:div>
            <w:div w:id="1492404151">
              <w:marLeft w:val="0"/>
              <w:marRight w:val="0"/>
              <w:marTop w:val="0"/>
              <w:marBottom w:val="0"/>
              <w:divBdr>
                <w:top w:val="none" w:sz="0" w:space="0" w:color="auto"/>
                <w:left w:val="none" w:sz="0" w:space="0" w:color="auto"/>
                <w:bottom w:val="none" w:sz="0" w:space="0" w:color="auto"/>
                <w:right w:val="none" w:sz="0" w:space="0" w:color="auto"/>
              </w:divBdr>
            </w:div>
            <w:div w:id="1540623964">
              <w:marLeft w:val="0"/>
              <w:marRight w:val="0"/>
              <w:marTop w:val="0"/>
              <w:marBottom w:val="0"/>
              <w:divBdr>
                <w:top w:val="none" w:sz="0" w:space="0" w:color="auto"/>
                <w:left w:val="none" w:sz="0" w:space="0" w:color="auto"/>
                <w:bottom w:val="none" w:sz="0" w:space="0" w:color="auto"/>
                <w:right w:val="none" w:sz="0" w:space="0" w:color="auto"/>
              </w:divBdr>
            </w:div>
            <w:div w:id="1868760016">
              <w:marLeft w:val="0"/>
              <w:marRight w:val="0"/>
              <w:marTop w:val="0"/>
              <w:marBottom w:val="0"/>
              <w:divBdr>
                <w:top w:val="none" w:sz="0" w:space="0" w:color="auto"/>
                <w:left w:val="none" w:sz="0" w:space="0" w:color="auto"/>
                <w:bottom w:val="none" w:sz="0" w:space="0" w:color="auto"/>
                <w:right w:val="none" w:sz="0" w:space="0" w:color="auto"/>
              </w:divBdr>
            </w:div>
            <w:div w:id="1082918024">
              <w:marLeft w:val="0"/>
              <w:marRight w:val="0"/>
              <w:marTop w:val="0"/>
              <w:marBottom w:val="0"/>
              <w:divBdr>
                <w:top w:val="none" w:sz="0" w:space="0" w:color="auto"/>
                <w:left w:val="none" w:sz="0" w:space="0" w:color="auto"/>
                <w:bottom w:val="none" w:sz="0" w:space="0" w:color="auto"/>
                <w:right w:val="none" w:sz="0" w:space="0" w:color="auto"/>
              </w:divBdr>
            </w:div>
            <w:div w:id="1498304847">
              <w:marLeft w:val="0"/>
              <w:marRight w:val="0"/>
              <w:marTop w:val="0"/>
              <w:marBottom w:val="0"/>
              <w:divBdr>
                <w:top w:val="none" w:sz="0" w:space="0" w:color="auto"/>
                <w:left w:val="none" w:sz="0" w:space="0" w:color="auto"/>
                <w:bottom w:val="none" w:sz="0" w:space="0" w:color="auto"/>
                <w:right w:val="none" w:sz="0" w:space="0" w:color="auto"/>
              </w:divBdr>
            </w:div>
            <w:div w:id="1516268575">
              <w:marLeft w:val="0"/>
              <w:marRight w:val="0"/>
              <w:marTop w:val="0"/>
              <w:marBottom w:val="0"/>
              <w:divBdr>
                <w:top w:val="none" w:sz="0" w:space="0" w:color="auto"/>
                <w:left w:val="none" w:sz="0" w:space="0" w:color="auto"/>
                <w:bottom w:val="none" w:sz="0" w:space="0" w:color="auto"/>
                <w:right w:val="none" w:sz="0" w:space="0" w:color="auto"/>
              </w:divBdr>
            </w:div>
            <w:div w:id="111481776">
              <w:marLeft w:val="0"/>
              <w:marRight w:val="0"/>
              <w:marTop w:val="0"/>
              <w:marBottom w:val="0"/>
              <w:divBdr>
                <w:top w:val="none" w:sz="0" w:space="0" w:color="auto"/>
                <w:left w:val="none" w:sz="0" w:space="0" w:color="auto"/>
                <w:bottom w:val="none" w:sz="0" w:space="0" w:color="auto"/>
                <w:right w:val="none" w:sz="0" w:space="0" w:color="auto"/>
              </w:divBdr>
            </w:div>
            <w:div w:id="1389376209">
              <w:marLeft w:val="0"/>
              <w:marRight w:val="0"/>
              <w:marTop w:val="0"/>
              <w:marBottom w:val="0"/>
              <w:divBdr>
                <w:top w:val="none" w:sz="0" w:space="0" w:color="auto"/>
                <w:left w:val="none" w:sz="0" w:space="0" w:color="auto"/>
                <w:bottom w:val="none" w:sz="0" w:space="0" w:color="auto"/>
                <w:right w:val="none" w:sz="0" w:space="0" w:color="auto"/>
              </w:divBdr>
            </w:div>
            <w:div w:id="186527553">
              <w:marLeft w:val="0"/>
              <w:marRight w:val="0"/>
              <w:marTop w:val="0"/>
              <w:marBottom w:val="0"/>
              <w:divBdr>
                <w:top w:val="none" w:sz="0" w:space="0" w:color="auto"/>
                <w:left w:val="none" w:sz="0" w:space="0" w:color="auto"/>
                <w:bottom w:val="none" w:sz="0" w:space="0" w:color="auto"/>
                <w:right w:val="none" w:sz="0" w:space="0" w:color="auto"/>
              </w:divBdr>
            </w:div>
            <w:div w:id="1552838554">
              <w:marLeft w:val="0"/>
              <w:marRight w:val="0"/>
              <w:marTop w:val="0"/>
              <w:marBottom w:val="0"/>
              <w:divBdr>
                <w:top w:val="none" w:sz="0" w:space="0" w:color="auto"/>
                <w:left w:val="none" w:sz="0" w:space="0" w:color="auto"/>
                <w:bottom w:val="none" w:sz="0" w:space="0" w:color="auto"/>
                <w:right w:val="none" w:sz="0" w:space="0" w:color="auto"/>
              </w:divBdr>
            </w:div>
            <w:div w:id="2119525635">
              <w:marLeft w:val="0"/>
              <w:marRight w:val="0"/>
              <w:marTop w:val="0"/>
              <w:marBottom w:val="0"/>
              <w:divBdr>
                <w:top w:val="none" w:sz="0" w:space="0" w:color="auto"/>
                <w:left w:val="none" w:sz="0" w:space="0" w:color="auto"/>
                <w:bottom w:val="none" w:sz="0" w:space="0" w:color="auto"/>
                <w:right w:val="none" w:sz="0" w:space="0" w:color="auto"/>
              </w:divBdr>
            </w:div>
            <w:div w:id="1557005869">
              <w:marLeft w:val="0"/>
              <w:marRight w:val="0"/>
              <w:marTop w:val="0"/>
              <w:marBottom w:val="0"/>
              <w:divBdr>
                <w:top w:val="none" w:sz="0" w:space="0" w:color="auto"/>
                <w:left w:val="none" w:sz="0" w:space="0" w:color="auto"/>
                <w:bottom w:val="none" w:sz="0" w:space="0" w:color="auto"/>
                <w:right w:val="none" w:sz="0" w:space="0" w:color="auto"/>
              </w:divBdr>
            </w:div>
            <w:div w:id="93089860">
              <w:marLeft w:val="0"/>
              <w:marRight w:val="0"/>
              <w:marTop w:val="0"/>
              <w:marBottom w:val="0"/>
              <w:divBdr>
                <w:top w:val="none" w:sz="0" w:space="0" w:color="auto"/>
                <w:left w:val="none" w:sz="0" w:space="0" w:color="auto"/>
                <w:bottom w:val="none" w:sz="0" w:space="0" w:color="auto"/>
                <w:right w:val="none" w:sz="0" w:space="0" w:color="auto"/>
              </w:divBdr>
            </w:div>
            <w:div w:id="2117208614">
              <w:marLeft w:val="0"/>
              <w:marRight w:val="0"/>
              <w:marTop w:val="0"/>
              <w:marBottom w:val="0"/>
              <w:divBdr>
                <w:top w:val="none" w:sz="0" w:space="0" w:color="auto"/>
                <w:left w:val="none" w:sz="0" w:space="0" w:color="auto"/>
                <w:bottom w:val="none" w:sz="0" w:space="0" w:color="auto"/>
                <w:right w:val="none" w:sz="0" w:space="0" w:color="auto"/>
              </w:divBdr>
            </w:div>
            <w:div w:id="1495876097">
              <w:marLeft w:val="0"/>
              <w:marRight w:val="0"/>
              <w:marTop w:val="0"/>
              <w:marBottom w:val="0"/>
              <w:divBdr>
                <w:top w:val="none" w:sz="0" w:space="0" w:color="auto"/>
                <w:left w:val="none" w:sz="0" w:space="0" w:color="auto"/>
                <w:bottom w:val="none" w:sz="0" w:space="0" w:color="auto"/>
                <w:right w:val="none" w:sz="0" w:space="0" w:color="auto"/>
              </w:divBdr>
            </w:div>
            <w:div w:id="1166435402">
              <w:marLeft w:val="0"/>
              <w:marRight w:val="0"/>
              <w:marTop w:val="0"/>
              <w:marBottom w:val="0"/>
              <w:divBdr>
                <w:top w:val="none" w:sz="0" w:space="0" w:color="auto"/>
                <w:left w:val="none" w:sz="0" w:space="0" w:color="auto"/>
                <w:bottom w:val="none" w:sz="0" w:space="0" w:color="auto"/>
                <w:right w:val="none" w:sz="0" w:space="0" w:color="auto"/>
              </w:divBdr>
            </w:div>
            <w:div w:id="348651855">
              <w:marLeft w:val="0"/>
              <w:marRight w:val="0"/>
              <w:marTop w:val="0"/>
              <w:marBottom w:val="0"/>
              <w:divBdr>
                <w:top w:val="none" w:sz="0" w:space="0" w:color="auto"/>
                <w:left w:val="none" w:sz="0" w:space="0" w:color="auto"/>
                <w:bottom w:val="none" w:sz="0" w:space="0" w:color="auto"/>
                <w:right w:val="none" w:sz="0" w:space="0" w:color="auto"/>
              </w:divBdr>
            </w:div>
            <w:div w:id="827595228">
              <w:marLeft w:val="0"/>
              <w:marRight w:val="0"/>
              <w:marTop w:val="0"/>
              <w:marBottom w:val="0"/>
              <w:divBdr>
                <w:top w:val="none" w:sz="0" w:space="0" w:color="auto"/>
                <w:left w:val="none" w:sz="0" w:space="0" w:color="auto"/>
                <w:bottom w:val="none" w:sz="0" w:space="0" w:color="auto"/>
                <w:right w:val="none" w:sz="0" w:space="0" w:color="auto"/>
              </w:divBdr>
            </w:div>
            <w:div w:id="240528766">
              <w:marLeft w:val="0"/>
              <w:marRight w:val="0"/>
              <w:marTop w:val="0"/>
              <w:marBottom w:val="0"/>
              <w:divBdr>
                <w:top w:val="none" w:sz="0" w:space="0" w:color="auto"/>
                <w:left w:val="none" w:sz="0" w:space="0" w:color="auto"/>
                <w:bottom w:val="none" w:sz="0" w:space="0" w:color="auto"/>
                <w:right w:val="none" w:sz="0" w:space="0" w:color="auto"/>
              </w:divBdr>
            </w:div>
            <w:div w:id="1439106125">
              <w:marLeft w:val="0"/>
              <w:marRight w:val="0"/>
              <w:marTop w:val="0"/>
              <w:marBottom w:val="0"/>
              <w:divBdr>
                <w:top w:val="none" w:sz="0" w:space="0" w:color="auto"/>
                <w:left w:val="none" w:sz="0" w:space="0" w:color="auto"/>
                <w:bottom w:val="none" w:sz="0" w:space="0" w:color="auto"/>
                <w:right w:val="none" w:sz="0" w:space="0" w:color="auto"/>
              </w:divBdr>
            </w:div>
            <w:div w:id="393896621">
              <w:marLeft w:val="0"/>
              <w:marRight w:val="0"/>
              <w:marTop w:val="0"/>
              <w:marBottom w:val="0"/>
              <w:divBdr>
                <w:top w:val="none" w:sz="0" w:space="0" w:color="auto"/>
                <w:left w:val="none" w:sz="0" w:space="0" w:color="auto"/>
                <w:bottom w:val="none" w:sz="0" w:space="0" w:color="auto"/>
                <w:right w:val="none" w:sz="0" w:space="0" w:color="auto"/>
              </w:divBdr>
            </w:div>
            <w:div w:id="793058444">
              <w:marLeft w:val="0"/>
              <w:marRight w:val="0"/>
              <w:marTop w:val="0"/>
              <w:marBottom w:val="0"/>
              <w:divBdr>
                <w:top w:val="none" w:sz="0" w:space="0" w:color="auto"/>
                <w:left w:val="none" w:sz="0" w:space="0" w:color="auto"/>
                <w:bottom w:val="none" w:sz="0" w:space="0" w:color="auto"/>
                <w:right w:val="none" w:sz="0" w:space="0" w:color="auto"/>
              </w:divBdr>
            </w:div>
            <w:div w:id="1171288374">
              <w:marLeft w:val="0"/>
              <w:marRight w:val="0"/>
              <w:marTop w:val="0"/>
              <w:marBottom w:val="0"/>
              <w:divBdr>
                <w:top w:val="none" w:sz="0" w:space="0" w:color="auto"/>
                <w:left w:val="none" w:sz="0" w:space="0" w:color="auto"/>
                <w:bottom w:val="none" w:sz="0" w:space="0" w:color="auto"/>
                <w:right w:val="none" w:sz="0" w:space="0" w:color="auto"/>
              </w:divBdr>
            </w:div>
            <w:div w:id="1432965776">
              <w:marLeft w:val="0"/>
              <w:marRight w:val="0"/>
              <w:marTop w:val="0"/>
              <w:marBottom w:val="0"/>
              <w:divBdr>
                <w:top w:val="none" w:sz="0" w:space="0" w:color="auto"/>
                <w:left w:val="none" w:sz="0" w:space="0" w:color="auto"/>
                <w:bottom w:val="none" w:sz="0" w:space="0" w:color="auto"/>
                <w:right w:val="none" w:sz="0" w:space="0" w:color="auto"/>
              </w:divBdr>
            </w:div>
            <w:div w:id="1818691773">
              <w:marLeft w:val="0"/>
              <w:marRight w:val="0"/>
              <w:marTop w:val="0"/>
              <w:marBottom w:val="0"/>
              <w:divBdr>
                <w:top w:val="none" w:sz="0" w:space="0" w:color="auto"/>
                <w:left w:val="none" w:sz="0" w:space="0" w:color="auto"/>
                <w:bottom w:val="none" w:sz="0" w:space="0" w:color="auto"/>
                <w:right w:val="none" w:sz="0" w:space="0" w:color="auto"/>
              </w:divBdr>
            </w:div>
            <w:div w:id="864447507">
              <w:marLeft w:val="0"/>
              <w:marRight w:val="0"/>
              <w:marTop w:val="0"/>
              <w:marBottom w:val="0"/>
              <w:divBdr>
                <w:top w:val="none" w:sz="0" w:space="0" w:color="auto"/>
                <w:left w:val="none" w:sz="0" w:space="0" w:color="auto"/>
                <w:bottom w:val="none" w:sz="0" w:space="0" w:color="auto"/>
                <w:right w:val="none" w:sz="0" w:space="0" w:color="auto"/>
              </w:divBdr>
            </w:div>
            <w:div w:id="1045133121">
              <w:marLeft w:val="0"/>
              <w:marRight w:val="0"/>
              <w:marTop w:val="0"/>
              <w:marBottom w:val="0"/>
              <w:divBdr>
                <w:top w:val="none" w:sz="0" w:space="0" w:color="auto"/>
                <w:left w:val="none" w:sz="0" w:space="0" w:color="auto"/>
                <w:bottom w:val="none" w:sz="0" w:space="0" w:color="auto"/>
                <w:right w:val="none" w:sz="0" w:space="0" w:color="auto"/>
              </w:divBdr>
            </w:div>
            <w:div w:id="562527611">
              <w:marLeft w:val="0"/>
              <w:marRight w:val="0"/>
              <w:marTop w:val="0"/>
              <w:marBottom w:val="0"/>
              <w:divBdr>
                <w:top w:val="none" w:sz="0" w:space="0" w:color="auto"/>
                <w:left w:val="none" w:sz="0" w:space="0" w:color="auto"/>
                <w:bottom w:val="none" w:sz="0" w:space="0" w:color="auto"/>
                <w:right w:val="none" w:sz="0" w:space="0" w:color="auto"/>
              </w:divBdr>
            </w:div>
            <w:div w:id="2101215982">
              <w:marLeft w:val="0"/>
              <w:marRight w:val="0"/>
              <w:marTop w:val="0"/>
              <w:marBottom w:val="0"/>
              <w:divBdr>
                <w:top w:val="none" w:sz="0" w:space="0" w:color="auto"/>
                <w:left w:val="none" w:sz="0" w:space="0" w:color="auto"/>
                <w:bottom w:val="none" w:sz="0" w:space="0" w:color="auto"/>
                <w:right w:val="none" w:sz="0" w:space="0" w:color="auto"/>
              </w:divBdr>
            </w:div>
            <w:div w:id="2110618820">
              <w:marLeft w:val="0"/>
              <w:marRight w:val="0"/>
              <w:marTop w:val="0"/>
              <w:marBottom w:val="0"/>
              <w:divBdr>
                <w:top w:val="none" w:sz="0" w:space="0" w:color="auto"/>
                <w:left w:val="none" w:sz="0" w:space="0" w:color="auto"/>
                <w:bottom w:val="none" w:sz="0" w:space="0" w:color="auto"/>
                <w:right w:val="none" w:sz="0" w:space="0" w:color="auto"/>
              </w:divBdr>
            </w:div>
            <w:div w:id="560866006">
              <w:marLeft w:val="0"/>
              <w:marRight w:val="0"/>
              <w:marTop w:val="0"/>
              <w:marBottom w:val="0"/>
              <w:divBdr>
                <w:top w:val="none" w:sz="0" w:space="0" w:color="auto"/>
                <w:left w:val="none" w:sz="0" w:space="0" w:color="auto"/>
                <w:bottom w:val="none" w:sz="0" w:space="0" w:color="auto"/>
                <w:right w:val="none" w:sz="0" w:space="0" w:color="auto"/>
              </w:divBdr>
            </w:div>
            <w:div w:id="1905407435">
              <w:marLeft w:val="0"/>
              <w:marRight w:val="0"/>
              <w:marTop w:val="0"/>
              <w:marBottom w:val="0"/>
              <w:divBdr>
                <w:top w:val="none" w:sz="0" w:space="0" w:color="auto"/>
                <w:left w:val="none" w:sz="0" w:space="0" w:color="auto"/>
                <w:bottom w:val="none" w:sz="0" w:space="0" w:color="auto"/>
                <w:right w:val="none" w:sz="0" w:space="0" w:color="auto"/>
              </w:divBdr>
            </w:div>
            <w:div w:id="1403484717">
              <w:marLeft w:val="0"/>
              <w:marRight w:val="0"/>
              <w:marTop w:val="0"/>
              <w:marBottom w:val="0"/>
              <w:divBdr>
                <w:top w:val="none" w:sz="0" w:space="0" w:color="auto"/>
                <w:left w:val="none" w:sz="0" w:space="0" w:color="auto"/>
                <w:bottom w:val="none" w:sz="0" w:space="0" w:color="auto"/>
                <w:right w:val="none" w:sz="0" w:space="0" w:color="auto"/>
              </w:divBdr>
            </w:div>
            <w:div w:id="722943158">
              <w:marLeft w:val="0"/>
              <w:marRight w:val="0"/>
              <w:marTop w:val="0"/>
              <w:marBottom w:val="0"/>
              <w:divBdr>
                <w:top w:val="none" w:sz="0" w:space="0" w:color="auto"/>
                <w:left w:val="none" w:sz="0" w:space="0" w:color="auto"/>
                <w:bottom w:val="none" w:sz="0" w:space="0" w:color="auto"/>
                <w:right w:val="none" w:sz="0" w:space="0" w:color="auto"/>
              </w:divBdr>
            </w:div>
            <w:div w:id="746996291">
              <w:marLeft w:val="0"/>
              <w:marRight w:val="0"/>
              <w:marTop w:val="0"/>
              <w:marBottom w:val="0"/>
              <w:divBdr>
                <w:top w:val="none" w:sz="0" w:space="0" w:color="auto"/>
                <w:left w:val="none" w:sz="0" w:space="0" w:color="auto"/>
                <w:bottom w:val="none" w:sz="0" w:space="0" w:color="auto"/>
                <w:right w:val="none" w:sz="0" w:space="0" w:color="auto"/>
              </w:divBdr>
            </w:div>
            <w:div w:id="696154497">
              <w:marLeft w:val="0"/>
              <w:marRight w:val="0"/>
              <w:marTop w:val="0"/>
              <w:marBottom w:val="0"/>
              <w:divBdr>
                <w:top w:val="none" w:sz="0" w:space="0" w:color="auto"/>
                <w:left w:val="none" w:sz="0" w:space="0" w:color="auto"/>
                <w:bottom w:val="none" w:sz="0" w:space="0" w:color="auto"/>
                <w:right w:val="none" w:sz="0" w:space="0" w:color="auto"/>
              </w:divBdr>
            </w:div>
            <w:div w:id="27335652">
              <w:marLeft w:val="0"/>
              <w:marRight w:val="0"/>
              <w:marTop w:val="0"/>
              <w:marBottom w:val="0"/>
              <w:divBdr>
                <w:top w:val="none" w:sz="0" w:space="0" w:color="auto"/>
                <w:left w:val="none" w:sz="0" w:space="0" w:color="auto"/>
                <w:bottom w:val="none" w:sz="0" w:space="0" w:color="auto"/>
                <w:right w:val="none" w:sz="0" w:space="0" w:color="auto"/>
              </w:divBdr>
            </w:div>
            <w:div w:id="379525165">
              <w:marLeft w:val="0"/>
              <w:marRight w:val="0"/>
              <w:marTop w:val="0"/>
              <w:marBottom w:val="0"/>
              <w:divBdr>
                <w:top w:val="none" w:sz="0" w:space="0" w:color="auto"/>
                <w:left w:val="none" w:sz="0" w:space="0" w:color="auto"/>
                <w:bottom w:val="none" w:sz="0" w:space="0" w:color="auto"/>
                <w:right w:val="none" w:sz="0" w:space="0" w:color="auto"/>
              </w:divBdr>
            </w:div>
            <w:div w:id="316305488">
              <w:marLeft w:val="0"/>
              <w:marRight w:val="0"/>
              <w:marTop w:val="0"/>
              <w:marBottom w:val="0"/>
              <w:divBdr>
                <w:top w:val="none" w:sz="0" w:space="0" w:color="auto"/>
                <w:left w:val="none" w:sz="0" w:space="0" w:color="auto"/>
                <w:bottom w:val="none" w:sz="0" w:space="0" w:color="auto"/>
                <w:right w:val="none" w:sz="0" w:space="0" w:color="auto"/>
              </w:divBdr>
            </w:div>
            <w:div w:id="1233925230">
              <w:marLeft w:val="0"/>
              <w:marRight w:val="0"/>
              <w:marTop w:val="0"/>
              <w:marBottom w:val="0"/>
              <w:divBdr>
                <w:top w:val="none" w:sz="0" w:space="0" w:color="auto"/>
                <w:left w:val="none" w:sz="0" w:space="0" w:color="auto"/>
                <w:bottom w:val="none" w:sz="0" w:space="0" w:color="auto"/>
                <w:right w:val="none" w:sz="0" w:space="0" w:color="auto"/>
              </w:divBdr>
            </w:div>
            <w:div w:id="52780270">
              <w:marLeft w:val="0"/>
              <w:marRight w:val="0"/>
              <w:marTop w:val="0"/>
              <w:marBottom w:val="0"/>
              <w:divBdr>
                <w:top w:val="none" w:sz="0" w:space="0" w:color="auto"/>
                <w:left w:val="none" w:sz="0" w:space="0" w:color="auto"/>
                <w:bottom w:val="none" w:sz="0" w:space="0" w:color="auto"/>
                <w:right w:val="none" w:sz="0" w:space="0" w:color="auto"/>
              </w:divBdr>
            </w:div>
            <w:div w:id="702747569">
              <w:marLeft w:val="0"/>
              <w:marRight w:val="0"/>
              <w:marTop w:val="0"/>
              <w:marBottom w:val="0"/>
              <w:divBdr>
                <w:top w:val="none" w:sz="0" w:space="0" w:color="auto"/>
                <w:left w:val="none" w:sz="0" w:space="0" w:color="auto"/>
                <w:bottom w:val="none" w:sz="0" w:space="0" w:color="auto"/>
                <w:right w:val="none" w:sz="0" w:space="0" w:color="auto"/>
              </w:divBdr>
            </w:div>
            <w:div w:id="164442788">
              <w:marLeft w:val="0"/>
              <w:marRight w:val="0"/>
              <w:marTop w:val="0"/>
              <w:marBottom w:val="0"/>
              <w:divBdr>
                <w:top w:val="none" w:sz="0" w:space="0" w:color="auto"/>
                <w:left w:val="none" w:sz="0" w:space="0" w:color="auto"/>
                <w:bottom w:val="none" w:sz="0" w:space="0" w:color="auto"/>
                <w:right w:val="none" w:sz="0" w:space="0" w:color="auto"/>
              </w:divBdr>
            </w:div>
            <w:div w:id="1386221376">
              <w:marLeft w:val="0"/>
              <w:marRight w:val="0"/>
              <w:marTop w:val="0"/>
              <w:marBottom w:val="0"/>
              <w:divBdr>
                <w:top w:val="none" w:sz="0" w:space="0" w:color="auto"/>
                <w:left w:val="none" w:sz="0" w:space="0" w:color="auto"/>
                <w:bottom w:val="none" w:sz="0" w:space="0" w:color="auto"/>
                <w:right w:val="none" w:sz="0" w:space="0" w:color="auto"/>
              </w:divBdr>
            </w:div>
            <w:div w:id="500193592">
              <w:marLeft w:val="0"/>
              <w:marRight w:val="0"/>
              <w:marTop w:val="0"/>
              <w:marBottom w:val="0"/>
              <w:divBdr>
                <w:top w:val="none" w:sz="0" w:space="0" w:color="auto"/>
                <w:left w:val="none" w:sz="0" w:space="0" w:color="auto"/>
                <w:bottom w:val="none" w:sz="0" w:space="0" w:color="auto"/>
                <w:right w:val="none" w:sz="0" w:space="0" w:color="auto"/>
              </w:divBdr>
            </w:div>
            <w:div w:id="1521236285">
              <w:marLeft w:val="0"/>
              <w:marRight w:val="0"/>
              <w:marTop w:val="0"/>
              <w:marBottom w:val="0"/>
              <w:divBdr>
                <w:top w:val="none" w:sz="0" w:space="0" w:color="auto"/>
                <w:left w:val="none" w:sz="0" w:space="0" w:color="auto"/>
                <w:bottom w:val="none" w:sz="0" w:space="0" w:color="auto"/>
                <w:right w:val="none" w:sz="0" w:space="0" w:color="auto"/>
              </w:divBdr>
            </w:div>
            <w:div w:id="2105417697">
              <w:marLeft w:val="0"/>
              <w:marRight w:val="0"/>
              <w:marTop w:val="0"/>
              <w:marBottom w:val="0"/>
              <w:divBdr>
                <w:top w:val="none" w:sz="0" w:space="0" w:color="auto"/>
                <w:left w:val="none" w:sz="0" w:space="0" w:color="auto"/>
                <w:bottom w:val="none" w:sz="0" w:space="0" w:color="auto"/>
                <w:right w:val="none" w:sz="0" w:space="0" w:color="auto"/>
              </w:divBdr>
            </w:div>
            <w:div w:id="227884994">
              <w:marLeft w:val="0"/>
              <w:marRight w:val="0"/>
              <w:marTop w:val="0"/>
              <w:marBottom w:val="0"/>
              <w:divBdr>
                <w:top w:val="none" w:sz="0" w:space="0" w:color="auto"/>
                <w:left w:val="none" w:sz="0" w:space="0" w:color="auto"/>
                <w:bottom w:val="none" w:sz="0" w:space="0" w:color="auto"/>
                <w:right w:val="none" w:sz="0" w:space="0" w:color="auto"/>
              </w:divBdr>
            </w:div>
            <w:div w:id="514197380">
              <w:marLeft w:val="0"/>
              <w:marRight w:val="0"/>
              <w:marTop w:val="0"/>
              <w:marBottom w:val="0"/>
              <w:divBdr>
                <w:top w:val="none" w:sz="0" w:space="0" w:color="auto"/>
                <w:left w:val="none" w:sz="0" w:space="0" w:color="auto"/>
                <w:bottom w:val="none" w:sz="0" w:space="0" w:color="auto"/>
                <w:right w:val="none" w:sz="0" w:space="0" w:color="auto"/>
              </w:divBdr>
            </w:div>
            <w:div w:id="1635090278">
              <w:marLeft w:val="0"/>
              <w:marRight w:val="0"/>
              <w:marTop w:val="0"/>
              <w:marBottom w:val="0"/>
              <w:divBdr>
                <w:top w:val="none" w:sz="0" w:space="0" w:color="auto"/>
                <w:left w:val="none" w:sz="0" w:space="0" w:color="auto"/>
                <w:bottom w:val="none" w:sz="0" w:space="0" w:color="auto"/>
                <w:right w:val="none" w:sz="0" w:space="0" w:color="auto"/>
              </w:divBdr>
            </w:div>
            <w:div w:id="197817657">
              <w:marLeft w:val="0"/>
              <w:marRight w:val="0"/>
              <w:marTop w:val="0"/>
              <w:marBottom w:val="0"/>
              <w:divBdr>
                <w:top w:val="none" w:sz="0" w:space="0" w:color="auto"/>
                <w:left w:val="none" w:sz="0" w:space="0" w:color="auto"/>
                <w:bottom w:val="none" w:sz="0" w:space="0" w:color="auto"/>
                <w:right w:val="none" w:sz="0" w:space="0" w:color="auto"/>
              </w:divBdr>
            </w:div>
            <w:div w:id="1238705569">
              <w:marLeft w:val="0"/>
              <w:marRight w:val="0"/>
              <w:marTop w:val="0"/>
              <w:marBottom w:val="0"/>
              <w:divBdr>
                <w:top w:val="none" w:sz="0" w:space="0" w:color="auto"/>
                <w:left w:val="none" w:sz="0" w:space="0" w:color="auto"/>
                <w:bottom w:val="none" w:sz="0" w:space="0" w:color="auto"/>
                <w:right w:val="none" w:sz="0" w:space="0" w:color="auto"/>
              </w:divBdr>
            </w:div>
            <w:div w:id="487987356">
              <w:marLeft w:val="0"/>
              <w:marRight w:val="0"/>
              <w:marTop w:val="0"/>
              <w:marBottom w:val="0"/>
              <w:divBdr>
                <w:top w:val="none" w:sz="0" w:space="0" w:color="auto"/>
                <w:left w:val="none" w:sz="0" w:space="0" w:color="auto"/>
                <w:bottom w:val="none" w:sz="0" w:space="0" w:color="auto"/>
                <w:right w:val="none" w:sz="0" w:space="0" w:color="auto"/>
              </w:divBdr>
            </w:div>
            <w:div w:id="513960069">
              <w:marLeft w:val="0"/>
              <w:marRight w:val="0"/>
              <w:marTop w:val="0"/>
              <w:marBottom w:val="0"/>
              <w:divBdr>
                <w:top w:val="none" w:sz="0" w:space="0" w:color="auto"/>
                <w:left w:val="none" w:sz="0" w:space="0" w:color="auto"/>
                <w:bottom w:val="none" w:sz="0" w:space="0" w:color="auto"/>
                <w:right w:val="none" w:sz="0" w:space="0" w:color="auto"/>
              </w:divBdr>
            </w:div>
            <w:div w:id="1473937000">
              <w:marLeft w:val="0"/>
              <w:marRight w:val="0"/>
              <w:marTop w:val="0"/>
              <w:marBottom w:val="0"/>
              <w:divBdr>
                <w:top w:val="none" w:sz="0" w:space="0" w:color="auto"/>
                <w:left w:val="none" w:sz="0" w:space="0" w:color="auto"/>
                <w:bottom w:val="none" w:sz="0" w:space="0" w:color="auto"/>
                <w:right w:val="none" w:sz="0" w:space="0" w:color="auto"/>
              </w:divBdr>
            </w:div>
            <w:div w:id="22294174">
              <w:marLeft w:val="0"/>
              <w:marRight w:val="0"/>
              <w:marTop w:val="0"/>
              <w:marBottom w:val="0"/>
              <w:divBdr>
                <w:top w:val="none" w:sz="0" w:space="0" w:color="auto"/>
                <w:left w:val="none" w:sz="0" w:space="0" w:color="auto"/>
                <w:bottom w:val="none" w:sz="0" w:space="0" w:color="auto"/>
                <w:right w:val="none" w:sz="0" w:space="0" w:color="auto"/>
              </w:divBdr>
            </w:div>
            <w:div w:id="164783160">
              <w:marLeft w:val="0"/>
              <w:marRight w:val="0"/>
              <w:marTop w:val="0"/>
              <w:marBottom w:val="0"/>
              <w:divBdr>
                <w:top w:val="none" w:sz="0" w:space="0" w:color="auto"/>
                <w:left w:val="none" w:sz="0" w:space="0" w:color="auto"/>
                <w:bottom w:val="none" w:sz="0" w:space="0" w:color="auto"/>
                <w:right w:val="none" w:sz="0" w:space="0" w:color="auto"/>
              </w:divBdr>
            </w:div>
            <w:div w:id="1641034884">
              <w:marLeft w:val="0"/>
              <w:marRight w:val="0"/>
              <w:marTop w:val="0"/>
              <w:marBottom w:val="0"/>
              <w:divBdr>
                <w:top w:val="none" w:sz="0" w:space="0" w:color="auto"/>
                <w:left w:val="none" w:sz="0" w:space="0" w:color="auto"/>
                <w:bottom w:val="none" w:sz="0" w:space="0" w:color="auto"/>
                <w:right w:val="none" w:sz="0" w:space="0" w:color="auto"/>
              </w:divBdr>
            </w:div>
          </w:divsChild>
        </w:div>
        <w:div w:id="292061103">
          <w:marLeft w:val="0"/>
          <w:marRight w:val="0"/>
          <w:marTop w:val="0"/>
          <w:marBottom w:val="0"/>
          <w:divBdr>
            <w:top w:val="none" w:sz="0" w:space="0" w:color="auto"/>
            <w:left w:val="none" w:sz="0" w:space="0" w:color="auto"/>
            <w:bottom w:val="none" w:sz="0" w:space="0" w:color="auto"/>
            <w:right w:val="none" w:sz="0" w:space="0" w:color="auto"/>
          </w:divBdr>
        </w:div>
        <w:div w:id="24451221">
          <w:marLeft w:val="0"/>
          <w:marRight w:val="0"/>
          <w:marTop w:val="0"/>
          <w:marBottom w:val="0"/>
          <w:divBdr>
            <w:top w:val="none" w:sz="0" w:space="0" w:color="auto"/>
            <w:left w:val="none" w:sz="0" w:space="0" w:color="auto"/>
            <w:bottom w:val="none" w:sz="0" w:space="0" w:color="auto"/>
            <w:right w:val="none" w:sz="0" w:space="0" w:color="auto"/>
          </w:divBdr>
          <w:divsChild>
            <w:div w:id="499392974">
              <w:marLeft w:val="0"/>
              <w:marRight w:val="0"/>
              <w:marTop w:val="0"/>
              <w:marBottom w:val="0"/>
              <w:divBdr>
                <w:top w:val="none" w:sz="0" w:space="0" w:color="auto"/>
                <w:left w:val="none" w:sz="0" w:space="0" w:color="auto"/>
                <w:bottom w:val="none" w:sz="0" w:space="0" w:color="auto"/>
                <w:right w:val="none" w:sz="0" w:space="0" w:color="auto"/>
              </w:divBdr>
            </w:div>
            <w:div w:id="2071997977">
              <w:marLeft w:val="0"/>
              <w:marRight w:val="0"/>
              <w:marTop w:val="0"/>
              <w:marBottom w:val="0"/>
              <w:divBdr>
                <w:top w:val="none" w:sz="0" w:space="0" w:color="auto"/>
                <w:left w:val="none" w:sz="0" w:space="0" w:color="auto"/>
                <w:bottom w:val="none" w:sz="0" w:space="0" w:color="auto"/>
                <w:right w:val="none" w:sz="0" w:space="0" w:color="auto"/>
              </w:divBdr>
            </w:div>
            <w:div w:id="2050180996">
              <w:marLeft w:val="0"/>
              <w:marRight w:val="0"/>
              <w:marTop w:val="0"/>
              <w:marBottom w:val="0"/>
              <w:divBdr>
                <w:top w:val="none" w:sz="0" w:space="0" w:color="auto"/>
                <w:left w:val="none" w:sz="0" w:space="0" w:color="auto"/>
                <w:bottom w:val="none" w:sz="0" w:space="0" w:color="auto"/>
                <w:right w:val="none" w:sz="0" w:space="0" w:color="auto"/>
              </w:divBdr>
            </w:div>
            <w:div w:id="707341519">
              <w:marLeft w:val="0"/>
              <w:marRight w:val="0"/>
              <w:marTop w:val="0"/>
              <w:marBottom w:val="0"/>
              <w:divBdr>
                <w:top w:val="none" w:sz="0" w:space="0" w:color="auto"/>
                <w:left w:val="none" w:sz="0" w:space="0" w:color="auto"/>
                <w:bottom w:val="none" w:sz="0" w:space="0" w:color="auto"/>
                <w:right w:val="none" w:sz="0" w:space="0" w:color="auto"/>
              </w:divBdr>
            </w:div>
            <w:div w:id="515001262">
              <w:marLeft w:val="0"/>
              <w:marRight w:val="0"/>
              <w:marTop w:val="0"/>
              <w:marBottom w:val="0"/>
              <w:divBdr>
                <w:top w:val="none" w:sz="0" w:space="0" w:color="auto"/>
                <w:left w:val="none" w:sz="0" w:space="0" w:color="auto"/>
                <w:bottom w:val="none" w:sz="0" w:space="0" w:color="auto"/>
                <w:right w:val="none" w:sz="0" w:space="0" w:color="auto"/>
              </w:divBdr>
            </w:div>
            <w:div w:id="34165375">
              <w:marLeft w:val="0"/>
              <w:marRight w:val="0"/>
              <w:marTop w:val="0"/>
              <w:marBottom w:val="0"/>
              <w:divBdr>
                <w:top w:val="none" w:sz="0" w:space="0" w:color="auto"/>
                <w:left w:val="none" w:sz="0" w:space="0" w:color="auto"/>
                <w:bottom w:val="none" w:sz="0" w:space="0" w:color="auto"/>
                <w:right w:val="none" w:sz="0" w:space="0" w:color="auto"/>
              </w:divBdr>
            </w:div>
            <w:div w:id="97676163">
              <w:marLeft w:val="0"/>
              <w:marRight w:val="0"/>
              <w:marTop w:val="0"/>
              <w:marBottom w:val="0"/>
              <w:divBdr>
                <w:top w:val="none" w:sz="0" w:space="0" w:color="auto"/>
                <w:left w:val="none" w:sz="0" w:space="0" w:color="auto"/>
                <w:bottom w:val="none" w:sz="0" w:space="0" w:color="auto"/>
                <w:right w:val="none" w:sz="0" w:space="0" w:color="auto"/>
              </w:divBdr>
            </w:div>
            <w:div w:id="787747889">
              <w:marLeft w:val="0"/>
              <w:marRight w:val="0"/>
              <w:marTop w:val="0"/>
              <w:marBottom w:val="0"/>
              <w:divBdr>
                <w:top w:val="none" w:sz="0" w:space="0" w:color="auto"/>
                <w:left w:val="none" w:sz="0" w:space="0" w:color="auto"/>
                <w:bottom w:val="none" w:sz="0" w:space="0" w:color="auto"/>
                <w:right w:val="none" w:sz="0" w:space="0" w:color="auto"/>
              </w:divBdr>
            </w:div>
            <w:div w:id="1013916674">
              <w:marLeft w:val="0"/>
              <w:marRight w:val="0"/>
              <w:marTop w:val="0"/>
              <w:marBottom w:val="0"/>
              <w:divBdr>
                <w:top w:val="none" w:sz="0" w:space="0" w:color="auto"/>
                <w:left w:val="none" w:sz="0" w:space="0" w:color="auto"/>
                <w:bottom w:val="none" w:sz="0" w:space="0" w:color="auto"/>
                <w:right w:val="none" w:sz="0" w:space="0" w:color="auto"/>
              </w:divBdr>
            </w:div>
            <w:div w:id="1814250743">
              <w:marLeft w:val="0"/>
              <w:marRight w:val="0"/>
              <w:marTop w:val="0"/>
              <w:marBottom w:val="0"/>
              <w:divBdr>
                <w:top w:val="none" w:sz="0" w:space="0" w:color="auto"/>
                <w:left w:val="none" w:sz="0" w:space="0" w:color="auto"/>
                <w:bottom w:val="none" w:sz="0" w:space="0" w:color="auto"/>
                <w:right w:val="none" w:sz="0" w:space="0" w:color="auto"/>
              </w:divBdr>
            </w:div>
            <w:div w:id="1227647895">
              <w:marLeft w:val="0"/>
              <w:marRight w:val="0"/>
              <w:marTop w:val="0"/>
              <w:marBottom w:val="0"/>
              <w:divBdr>
                <w:top w:val="none" w:sz="0" w:space="0" w:color="auto"/>
                <w:left w:val="none" w:sz="0" w:space="0" w:color="auto"/>
                <w:bottom w:val="none" w:sz="0" w:space="0" w:color="auto"/>
                <w:right w:val="none" w:sz="0" w:space="0" w:color="auto"/>
              </w:divBdr>
            </w:div>
            <w:div w:id="607010631">
              <w:marLeft w:val="0"/>
              <w:marRight w:val="0"/>
              <w:marTop w:val="0"/>
              <w:marBottom w:val="0"/>
              <w:divBdr>
                <w:top w:val="none" w:sz="0" w:space="0" w:color="auto"/>
                <w:left w:val="none" w:sz="0" w:space="0" w:color="auto"/>
                <w:bottom w:val="none" w:sz="0" w:space="0" w:color="auto"/>
                <w:right w:val="none" w:sz="0" w:space="0" w:color="auto"/>
              </w:divBdr>
            </w:div>
            <w:div w:id="498616464">
              <w:marLeft w:val="0"/>
              <w:marRight w:val="0"/>
              <w:marTop w:val="0"/>
              <w:marBottom w:val="0"/>
              <w:divBdr>
                <w:top w:val="none" w:sz="0" w:space="0" w:color="auto"/>
                <w:left w:val="none" w:sz="0" w:space="0" w:color="auto"/>
                <w:bottom w:val="none" w:sz="0" w:space="0" w:color="auto"/>
                <w:right w:val="none" w:sz="0" w:space="0" w:color="auto"/>
              </w:divBdr>
            </w:div>
            <w:div w:id="1687054882">
              <w:marLeft w:val="0"/>
              <w:marRight w:val="0"/>
              <w:marTop w:val="0"/>
              <w:marBottom w:val="0"/>
              <w:divBdr>
                <w:top w:val="none" w:sz="0" w:space="0" w:color="auto"/>
                <w:left w:val="none" w:sz="0" w:space="0" w:color="auto"/>
                <w:bottom w:val="none" w:sz="0" w:space="0" w:color="auto"/>
                <w:right w:val="none" w:sz="0" w:space="0" w:color="auto"/>
              </w:divBdr>
            </w:div>
            <w:div w:id="1047028578">
              <w:marLeft w:val="0"/>
              <w:marRight w:val="0"/>
              <w:marTop w:val="0"/>
              <w:marBottom w:val="0"/>
              <w:divBdr>
                <w:top w:val="none" w:sz="0" w:space="0" w:color="auto"/>
                <w:left w:val="none" w:sz="0" w:space="0" w:color="auto"/>
                <w:bottom w:val="none" w:sz="0" w:space="0" w:color="auto"/>
                <w:right w:val="none" w:sz="0" w:space="0" w:color="auto"/>
              </w:divBdr>
            </w:div>
            <w:div w:id="1464541157">
              <w:marLeft w:val="0"/>
              <w:marRight w:val="0"/>
              <w:marTop w:val="0"/>
              <w:marBottom w:val="0"/>
              <w:divBdr>
                <w:top w:val="none" w:sz="0" w:space="0" w:color="auto"/>
                <w:left w:val="none" w:sz="0" w:space="0" w:color="auto"/>
                <w:bottom w:val="none" w:sz="0" w:space="0" w:color="auto"/>
                <w:right w:val="none" w:sz="0" w:space="0" w:color="auto"/>
              </w:divBdr>
            </w:div>
            <w:div w:id="610668930">
              <w:marLeft w:val="0"/>
              <w:marRight w:val="0"/>
              <w:marTop w:val="0"/>
              <w:marBottom w:val="0"/>
              <w:divBdr>
                <w:top w:val="none" w:sz="0" w:space="0" w:color="auto"/>
                <w:left w:val="none" w:sz="0" w:space="0" w:color="auto"/>
                <w:bottom w:val="none" w:sz="0" w:space="0" w:color="auto"/>
                <w:right w:val="none" w:sz="0" w:space="0" w:color="auto"/>
              </w:divBdr>
            </w:div>
            <w:div w:id="940798242">
              <w:marLeft w:val="0"/>
              <w:marRight w:val="0"/>
              <w:marTop w:val="0"/>
              <w:marBottom w:val="0"/>
              <w:divBdr>
                <w:top w:val="none" w:sz="0" w:space="0" w:color="auto"/>
                <w:left w:val="none" w:sz="0" w:space="0" w:color="auto"/>
                <w:bottom w:val="none" w:sz="0" w:space="0" w:color="auto"/>
                <w:right w:val="none" w:sz="0" w:space="0" w:color="auto"/>
              </w:divBdr>
            </w:div>
            <w:div w:id="1543591812">
              <w:marLeft w:val="0"/>
              <w:marRight w:val="0"/>
              <w:marTop w:val="0"/>
              <w:marBottom w:val="0"/>
              <w:divBdr>
                <w:top w:val="none" w:sz="0" w:space="0" w:color="auto"/>
                <w:left w:val="none" w:sz="0" w:space="0" w:color="auto"/>
                <w:bottom w:val="none" w:sz="0" w:space="0" w:color="auto"/>
                <w:right w:val="none" w:sz="0" w:space="0" w:color="auto"/>
              </w:divBdr>
            </w:div>
            <w:div w:id="102120017">
              <w:marLeft w:val="0"/>
              <w:marRight w:val="0"/>
              <w:marTop w:val="0"/>
              <w:marBottom w:val="0"/>
              <w:divBdr>
                <w:top w:val="none" w:sz="0" w:space="0" w:color="auto"/>
                <w:left w:val="none" w:sz="0" w:space="0" w:color="auto"/>
                <w:bottom w:val="none" w:sz="0" w:space="0" w:color="auto"/>
                <w:right w:val="none" w:sz="0" w:space="0" w:color="auto"/>
              </w:divBdr>
            </w:div>
            <w:div w:id="1335037263">
              <w:marLeft w:val="0"/>
              <w:marRight w:val="0"/>
              <w:marTop w:val="0"/>
              <w:marBottom w:val="0"/>
              <w:divBdr>
                <w:top w:val="none" w:sz="0" w:space="0" w:color="auto"/>
                <w:left w:val="none" w:sz="0" w:space="0" w:color="auto"/>
                <w:bottom w:val="none" w:sz="0" w:space="0" w:color="auto"/>
                <w:right w:val="none" w:sz="0" w:space="0" w:color="auto"/>
              </w:divBdr>
            </w:div>
            <w:div w:id="511115961">
              <w:marLeft w:val="0"/>
              <w:marRight w:val="0"/>
              <w:marTop w:val="0"/>
              <w:marBottom w:val="0"/>
              <w:divBdr>
                <w:top w:val="none" w:sz="0" w:space="0" w:color="auto"/>
                <w:left w:val="none" w:sz="0" w:space="0" w:color="auto"/>
                <w:bottom w:val="none" w:sz="0" w:space="0" w:color="auto"/>
                <w:right w:val="none" w:sz="0" w:space="0" w:color="auto"/>
              </w:divBdr>
            </w:div>
            <w:div w:id="2060784985">
              <w:marLeft w:val="0"/>
              <w:marRight w:val="0"/>
              <w:marTop w:val="0"/>
              <w:marBottom w:val="0"/>
              <w:divBdr>
                <w:top w:val="none" w:sz="0" w:space="0" w:color="auto"/>
                <w:left w:val="none" w:sz="0" w:space="0" w:color="auto"/>
                <w:bottom w:val="none" w:sz="0" w:space="0" w:color="auto"/>
                <w:right w:val="none" w:sz="0" w:space="0" w:color="auto"/>
              </w:divBdr>
            </w:div>
            <w:div w:id="65038385">
              <w:marLeft w:val="0"/>
              <w:marRight w:val="0"/>
              <w:marTop w:val="0"/>
              <w:marBottom w:val="0"/>
              <w:divBdr>
                <w:top w:val="none" w:sz="0" w:space="0" w:color="auto"/>
                <w:left w:val="none" w:sz="0" w:space="0" w:color="auto"/>
                <w:bottom w:val="none" w:sz="0" w:space="0" w:color="auto"/>
                <w:right w:val="none" w:sz="0" w:space="0" w:color="auto"/>
              </w:divBdr>
            </w:div>
            <w:div w:id="1022973730">
              <w:marLeft w:val="0"/>
              <w:marRight w:val="0"/>
              <w:marTop w:val="0"/>
              <w:marBottom w:val="0"/>
              <w:divBdr>
                <w:top w:val="none" w:sz="0" w:space="0" w:color="auto"/>
                <w:left w:val="none" w:sz="0" w:space="0" w:color="auto"/>
                <w:bottom w:val="none" w:sz="0" w:space="0" w:color="auto"/>
                <w:right w:val="none" w:sz="0" w:space="0" w:color="auto"/>
              </w:divBdr>
            </w:div>
            <w:div w:id="1620721501">
              <w:marLeft w:val="0"/>
              <w:marRight w:val="0"/>
              <w:marTop w:val="0"/>
              <w:marBottom w:val="0"/>
              <w:divBdr>
                <w:top w:val="none" w:sz="0" w:space="0" w:color="auto"/>
                <w:left w:val="none" w:sz="0" w:space="0" w:color="auto"/>
                <w:bottom w:val="none" w:sz="0" w:space="0" w:color="auto"/>
                <w:right w:val="none" w:sz="0" w:space="0" w:color="auto"/>
              </w:divBdr>
            </w:div>
            <w:div w:id="2019386774">
              <w:marLeft w:val="0"/>
              <w:marRight w:val="0"/>
              <w:marTop w:val="0"/>
              <w:marBottom w:val="0"/>
              <w:divBdr>
                <w:top w:val="none" w:sz="0" w:space="0" w:color="auto"/>
                <w:left w:val="none" w:sz="0" w:space="0" w:color="auto"/>
                <w:bottom w:val="none" w:sz="0" w:space="0" w:color="auto"/>
                <w:right w:val="none" w:sz="0" w:space="0" w:color="auto"/>
              </w:divBdr>
            </w:div>
            <w:div w:id="1217163602">
              <w:marLeft w:val="0"/>
              <w:marRight w:val="0"/>
              <w:marTop w:val="0"/>
              <w:marBottom w:val="0"/>
              <w:divBdr>
                <w:top w:val="none" w:sz="0" w:space="0" w:color="auto"/>
                <w:left w:val="none" w:sz="0" w:space="0" w:color="auto"/>
                <w:bottom w:val="none" w:sz="0" w:space="0" w:color="auto"/>
                <w:right w:val="none" w:sz="0" w:space="0" w:color="auto"/>
              </w:divBdr>
            </w:div>
            <w:div w:id="2144302218">
              <w:marLeft w:val="0"/>
              <w:marRight w:val="0"/>
              <w:marTop w:val="0"/>
              <w:marBottom w:val="0"/>
              <w:divBdr>
                <w:top w:val="none" w:sz="0" w:space="0" w:color="auto"/>
                <w:left w:val="none" w:sz="0" w:space="0" w:color="auto"/>
                <w:bottom w:val="none" w:sz="0" w:space="0" w:color="auto"/>
                <w:right w:val="none" w:sz="0" w:space="0" w:color="auto"/>
              </w:divBdr>
            </w:div>
            <w:div w:id="2144695012">
              <w:marLeft w:val="0"/>
              <w:marRight w:val="0"/>
              <w:marTop w:val="0"/>
              <w:marBottom w:val="0"/>
              <w:divBdr>
                <w:top w:val="none" w:sz="0" w:space="0" w:color="auto"/>
                <w:left w:val="none" w:sz="0" w:space="0" w:color="auto"/>
                <w:bottom w:val="none" w:sz="0" w:space="0" w:color="auto"/>
                <w:right w:val="none" w:sz="0" w:space="0" w:color="auto"/>
              </w:divBdr>
            </w:div>
            <w:div w:id="1225680315">
              <w:marLeft w:val="0"/>
              <w:marRight w:val="0"/>
              <w:marTop w:val="0"/>
              <w:marBottom w:val="0"/>
              <w:divBdr>
                <w:top w:val="none" w:sz="0" w:space="0" w:color="auto"/>
                <w:left w:val="none" w:sz="0" w:space="0" w:color="auto"/>
                <w:bottom w:val="none" w:sz="0" w:space="0" w:color="auto"/>
                <w:right w:val="none" w:sz="0" w:space="0" w:color="auto"/>
              </w:divBdr>
            </w:div>
            <w:div w:id="1257708609">
              <w:marLeft w:val="0"/>
              <w:marRight w:val="0"/>
              <w:marTop w:val="0"/>
              <w:marBottom w:val="0"/>
              <w:divBdr>
                <w:top w:val="none" w:sz="0" w:space="0" w:color="auto"/>
                <w:left w:val="none" w:sz="0" w:space="0" w:color="auto"/>
                <w:bottom w:val="none" w:sz="0" w:space="0" w:color="auto"/>
                <w:right w:val="none" w:sz="0" w:space="0" w:color="auto"/>
              </w:divBdr>
            </w:div>
            <w:div w:id="1817334286">
              <w:marLeft w:val="0"/>
              <w:marRight w:val="0"/>
              <w:marTop w:val="0"/>
              <w:marBottom w:val="0"/>
              <w:divBdr>
                <w:top w:val="none" w:sz="0" w:space="0" w:color="auto"/>
                <w:left w:val="none" w:sz="0" w:space="0" w:color="auto"/>
                <w:bottom w:val="none" w:sz="0" w:space="0" w:color="auto"/>
                <w:right w:val="none" w:sz="0" w:space="0" w:color="auto"/>
              </w:divBdr>
            </w:div>
            <w:div w:id="2068870193">
              <w:marLeft w:val="0"/>
              <w:marRight w:val="0"/>
              <w:marTop w:val="0"/>
              <w:marBottom w:val="0"/>
              <w:divBdr>
                <w:top w:val="none" w:sz="0" w:space="0" w:color="auto"/>
                <w:left w:val="none" w:sz="0" w:space="0" w:color="auto"/>
                <w:bottom w:val="none" w:sz="0" w:space="0" w:color="auto"/>
                <w:right w:val="none" w:sz="0" w:space="0" w:color="auto"/>
              </w:divBdr>
            </w:div>
            <w:div w:id="530994587">
              <w:marLeft w:val="0"/>
              <w:marRight w:val="0"/>
              <w:marTop w:val="0"/>
              <w:marBottom w:val="0"/>
              <w:divBdr>
                <w:top w:val="none" w:sz="0" w:space="0" w:color="auto"/>
                <w:left w:val="none" w:sz="0" w:space="0" w:color="auto"/>
                <w:bottom w:val="none" w:sz="0" w:space="0" w:color="auto"/>
                <w:right w:val="none" w:sz="0" w:space="0" w:color="auto"/>
              </w:divBdr>
            </w:div>
            <w:div w:id="992835888">
              <w:marLeft w:val="0"/>
              <w:marRight w:val="0"/>
              <w:marTop w:val="0"/>
              <w:marBottom w:val="0"/>
              <w:divBdr>
                <w:top w:val="none" w:sz="0" w:space="0" w:color="auto"/>
                <w:left w:val="none" w:sz="0" w:space="0" w:color="auto"/>
                <w:bottom w:val="none" w:sz="0" w:space="0" w:color="auto"/>
                <w:right w:val="none" w:sz="0" w:space="0" w:color="auto"/>
              </w:divBdr>
            </w:div>
            <w:div w:id="1671788517">
              <w:marLeft w:val="0"/>
              <w:marRight w:val="0"/>
              <w:marTop w:val="0"/>
              <w:marBottom w:val="0"/>
              <w:divBdr>
                <w:top w:val="none" w:sz="0" w:space="0" w:color="auto"/>
                <w:left w:val="none" w:sz="0" w:space="0" w:color="auto"/>
                <w:bottom w:val="none" w:sz="0" w:space="0" w:color="auto"/>
                <w:right w:val="none" w:sz="0" w:space="0" w:color="auto"/>
              </w:divBdr>
            </w:div>
            <w:div w:id="1243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6807">
      <w:bodyDiv w:val="1"/>
      <w:marLeft w:val="0"/>
      <w:marRight w:val="0"/>
      <w:marTop w:val="0"/>
      <w:marBottom w:val="0"/>
      <w:divBdr>
        <w:top w:val="none" w:sz="0" w:space="0" w:color="auto"/>
        <w:left w:val="none" w:sz="0" w:space="0" w:color="auto"/>
        <w:bottom w:val="none" w:sz="0" w:space="0" w:color="auto"/>
        <w:right w:val="none" w:sz="0" w:space="0" w:color="auto"/>
      </w:divBdr>
      <w:divsChild>
        <w:div w:id="665524160">
          <w:marLeft w:val="0"/>
          <w:marRight w:val="0"/>
          <w:marTop w:val="0"/>
          <w:marBottom w:val="0"/>
          <w:divBdr>
            <w:top w:val="none" w:sz="0" w:space="0" w:color="auto"/>
            <w:left w:val="none" w:sz="0" w:space="0" w:color="auto"/>
            <w:bottom w:val="none" w:sz="0" w:space="0" w:color="auto"/>
            <w:right w:val="none" w:sz="0" w:space="0" w:color="auto"/>
          </w:divBdr>
        </w:div>
        <w:div w:id="586960029">
          <w:marLeft w:val="0"/>
          <w:marRight w:val="0"/>
          <w:marTop w:val="0"/>
          <w:marBottom w:val="0"/>
          <w:divBdr>
            <w:top w:val="none" w:sz="0" w:space="0" w:color="auto"/>
            <w:left w:val="none" w:sz="0" w:space="0" w:color="auto"/>
            <w:bottom w:val="none" w:sz="0" w:space="0" w:color="auto"/>
            <w:right w:val="none" w:sz="0" w:space="0" w:color="auto"/>
          </w:divBdr>
        </w:div>
        <w:div w:id="2071884078">
          <w:marLeft w:val="0"/>
          <w:marRight w:val="0"/>
          <w:marTop w:val="0"/>
          <w:marBottom w:val="0"/>
          <w:divBdr>
            <w:top w:val="none" w:sz="0" w:space="0" w:color="auto"/>
            <w:left w:val="none" w:sz="0" w:space="0" w:color="auto"/>
            <w:bottom w:val="none" w:sz="0" w:space="0" w:color="auto"/>
            <w:right w:val="none" w:sz="0" w:space="0" w:color="auto"/>
          </w:divBdr>
        </w:div>
      </w:divsChild>
    </w:div>
    <w:div w:id="280452438">
      <w:bodyDiv w:val="1"/>
      <w:marLeft w:val="0"/>
      <w:marRight w:val="0"/>
      <w:marTop w:val="0"/>
      <w:marBottom w:val="0"/>
      <w:divBdr>
        <w:top w:val="none" w:sz="0" w:space="0" w:color="auto"/>
        <w:left w:val="none" w:sz="0" w:space="0" w:color="auto"/>
        <w:bottom w:val="none" w:sz="0" w:space="0" w:color="auto"/>
        <w:right w:val="none" w:sz="0" w:space="0" w:color="auto"/>
      </w:divBdr>
      <w:divsChild>
        <w:div w:id="1498424759">
          <w:marLeft w:val="0"/>
          <w:marRight w:val="0"/>
          <w:marTop w:val="0"/>
          <w:marBottom w:val="0"/>
          <w:divBdr>
            <w:top w:val="none" w:sz="0" w:space="0" w:color="auto"/>
            <w:left w:val="none" w:sz="0" w:space="0" w:color="auto"/>
            <w:bottom w:val="none" w:sz="0" w:space="0" w:color="auto"/>
            <w:right w:val="none" w:sz="0" w:space="0" w:color="auto"/>
          </w:divBdr>
          <w:divsChild>
            <w:div w:id="1317150960">
              <w:marLeft w:val="0"/>
              <w:marRight w:val="0"/>
              <w:marTop w:val="0"/>
              <w:marBottom w:val="0"/>
              <w:divBdr>
                <w:top w:val="none" w:sz="0" w:space="0" w:color="auto"/>
                <w:left w:val="none" w:sz="0" w:space="0" w:color="auto"/>
                <w:bottom w:val="none" w:sz="0" w:space="0" w:color="auto"/>
                <w:right w:val="none" w:sz="0" w:space="0" w:color="auto"/>
              </w:divBdr>
            </w:div>
            <w:div w:id="514539979">
              <w:marLeft w:val="0"/>
              <w:marRight w:val="0"/>
              <w:marTop w:val="0"/>
              <w:marBottom w:val="0"/>
              <w:divBdr>
                <w:top w:val="none" w:sz="0" w:space="0" w:color="auto"/>
                <w:left w:val="none" w:sz="0" w:space="0" w:color="auto"/>
                <w:bottom w:val="none" w:sz="0" w:space="0" w:color="auto"/>
                <w:right w:val="none" w:sz="0" w:space="0" w:color="auto"/>
              </w:divBdr>
            </w:div>
            <w:div w:id="926620564">
              <w:marLeft w:val="0"/>
              <w:marRight w:val="0"/>
              <w:marTop w:val="0"/>
              <w:marBottom w:val="0"/>
              <w:divBdr>
                <w:top w:val="none" w:sz="0" w:space="0" w:color="auto"/>
                <w:left w:val="none" w:sz="0" w:space="0" w:color="auto"/>
                <w:bottom w:val="none" w:sz="0" w:space="0" w:color="auto"/>
                <w:right w:val="none" w:sz="0" w:space="0" w:color="auto"/>
              </w:divBdr>
            </w:div>
            <w:div w:id="134030904">
              <w:marLeft w:val="0"/>
              <w:marRight w:val="0"/>
              <w:marTop w:val="0"/>
              <w:marBottom w:val="0"/>
              <w:divBdr>
                <w:top w:val="none" w:sz="0" w:space="0" w:color="auto"/>
                <w:left w:val="none" w:sz="0" w:space="0" w:color="auto"/>
                <w:bottom w:val="none" w:sz="0" w:space="0" w:color="auto"/>
                <w:right w:val="none" w:sz="0" w:space="0" w:color="auto"/>
              </w:divBdr>
            </w:div>
            <w:div w:id="1278827619">
              <w:marLeft w:val="0"/>
              <w:marRight w:val="0"/>
              <w:marTop w:val="0"/>
              <w:marBottom w:val="0"/>
              <w:divBdr>
                <w:top w:val="none" w:sz="0" w:space="0" w:color="auto"/>
                <w:left w:val="none" w:sz="0" w:space="0" w:color="auto"/>
                <w:bottom w:val="none" w:sz="0" w:space="0" w:color="auto"/>
                <w:right w:val="none" w:sz="0" w:space="0" w:color="auto"/>
              </w:divBdr>
            </w:div>
            <w:div w:id="1939168271">
              <w:marLeft w:val="0"/>
              <w:marRight w:val="0"/>
              <w:marTop w:val="0"/>
              <w:marBottom w:val="0"/>
              <w:divBdr>
                <w:top w:val="none" w:sz="0" w:space="0" w:color="auto"/>
                <w:left w:val="none" w:sz="0" w:space="0" w:color="auto"/>
                <w:bottom w:val="none" w:sz="0" w:space="0" w:color="auto"/>
                <w:right w:val="none" w:sz="0" w:space="0" w:color="auto"/>
              </w:divBdr>
            </w:div>
            <w:div w:id="1156187342">
              <w:marLeft w:val="0"/>
              <w:marRight w:val="0"/>
              <w:marTop w:val="0"/>
              <w:marBottom w:val="0"/>
              <w:divBdr>
                <w:top w:val="none" w:sz="0" w:space="0" w:color="auto"/>
                <w:left w:val="none" w:sz="0" w:space="0" w:color="auto"/>
                <w:bottom w:val="none" w:sz="0" w:space="0" w:color="auto"/>
                <w:right w:val="none" w:sz="0" w:space="0" w:color="auto"/>
              </w:divBdr>
            </w:div>
          </w:divsChild>
        </w:div>
        <w:div w:id="1625500376">
          <w:marLeft w:val="0"/>
          <w:marRight w:val="0"/>
          <w:marTop w:val="0"/>
          <w:marBottom w:val="0"/>
          <w:divBdr>
            <w:top w:val="none" w:sz="0" w:space="0" w:color="auto"/>
            <w:left w:val="none" w:sz="0" w:space="0" w:color="auto"/>
            <w:bottom w:val="none" w:sz="0" w:space="0" w:color="auto"/>
            <w:right w:val="none" w:sz="0" w:space="0" w:color="auto"/>
          </w:divBdr>
        </w:div>
        <w:div w:id="588735716">
          <w:marLeft w:val="0"/>
          <w:marRight w:val="0"/>
          <w:marTop w:val="0"/>
          <w:marBottom w:val="0"/>
          <w:divBdr>
            <w:top w:val="none" w:sz="0" w:space="0" w:color="auto"/>
            <w:left w:val="none" w:sz="0" w:space="0" w:color="auto"/>
            <w:bottom w:val="none" w:sz="0" w:space="0" w:color="auto"/>
            <w:right w:val="none" w:sz="0" w:space="0" w:color="auto"/>
          </w:divBdr>
        </w:div>
        <w:div w:id="772673202">
          <w:marLeft w:val="0"/>
          <w:marRight w:val="0"/>
          <w:marTop w:val="0"/>
          <w:marBottom w:val="0"/>
          <w:divBdr>
            <w:top w:val="none" w:sz="0" w:space="0" w:color="auto"/>
            <w:left w:val="none" w:sz="0" w:space="0" w:color="auto"/>
            <w:bottom w:val="none" w:sz="0" w:space="0" w:color="auto"/>
            <w:right w:val="none" w:sz="0" w:space="0" w:color="auto"/>
          </w:divBdr>
        </w:div>
        <w:div w:id="475149061">
          <w:marLeft w:val="0"/>
          <w:marRight w:val="0"/>
          <w:marTop w:val="0"/>
          <w:marBottom w:val="0"/>
          <w:divBdr>
            <w:top w:val="none" w:sz="0" w:space="0" w:color="auto"/>
            <w:left w:val="none" w:sz="0" w:space="0" w:color="auto"/>
            <w:bottom w:val="none" w:sz="0" w:space="0" w:color="auto"/>
            <w:right w:val="none" w:sz="0" w:space="0" w:color="auto"/>
          </w:divBdr>
        </w:div>
        <w:div w:id="1375427003">
          <w:marLeft w:val="0"/>
          <w:marRight w:val="0"/>
          <w:marTop w:val="0"/>
          <w:marBottom w:val="0"/>
          <w:divBdr>
            <w:top w:val="none" w:sz="0" w:space="0" w:color="auto"/>
            <w:left w:val="none" w:sz="0" w:space="0" w:color="auto"/>
            <w:bottom w:val="none" w:sz="0" w:space="0" w:color="auto"/>
            <w:right w:val="none" w:sz="0" w:space="0" w:color="auto"/>
          </w:divBdr>
        </w:div>
        <w:div w:id="1875076277">
          <w:marLeft w:val="0"/>
          <w:marRight w:val="0"/>
          <w:marTop w:val="0"/>
          <w:marBottom w:val="0"/>
          <w:divBdr>
            <w:top w:val="none" w:sz="0" w:space="0" w:color="auto"/>
            <w:left w:val="none" w:sz="0" w:space="0" w:color="auto"/>
            <w:bottom w:val="none" w:sz="0" w:space="0" w:color="auto"/>
            <w:right w:val="none" w:sz="0" w:space="0" w:color="auto"/>
          </w:divBdr>
          <w:divsChild>
            <w:div w:id="1978755112">
              <w:marLeft w:val="0"/>
              <w:marRight w:val="0"/>
              <w:marTop w:val="0"/>
              <w:marBottom w:val="360"/>
              <w:divBdr>
                <w:top w:val="single" w:sz="6" w:space="0" w:color="C0C0C0"/>
                <w:left w:val="single" w:sz="6" w:space="0" w:color="C0C0C0"/>
                <w:bottom w:val="single" w:sz="6" w:space="0" w:color="C0C0C0"/>
                <w:right w:val="single" w:sz="6" w:space="0" w:color="C0C0C0"/>
              </w:divBdr>
            </w:div>
            <w:div w:id="1881166336">
              <w:marLeft w:val="0"/>
              <w:marRight w:val="0"/>
              <w:marTop w:val="0"/>
              <w:marBottom w:val="360"/>
              <w:divBdr>
                <w:top w:val="single" w:sz="6" w:space="0" w:color="C0C0C0"/>
                <w:left w:val="single" w:sz="6" w:space="0" w:color="C0C0C0"/>
                <w:bottom w:val="single" w:sz="6" w:space="0" w:color="C0C0C0"/>
                <w:right w:val="single" w:sz="6" w:space="0" w:color="C0C0C0"/>
              </w:divBdr>
            </w:div>
            <w:div w:id="2057772283">
              <w:marLeft w:val="0"/>
              <w:marRight w:val="0"/>
              <w:marTop w:val="0"/>
              <w:marBottom w:val="360"/>
              <w:divBdr>
                <w:top w:val="single" w:sz="6" w:space="0" w:color="C0C0C0"/>
                <w:left w:val="single" w:sz="6" w:space="0" w:color="C0C0C0"/>
                <w:bottom w:val="single" w:sz="6" w:space="0" w:color="C0C0C0"/>
                <w:right w:val="single" w:sz="6" w:space="0" w:color="C0C0C0"/>
              </w:divBdr>
            </w:div>
            <w:div w:id="1683125284">
              <w:marLeft w:val="0"/>
              <w:marRight w:val="0"/>
              <w:marTop w:val="0"/>
              <w:marBottom w:val="360"/>
              <w:divBdr>
                <w:top w:val="single" w:sz="6" w:space="0" w:color="C0C0C0"/>
                <w:left w:val="single" w:sz="6" w:space="0" w:color="C0C0C0"/>
                <w:bottom w:val="single" w:sz="6" w:space="0" w:color="C0C0C0"/>
                <w:right w:val="single" w:sz="6" w:space="0" w:color="C0C0C0"/>
              </w:divBdr>
            </w:div>
            <w:div w:id="91050153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409275934">
      <w:bodyDiv w:val="1"/>
      <w:marLeft w:val="0"/>
      <w:marRight w:val="0"/>
      <w:marTop w:val="0"/>
      <w:marBottom w:val="0"/>
      <w:divBdr>
        <w:top w:val="none" w:sz="0" w:space="0" w:color="auto"/>
        <w:left w:val="none" w:sz="0" w:space="0" w:color="auto"/>
        <w:bottom w:val="none" w:sz="0" w:space="0" w:color="auto"/>
        <w:right w:val="none" w:sz="0" w:space="0" w:color="auto"/>
      </w:divBdr>
    </w:div>
    <w:div w:id="435487085">
      <w:bodyDiv w:val="1"/>
      <w:marLeft w:val="0"/>
      <w:marRight w:val="0"/>
      <w:marTop w:val="0"/>
      <w:marBottom w:val="0"/>
      <w:divBdr>
        <w:top w:val="none" w:sz="0" w:space="0" w:color="auto"/>
        <w:left w:val="none" w:sz="0" w:space="0" w:color="auto"/>
        <w:bottom w:val="none" w:sz="0" w:space="0" w:color="auto"/>
        <w:right w:val="none" w:sz="0" w:space="0" w:color="auto"/>
      </w:divBdr>
      <w:divsChild>
        <w:div w:id="1938438083">
          <w:marLeft w:val="0"/>
          <w:marRight w:val="0"/>
          <w:marTop w:val="0"/>
          <w:marBottom w:val="0"/>
          <w:divBdr>
            <w:top w:val="none" w:sz="0" w:space="0" w:color="auto"/>
            <w:left w:val="none" w:sz="0" w:space="0" w:color="auto"/>
            <w:bottom w:val="none" w:sz="0" w:space="0" w:color="auto"/>
            <w:right w:val="none" w:sz="0" w:space="0" w:color="auto"/>
          </w:divBdr>
        </w:div>
        <w:div w:id="1064327893">
          <w:marLeft w:val="0"/>
          <w:marRight w:val="0"/>
          <w:marTop w:val="0"/>
          <w:marBottom w:val="0"/>
          <w:divBdr>
            <w:top w:val="none" w:sz="0" w:space="0" w:color="auto"/>
            <w:left w:val="none" w:sz="0" w:space="0" w:color="auto"/>
            <w:bottom w:val="none" w:sz="0" w:space="0" w:color="auto"/>
            <w:right w:val="none" w:sz="0" w:space="0" w:color="auto"/>
          </w:divBdr>
        </w:div>
        <w:div w:id="978614798">
          <w:marLeft w:val="0"/>
          <w:marRight w:val="0"/>
          <w:marTop w:val="0"/>
          <w:marBottom w:val="0"/>
          <w:divBdr>
            <w:top w:val="none" w:sz="0" w:space="0" w:color="auto"/>
            <w:left w:val="none" w:sz="0" w:space="0" w:color="auto"/>
            <w:bottom w:val="none" w:sz="0" w:space="0" w:color="auto"/>
            <w:right w:val="none" w:sz="0" w:space="0" w:color="auto"/>
          </w:divBdr>
          <w:divsChild>
            <w:div w:id="398674113">
              <w:marLeft w:val="0"/>
              <w:marRight w:val="0"/>
              <w:marTop w:val="0"/>
              <w:marBottom w:val="0"/>
              <w:divBdr>
                <w:top w:val="none" w:sz="0" w:space="0" w:color="auto"/>
                <w:left w:val="none" w:sz="0" w:space="0" w:color="auto"/>
                <w:bottom w:val="none" w:sz="0" w:space="0" w:color="auto"/>
                <w:right w:val="none" w:sz="0" w:space="0" w:color="auto"/>
              </w:divBdr>
              <w:divsChild>
                <w:div w:id="1092161697">
                  <w:marLeft w:val="0"/>
                  <w:marRight w:val="0"/>
                  <w:marTop w:val="0"/>
                  <w:marBottom w:val="0"/>
                  <w:divBdr>
                    <w:top w:val="none" w:sz="0" w:space="0" w:color="auto"/>
                    <w:left w:val="none" w:sz="0" w:space="0" w:color="auto"/>
                    <w:bottom w:val="none" w:sz="0" w:space="0" w:color="auto"/>
                    <w:right w:val="none" w:sz="0" w:space="0" w:color="auto"/>
                  </w:divBdr>
                </w:div>
                <w:div w:id="1958444113">
                  <w:marLeft w:val="0"/>
                  <w:marRight w:val="0"/>
                  <w:marTop w:val="0"/>
                  <w:marBottom w:val="0"/>
                  <w:divBdr>
                    <w:top w:val="none" w:sz="0" w:space="0" w:color="auto"/>
                    <w:left w:val="none" w:sz="0" w:space="0" w:color="auto"/>
                    <w:bottom w:val="none" w:sz="0" w:space="0" w:color="auto"/>
                    <w:right w:val="none" w:sz="0" w:space="0" w:color="auto"/>
                  </w:divBdr>
                </w:div>
                <w:div w:id="1950701271">
                  <w:marLeft w:val="0"/>
                  <w:marRight w:val="0"/>
                  <w:marTop w:val="0"/>
                  <w:marBottom w:val="0"/>
                  <w:divBdr>
                    <w:top w:val="none" w:sz="0" w:space="0" w:color="auto"/>
                    <w:left w:val="none" w:sz="0" w:space="0" w:color="auto"/>
                    <w:bottom w:val="none" w:sz="0" w:space="0" w:color="auto"/>
                    <w:right w:val="none" w:sz="0" w:space="0" w:color="auto"/>
                  </w:divBdr>
                  <w:divsChild>
                    <w:div w:id="1162231545">
                      <w:marLeft w:val="0"/>
                      <w:marRight w:val="0"/>
                      <w:marTop w:val="0"/>
                      <w:marBottom w:val="0"/>
                      <w:divBdr>
                        <w:top w:val="none" w:sz="0" w:space="0" w:color="auto"/>
                        <w:left w:val="none" w:sz="0" w:space="0" w:color="auto"/>
                        <w:bottom w:val="none" w:sz="0" w:space="0" w:color="auto"/>
                        <w:right w:val="none" w:sz="0" w:space="0" w:color="auto"/>
                      </w:divBdr>
                      <w:divsChild>
                        <w:div w:id="939874987">
                          <w:marLeft w:val="0"/>
                          <w:marRight w:val="0"/>
                          <w:marTop w:val="0"/>
                          <w:marBottom w:val="0"/>
                          <w:divBdr>
                            <w:top w:val="none" w:sz="0" w:space="0" w:color="auto"/>
                            <w:left w:val="none" w:sz="0" w:space="0" w:color="auto"/>
                            <w:bottom w:val="none" w:sz="0" w:space="0" w:color="auto"/>
                            <w:right w:val="none" w:sz="0" w:space="0" w:color="auto"/>
                          </w:divBdr>
                        </w:div>
                        <w:div w:id="2060856522">
                          <w:marLeft w:val="0"/>
                          <w:marRight w:val="0"/>
                          <w:marTop w:val="0"/>
                          <w:marBottom w:val="0"/>
                          <w:divBdr>
                            <w:top w:val="none" w:sz="0" w:space="0" w:color="auto"/>
                            <w:left w:val="none" w:sz="0" w:space="0" w:color="auto"/>
                            <w:bottom w:val="none" w:sz="0" w:space="0" w:color="auto"/>
                            <w:right w:val="none" w:sz="0" w:space="0" w:color="auto"/>
                          </w:divBdr>
                          <w:divsChild>
                            <w:div w:id="1737121131">
                              <w:marLeft w:val="0"/>
                              <w:marRight w:val="0"/>
                              <w:marTop w:val="0"/>
                              <w:marBottom w:val="0"/>
                              <w:divBdr>
                                <w:top w:val="none" w:sz="0" w:space="0" w:color="auto"/>
                                <w:left w:val="none" w:sz="0" w:space="0" w:color="auto"/>
                                <w:bottom w:val="none" w:sz="0" w:space="0" w:color="auto"/>
                                <w:right w:val="none" w:sz="0" w:space="0" w:color="auto"/>
                              </w:divBdr>
                            </w:div>
                            <w:div w:id="2052223034">
                              <w:marLeft w:val="0"/>
                              <w:marRight w:val="0"/>
                              <w:marTop w:val="0"/>
                              <w:marBottom w:val="0"/>
                              <w:divBdr>
                                <w:top w:val="none" w:sz="0" w:space="0" w:color="auto"/>
                                <w:left w:val="none" w:sz="0" w:space="0" w:color="auto"/>
                                <w:bottom w:val="none" w:sz="0" w:space="0" w:color="auto"/>
                                <w:right w:val="none" w:sz="0" w:space="0" w:color="auto"/>
                              </w:divBdr>
                              <w:divsChild>
                                <w:div w:id="763961810">
                                  <w:marLeft w:val="0"/>
                                  <w:marRight w:val="0"/>
                                  <w:marTop w:val="0"/>
                                  <w:marBottom w:val="0"/>
                                  <w:divBdr>
                                    <w:top w:val="none" w:sz="0" w:space="0" w:color="auto"/>
                                    <w:left w:val="none" w:sz="0" w:space="0" w:color="auto"/>
                                    <w:bottom w:val="none" w:sz="0" w:space="0" w:color="auto"/>
                                    <w:right w:val="none" w:sz="0" w:space="0" w:color="auto"/>
                                  </w:divBdr>
                                  <w:divsChild>
                                    <w:div w:id="1919293032">
                                      <w:marLeft w:val="0"/>
                                      <w:marRight w:val="0"/>
                                      <w:marTop w:val="0"/>
                                      <w:marBottom w:val="0"/>
                                      <w:divBdr>
                                        <w:top w:val="none" w:sz="0" w:space="0" w:color="auto"/>
                                        <w:left w:val="none" w:sz="0" w:space="0" w:color="auto"/>
                                        <w:bottom w:val="none" w:sz="0" w:space="0" w:color="auto"/>
                                        <w:right w:val="none" w:sz="0" w:space="0" w:color="auto"/>
                                      </w:divBdr>
                                    </w:div>
                                    <w:div w:id="634213802">
                                      <w:marLeft w:val="0"/>
                                      <w:marRight w:val="0"/>
                                      <w:marTop w:val="0"/>
                                      <w:marBottom w:val="0"/>
                                      <w:divBdr>
                                        <w:top w:val="none" w:sz="0" w:space="0" w:color="auto"/>
                                        <w:left w:val="none" w:sz="0" w:space="0" w:color="auto"/>
                                        <w:bottom w:val="none" w:sz="0" w:space="0" w:color="auto"/>
                                        <w:right w:val="none" w:sz="0" w:space="0" w:color="auto"/>
                                      </w:divBdr>
                                    </w:div>
                                    <w:div w:id="49623450">
                                      <w:marLeft w:val="0"/>
                                      <w:marRight w:val="0"/>
                                      <w:marTop w:val="0"/>
                                      <w:marBottom w:val="0"/>
                                      <w:divBdr>
                                        <w:top w:val="none" w:sz="0" w:space="0" w:color="auto"/>
                                        <w:left w:val="none" w:sz="0" w:space="0" w:color="auto"/>
                                        <w:bottom w:val="none" w:sz="0" w:space="0" w:color="auto"/>
                                        <w:right w:val="none" w:sz="0" w:space="0" w:color="auto"/>
                                      </w:divBdr>
                                    </w:div>
                                    <w:div w:id="2063096557">
                                      <w:marLeft w:val="0"/>
                                      <w:marRight w:val="0"/>
                                      <w:marTop w:val="0"/>
                                      <w:marBottom w:val="0"/>
                                      <w:divBdr>
                                        <w:top w:val="none" w:sz="0" w:space="0" w:color="auto"/>
                                        <w:left w:val="none" w:sz="0" w:space="0" w:color="auto"/>
                                        <w:bottom w:val="none" w:sz="0" w:space="0" w:color="auto"/>
                                        <w:right w:val="none" w:sz="0" w:space="0" w:color="auto"/>
                                      </w:divBdr>
                                    </w:div>
                                    <w:div w:id="683364879">
                                      <w:marLeft w:val="0"/>
                                      <w:marRight w:val="0"/>
                                      <w:marTop w:val="0"/>
                                      <w:marBottom w:val="0"/>
                                      <w:divBdr>
                                        <w:top w:val="none" w:sz="0" w:space="0" w:color="auto"/>
                                        <w:left w:val="none" w:sz="0" w:space="0" w:color="auto"/>
                                        <w:bottom w:val="none" w:sz="0" w:space="0" w:color="auto"/>
                                        <w:right w:val="none" w:sz="0" w:space="0" w:color="auto"/>
                                      </w:divBdr>
                                      <w:divsChild>
                                        <w:div w:id="1419323626">
                                          <w:marLeft w:val="0"/>
                                          <w:marRight w:val="0"/>
                                          <w:marTop w:val="0"/>
                                          <w:marBottom w:val="0"/>
                                          <w:divBdr>
                                            <w:top w:val="none" w:sz="0" w:space="0" w:color="auto"/>
                                            <w:left w:val="none" w:sz="0" w:space="0" w:color="auto"/>
                                            <w:bottom w:val="none" w:sz="0" w:space="0" w:color="auto"/>
                                            <w:right w:val="none" w:sz="0" w:space="0" w:color="auto"/>
                                          </w:divBdr>
                                        </w:div>
                                        <w:div w:id="86195625">
                                          <w:marLeft w:val="0"/>
                                          <w:marRight w:val="0"/>
                                          <w:marTop w:val="0"/>
                                          <w:marBottom w:val="0"/>
                                          <w:divBdr>
                                            <w:top w:val="none" w:sz="0" w:space="0" w:color="auto"/>
                                            <w:left w:val="none" w:sz="0" w:space="0" w:color="auto"/>
                                            <w:bottom w:val="none" w:sz="0" w:space="0" w:color="auto"/>
                                            <w:right w:val="none" w:sz="0" w:space="0" w:color="auto"/>
                                          </w:divBdr>
                                          <w:divsChild>
                                            <w:div w:id="575170737">
                                              <w:marLeft w:val="0"/>
                                              <w:marRight w:val="0"/>
                                              <w:marTop w:val="0"/>
                                              <w:marBottom w:val="0"/>
                                              <w:divBdr>
                                                <w:top w:val="none" w:sz="0" w:space="0" w:color="auto"/>
                                                <w:left w:val="none" w:sz="0" w:space="0" w:color="auto"/>
                                                <w:bottom w:val="none" w:sz="0" w:space="0" w:color="auto"/>
                                                <w:right w:val="none" w:sz="0" w:space="0" w:color="auto"/>
                                              </w:divBdr>
                                            </w:div>
                                            <w:div w:id="938102800">
                                              <w:marLeft w:val="0"/>
                                              <w:marRight w:val="0"/>
                                              <w:marTop w:val="0"/>
                                              <w:marBottom w:val="0"/>
                                              <w:divBdr>
                                                <w:top w:val="none" w:sz="0" w:space="0" w:color="auto"/>
                                                <w:left w:val="none" w:sz="0" w:space="0" w:color="auto"/>
                                                <w:bottom w:val="none" w:sz="0" w:space="0" w:color="auto"/>
                                                <w:right w:val="none" w:sz="0" w:space="0" w:color="auto"/>
                                              </w:divBdr>
                                              <w:divsChild>
                                                <w:div w:id="529490071">
                                                  <w:marLeft w:val="0"/>
                                                  <w:marRight w:val="0"/>
                                                  <w:marTop w:val="0"/>
                                                  <w:marBottom w:val="0"/>
                                                  <w:divBdr>
                                                    <w:top w:val="none" w:sz="0" w:space="0" w:color="auto"/>
                                                    <w:left w:val="none" w:sz="0" w:space="0" w:color="auto"/>
                                                    <w:bottom w:val="none" w:sz="0" w:space="0" w:color="auto"/>
                                                    <w:right w:val="none" w:sz="0" w:space="0" w:color="auto"/>
                                                  </w:divBdr>
                                                  <w:divsChild>
                                                    <w:div w:id="103354208">
                                                      <w:marLeft w:val="0"/>
                                                      <w:marRight w:val="0"/>
                                                      <w:marTop w:val="0"/>
                                                      <w:marBottom w:val="0"/>
                                                      <w:divBdr>
                                                        <w:top w:val="none" w:sz="0" w:space="0" w:color="auto"/>
                                                        <w:left w:val="none" w:sz="0" w:space="0" w:color="auto"/>
                                                        <w:bottom w:val="none" w:sz="0" w:space="0" w:color="auto"/>
                                                        <w:right w:val="none" w:sz="0" w:space="0" w:color="auto"/>
                                                      </w:divBdr>
                                                    </w:div>
                                                    <w:div w:id="1665013626">
                                                      <w:marLeft w:val="0"/>
                                                      <w:marRight w:val="0"/>
                                                      <w:marTop w:val="0"/>
                                                      <w:marBottom w:val="0"/>
                                                      <w:divBdr>
                                                        <w:top w:val="none" w:sz="0" w:space="0" w:color="auto"/>
                                                        <w:left w:val="none" w:sz="0" w:space="0" w:color="auto"/>
                                                        <w:bottom w:val="none" w:sz="0" w:space="0" w:color="auto"/>
                                                        <w:right w:val="none" w:sz="0" w:space="0" w:color="auto"/>
                                                      </w:divBdr>
                                                    </w:div>
                                                    <w:div w:id="804664760">
                                                      <w:marLeft w:val="0"/>
                                                      <w:marRight w:val="0"/>
                                                      <w:marTop w:val="0"/>
                                                      <w:marBottom w:val="0"/>
                                                      <w:divBdr>
                                                        <w:top w:val="none" w:sz="0" w:space="0" w:color="auto"/>
                                                        <w:left w:val="none" w:sz="0" w:space="0" w:color="auto"/>
                                                        <w:bottom w:val="none" w:sz="0" w:space="0" w:color="auto"/>
                                                        <w:right w:val="none" w:sz="0" w:space="0" w:color="auto"/>
                                                      </w:divBdr>
                                                    </w:div>
                                                    <w:div w:id="1961107494">
                                                      <w:marLeft w:val="0"/>
                                                      <w:marRight w:val="0"/>
                                                      <w:marTop w:val="0"/>
                                                      <w:marBottom w:val="0"/>
                                                      <w:divBdr>
                                                        <w:top w:val="none" w:sz="0" w:space="0" w:color="auto"/>
                                                        <w:left w:val="none" w:sz="0" w:space="0" w:color="auto"/>
                                                        <w:bottom w:val="none" w:sz="0" w:space="0" w:color="auto"/>
                                                        <w:right w:val="none" w:sz="0" w:space="0" w:color="auto"/>
                                                      </w:divBdr>
                                                    </w:div>
                                                    <w:div w:id="1677226312">
                                                      <w:marLeft w:val="0"/>
                                                      <w:marRight w:val="0"/>
                                                      <w:marTop w:val="0"/>
                                                      <w:marBottom w:val="0"/>
                                                      <w:divBdr>
                                                        <w:top w:val="none" w:sz="0" w:space="0" w:color="auto"/>
                                                        <w:left w:val="none" w:sz="0" w:space="0" w:color="auto"/>
                                                        <w:bottom w:val="none" w:sz="0" w:space="0" w:color="auto"/>
                                                        <w:right w:val="none" w:sz="0" w:space="0" w:color="auto"/>
                                                      </w:divBdr>
                                                    </w:div>
                                                    <w:div w:id="1246025">
                                                      <w:marLeft w:val="0"/>
                                                      <w:marRight w:val="0"/>
                                                      <w:marTop w:val="0"/>
                                                      <w:marBottom w:val="0"/>
                                                      <w:divBdr>
                                                        <w:top w:val="none" w:sz="0" w:space="0" w:color="auto"/>
                                                        <w:left w:val="none" w:sz="0" w:space="0" w:color="auto"/>
                                                        <w:bottom w:val="none" w:sz="0" w:space="0" w:color="auto"/>
                                                        <w:right w:val="none" w:sz="0" w:space="0" w:color="auto"/>
                                                      </w:divBdr>
                                                    </w:div>
                                                    <w:div w:id="509181582">
                                                      <w:marLeft w:val="0"/>
                                                      <w:marRight w:val="0"/>
                                                      <w:marTop w:val="0"/>
                                                      <w:marBottom w:val="0"/>
                                                      <w:divBdr>
                                                        <w:top w:val="none" w:sz="0" w:space="0" w:color="auto"/>
                                                        <w:left w:val="none" w:sz="0" w:space="0" w:color="auto"/>
                                                        <w:bottom w:val="none" w:sz="0" w:space="0" w:color="auto"/>
                                                        <w:right w:val="none" w:sz="0" w:space="0" w:color="auto"/>
                                                      </w:divBdr>
                                                    </w:div>
                                                    <w:div w:id="733085733">
                                                      <w:marLeft w:val="0"/>
                                                      <w:marRight w:val="0"/>
                                                      <w:marTop w:val="0"/>
                                                      <w:marBottom w:val="0"/>
                                                      <w:divBdr>
                                                        <w:top w:val="none" w:sz="0" w:space="0" w:color="auto"/>
                                                        <w:left w:val="none" w:sz="0" w:space="0" w:color="auto"/>
                                                        <w:bottom w:val="none" w:sz="0" w:space="0" w:color="auto"/>
                                                        <w:right w:val="none" w:sz="0" w:space="0" w:color="auto"/>
                                                      </w:divBdr>
                                                    </w:div>
                                                    <w:div w:id="27528821">
                                                      <w:marLeft w:val="0"/>
                                                      <w:marRight w:val="0"/>
                                                      <w:marTop w:val="0"/>
                                                      <w:marBottom w:val="0"/>
                                                      <w:divBdr>
                                                        <w:top w:val="none" w:sz="0" w:space="0" w:color="auto"/>
                                                        <w:left w:val="none" w:sz="0" w:space="0" w:color="auto"/>
                                                        <w:bottom w:val="none" w:sz="0" w:space="0" w:color="auto"/>
                                                        <w:right w:val="none" w:sz="0" w:space="0" w:color="auto"/>
                                                      </w:divBdr>
                                                      <w:divsChild>
                                                        <w:div w:id="3335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145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334">
          <w:marLeft w:val="0"/>
          <w:marRight w:val="0"/>
          <w:marTop w:val="0"/>
          <w:marBottom w:val="0"/>
          <w:divBdr>
            <w:top w:val="none" w:sz="0" w:space="0" w:color="auto"/>
            <w:left w:val="none" w:sz="0" w:space="0" w:color="auto"/>
            <w:bottom w:val="none" w:sz="0" w:space="0" w:color="auto"/>
            <w:right w:val="none" w:sz="0" w:space="0" w:color="auto"/>
          </w:divBdr>
        </w:div>
        <w:div w:id="471413745">
          <w:marLeft w:val="0"/>
          <w:marRight w:val="0"/>
          <w:marTop w:val="0"/>
          <w:marBottom w:val="0"/>
          <w:divBdr>
            <w:top w:val="none" w:sz="0" w:space="0" w:color="auto"/>
            <w:left w:val="none" w:sz="0" w:space="0" w:color="auto"/>
            <w:bottom w:val="none" w:sz="0" w:space="0" w:color="auto"/>
            <w:right w:val="none" w:sz="0" w:space="0" w:color="auto"/>
          </w:divBdr>
        </w:div>
        <w:div w:id="1051266481">
          <w:marLeft w:val="0"/>
          <w:marRight w:val="0"/>
          <w:marTop w:val="0"/>
          <w:marBottom w:val="0"/>
          <w:divBdr>
            <w:top w:val="none" w:sz="0" w:space="0" w:color="auto"/>
            <w:left w:val="none" w:sz="0" w:space="0" w:color="auto"/>
            <w:bottom w:val="none" w:sz="0" w:space="0" w:color="auto"/>
            <w:right w:val="none" w:sz="0" w:space="0" w:color="auto"/>
          </w:divBdr>
        </w:div>
        <w:div w:id="1397974242">
          <w:marLeft w:val="0"/>
          <w:marRight w:val="0"/>
          <w:marTop w:val="0"/>
          <w:marBottom w:val="0"/>
          <w:divBdr>
            <w:top w:val="none" w:sz="0" w:space="0" w:color="auto"/>
            <w:left w:val="none" w:sz="0" w:space="0" w:color="auto"/>
            <w:bottom w:val="none" w:sz="0" w:space="0" w:color="auto"/>
            <w:right w:val="none" w:sz="0" w:space="0" w:color="auto"/>
          </w:divBdr>
        </w:div>
        <w:div w:id="1631126823">
          <w:marLeft w:val="0"/>
          <w:marRight w:val="0"/>
          <w:marTop w:val="0"/>
          <w:marBottom w:val="0"/>
          <w:divBdr>
            <w:top w:val="none" w:sz="0" w:space="0" w:color="auto"/>
            <w:left w:val="none" w:sz="0" w:space="0" w:color="auto"/>
            <w:bottom w:val="none" w:sz="0" w:space="0" w:color="auto"/>
            <w:right w:val="none" w:sz="0" w:space="0" w:color="auto"/>
          </w:divBdr>
        </w:div>
        <w:div w:id="1000692579">
          <w:marLeft w:val="0"/>
          <w:marRight w:val="0"/>
          <w:marTop w:val="0"/>
          <w:marBottom w:val="0"/>
          <w:divBdr>
            <w:top w:val="none" w:sz="0" w:space="0" w:color="auto"/>
            <w:left w:val="none" w:sz="0" w:space="0" w:color="auto"/>
            <w:bottom w:val="none" w:sz="0" w:space="0" w:color="auto"/>
            <w:right w:val="none" w:sz="0" w:space="0" w:color="auto"/>
          </w:divBdr>
        </w:div>
        <w:div w:id="1983583792">
          <w:marLeft w:val="0"/>
          <w:marRight w:val="0"/>
          <w:marTop w:val="0"/>
          <w:marBottom w:val="0"/>
          <w:divBdr>
            <w:top w:val="none" w:sz="0" w:space="0" w:color="auto"/>
            <w:left w:val="none" w:sz="0" w:space="0" w:color="auto"/>
            <w:bottom w:val="none" w:sz="0" w:space="0" w:color="auto"/>
            <w:right w:val="none" w:sz="0" w:space="0" w:color="auto"/>
          </w:divBdr>
        </w:div>
        <w:div w:id="908661349">
          <w:marLeft w:val="0"/>
          <w:marRight w:val="0"/>
          <w:marTop w:val="0"/>
          <w:marBottom w:val="0"/>
          <w:divBdr>
            <w:top w:val="none" w:sz="0" w:space="0" w:color="auto"/>
            <w:left w:val="none" w:sz="0" w:space="0" w:color="auto"/>
            <w:bottom w:val="none" w:sz="0" w:space="0" w:color="auto"/>
            <w:right w:val="none" w:sz="0" w:space="0" w:color="auto"/>
          </w:divBdr>
        </w:div>
        <w:div w:id="774247457">
          <w:marLeft w:val="0"/>
          <w:marRight w:val="0"/>
          <w:marTop w:val="0"/>
          <w:marBottom w:val="0"/>
          <w:divBdr>
            <w:top w:val="none" w:sz="0" w:space="0" w:color="auto"/>
            <w:left w:val="none" w:sz="0" w:space="0" w:color="auto"/>
            <w:bottom w:val="none" w:sz="0" w:space="0" w:color="auto"/>
            <w:right w:val="none" w:sz="0" w:space="0" w:color="auto"/>
          </w:divBdr>
        </w:div>
        <w:div w:id="468089899">
          <w:marLeft w:val="0"/>
          <w:marRight w:val="0"/>
          <w:marTop w:val="0"/>
          <w:marBottom w:val="0"/>
          <w:divBdr>
            <w:top w:val="none" w:sz="0" w:space="0" w:color="auto"/>
            <w:left w:val="none" w:sz="0" w:space="0" w:color="auto"/>
            <w:bottom w:val="none" w:sz="0" w:space="0" w:color="auto"/>
            <w:right w:val="none" w:sz="0" w:space="0" w:color="auto"/>
          </w:divBdr>
          <w:divsChild>
            <w:div w:id="1708488553">
              <w:marLeft w:val="0"/>
              <w:marRight w:val="0"/>
              <w:marTop w:val="0"/>
              <w:marBottom w:val="0"/>
              <w:divBdr>
                <w:top w:val="none" w:sz="0" w:space="0" w:color="auto"/>
                <w:left w:val="none" w:sz="0" w:space="0" w:color="auto"/>
                <w:bottom w:val="none" w:sz="0" w:space="0" w:color="auto"/>
                <w:right w:val="none" w:sz="0" w:space="0" w:color="auto"/>
              </w:divBdr>
            </w:div>
            <w:div w:id="350185567">
              <w:marLeft w:val="0"/>
              <w:marRight w:val="0"/>
              <w:marTop w:val="0"/>
              <w:marBottom w:val="0"/>
              <w:divBdr>
                <w:top w:val="none" w:sz="0" w:space="0" w:color="auto"/>
                <w:left w:val="none" w:sz="0" w:space="0" w:color="auto"/>
                <w:bottom w:val="none" w:sz="0" w:space="0" w:color="auto"/>
                <w:right w:val="none" w:sz="0" w:space="0" w:color="auto"/>
              </w:divBdr>
            </w:div>
            <w:div w:id="1568421740">
              <w:marLeft w:val="0"/>
              <w:marRight w:val="0"/>
              <w:marTop w:val="0"/>
              <w:marBottom w:val="0"/>
              <w:divBdr>
                <w:top w:val="none" w:sz="0" w:space="0" w:color="auto"/>
                <w:left w:val="none" w:sz="0" w:space="0" w:color="auto"/>
                <w:bottom w:val="none" w:sz="0" w:space="0" w:color="auto"/>
                <w:right w:val="none" w:sz="0" w:space="0" w:color="auto"/>
              </w:divBdr>
              <w:divsChild>
                <w:div w:id="1014191332">
                  <w:marLeft w:val="0"/>
                  <w:marRight w:val="0"/>
                  <w:marTop w:val="0"/>
                  <w:marBottom w:val="0"/>
                  <w:divBdr>
                    <w:top w:val="none" w:sz="0" w:space="0" w:color="auto"/>
                    <w:left w:val="none" w:sz="0" w:space="0" w:color="auto"/>
                    <w:bottom w:val="none" w:sz="0" w:space="0" w:color="auto"/>
                    <w:right w:val="none" w:sz="0" w:space="0" w:color="auto"/>
                  </w:divBdr>
                </w:div>
              </w:divsChild>
            </w:div>
            <w:div w:id="414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8704">
      <w:bodyDiv w:val="1"/>
      <w:marLeft w:val="0"/>
      <w:marRight w:val="0"/>
      <w:marTop w:val="0"/>
      <w:marBottom w:val="0"/>
      <w:divBdr>
        <w:top w:val="none" w:sz="0" w:space="0" w:color="auto"/>
        <w:left w:val="none" w:sz="0" w:space="0" w:color="auto"/>
        <w:bottom w:val="none" w:sz="0" w:space="0" w:color="auto"/>
        <w:right w:val="none" w:sz="0" w:space="0" w:color="auto"/>
      </w:divBdr>
    </w:div>
    <w:div w:id="503666997">
      <w:bodyDiv w:val="1"/>
      <w:marLeft w:val="0"/>
      <w:marRight w:val="0"/>
      <w:marTop w:val="0"/>
      <w:marBottom w:val="0"/>
      <w:divBdr>
        <w:top w:val="none" w:sz="0" w:space="0" w:color="auto"/>
        <w:left w:val="none" w:sz="0" w:space="0" w:color="auto"/>
        <w:bottom w:val="none" w:sz="0" w:space="0" w:color="auto"/>
        <w:right w:val="none" w:sz="0" w:space="0" w:color="auto"/>
      </w:divBdr>
    </w:div>
    <w:div w:id="549152218">
      <w:bodyDiv w:val="1"/>
      <w:marLeft w:val="0"/>
      <w:marRight w:val="0"/>
      <w:marTop w:val="0"/>
      <w:marBottom w:val="0"/>
      <w:divBdr>
        <w:top w:val="none" w:sz="0" w:space="0" w:color="auto"/>
        <w:left w:val="none" w:sz="0" w:space="0" w:color="auto"/>
        <w:bottom w:val="none" w:sz="0" w:space="0" w:color="auto"/>
        <w:right w:val="none" w:sz="0" w:space="0" w:color="auto"/>
      </w:divBdr>
    </w:div>
    <w:div w:id="558328484">
      <w:bodyDiv w:val="1"/>
      <w:marLeft w:val="0"/>
      <w:marRight w:val="0"/>
      <w:marTop w:val="0"/>
      <w:marBottom w:val="0"/>
      <w:divBdr>
        <w:top w:val="none" w:sz="0" w:space="0" w:color="auto"/>
        <w:left w:val="none" w:sz="0" w:space="0" w:color="auto"/>
        <w:bottom w:val="none" w:sz="0" w:space="0" w:color="auto"/>
        <w:right w:val="none" w:sz="0" w:space="0" w:color="auto"/>
      </w:divBdr>
    </w:div>
    <w:div w:id="570652254">
      <w:bodyDiv w:val="1"/>
      <w:marLeft w:val="0"/>
      <w:marRight w:val="0"/>
      <w:marTop w:val="0"/>
      <w:marBottom w:val="0"/>
      <w:divBdr>
        <w:top w:val="none" w:sz="0" w:space="0" w:color="auto"/>
        <w:left w:val="none" w:sz="0" w:space="0" w:color="auto"/>
        <w:bottom w:val="none" w:sz="0" w:space="0" w:color="auto"/>
        <w:right w:val="none" w:sz="0" w:space="0" w:color="auto"/>
      </w:divBdr>
    </w:div>
    <w:div w:id="576208285">
      <w:bodyDiv w:val="1"/>
      <w:marLeft w:val="0"/>
      <w:marRight w:val="0"/>
      <w:marTop w:val="0"/>
      <w:marBottom w:val="0"/>
      <w:divBdr>
        <w:top w:val="none" w:sz="0" w:space="0" w:color="auto"/>
        <w:left w:val="none" w:sz="0" w:space="0" w:color="auto"/>
        <w:bottom w:val="none" w:sz="0" w:space="0" w:color="auto"/>
        <w:right w:val="none" w:sz="0" w:space="0" w:color="auto"/>
      </w:divBdr>
    </w:div>
    <w:div w:id="622883696">
      <w:bodyDiv w:val="1"/>
      <w:marLeft w:val="0"/>
      <w:marRight w:val="0"/>
      <w:marTop w:val="0"/>
      <w:marBottom w:val="0"/>
      <w:divBdr>
        <w:top w:val="none" w:sz="0" w:space="0" w:color="auto"/>
        <w:left w:val="none" w:sz="0" w:space="0" w:color="auto"/>
        <w:bottom w:val="none" w:sz="0" w:space="0" w:color="auto"/>
        <w:right w:val="none" w:sz="0" w:space="0" w:color="auto"/>
      </w:divBdr>
      <w:divsChild>
        <w:div w:id="2029595720">
          <w:marLeft w:val="0"/>
          <w:marRight w:val="0"/>
          <w:marTop w:val="0"/>
          <w:marBottom w:val="0"/>
          <w:divBdr>
            <w:top w:val="none" w:sz="0" w:space="0" w:color="auto"/>
            <w:left w:val="none" w:sz="0" w:space="0" w:color="auto"/>
            <w:bottom w:val="none" w:sz="0" w:space="0" w:color="auto"/>
            <w:right w:val="none" w:sz="0" w:space="0" w:color="auto"/>
          </w:divBdr>
          <w:divsChild>
            <w:div w:id="1869676654">
              <w:marLeft w:val="0"/>
              <w:marRight w:val="0"/>
              <w:marTop w:val="0"/>
              <w:marBottom w:val="0"/>
              <w:divBdr>
                <w:top w:val="none" w:sz="0" w:space="0" w:color="auto"/>
                <w:left w:val="none" w:sz="0" w:space="0" w:color="auto"/>
                <w:bottom w:val="none" w:sz="0" w:space="0" w:color="auto"/>
                <w:right w:val="none" w:sz="0" w:space="0" w:color="auto"/>
              </w:divBdr>
              <w:divsChild>
                <w:div w:id="7551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987">
          <w:marLeft w:val="0"/>
          <w:marRight w:val="0"/>
          <w:marTop w:val="0"/>
          <w:marBottom w:val="0"/>
          <w:divBdr>
            <w:top w:val="none" w:sz="0" w:space="0" w:color="auto"/>
            <w:left w:val="none" w:sz="0" w:space="0" w:color="auto"/>
            <w:bottom w:val="none" w:sz="0" w:space="0" w:color="auto"/>
            <w:right w:val="none" w:sz="0" w:space="0" w:color="auto"/>
          </w:divBdr>
          <w:divsChild>
            <w:div w:id="2040156535">
              <w:marLeft w:val="0"/>
              <w:marRight w:val="0"/>
              <w:marTop w:val="0"/>
              <w:marBottom w:val="0"/>
              <w:divBdr>
                <w:top w:val="none" w:sz="0" w:space="0" w:color="auto"/>
                <w:left w:val="none" w:sz="0" w:space="0" w:color="auto"/>
                <w:bottom w:val="none" w:sz="0" w:space="0" w:color="auto"/>
                <w:right w:val="none" w:sz="0" w:space="0" w:color="auto"/>
              </w:divBdr>
              <w:divsChild>
                <w:div w:id="203060028">
                  <w:marLeft w:val="0"/>
                  <w:marRight w:val="0"/>
                  <w:marTop w:val="0"/>
                  <w:marBottom w:val="0"/>
                  <w:divBdr>
                    <w:top w:val="none" w:sz="0" w:space="0" w:color="auto"/>
                    <w:left w:val="none" w:sz="0" w:space="0" w:color="auto"/>
                    <w:bottom w:val="none" w:sz="0" w:space="0" w:color="auto"/>
                    <w:right w:val="none" w:sz="0" w:space="0" w:color="auto"/>
                  </w:divBdr>
                  <w:divsChild>
                    <w:div w:id="1745444491">
                      <w:marLeft w:val="0"/>
                      <w:marRight w:val="0"/>
                      <w:marTop w:val="0"/>
                      <w:marBottom w:val="0"/>
                      <w:divBdr>
                        <w:top w:val="none" w:sz="0" w:space="0" w:color="auto"/>
                        <w:left w:val="none" w:sz="0" w:space="0" w:color="auto"/>
                        <w:bottom w:val="none" w:sz="0" w:space="0" w:color="auto"/>
                        <w:right w:val="none" w:sz="0" w:space="0" w:color="auto"/>
                      </w:divBdr>
                      <w:divsChild>
                        <w:div w:id="2029944076">
                          <w:marLeft w:val="0"/>
                          <w:marRight w:val="0"/>
                          <w:marTop w:val="0"/>
                          <w:marBottom w:val="300"/>
                          <w:divBdr>
                            <w:top w:val="none" w:sz="0" w:space="0" w:color="auto"/>
                            <w:left w:val="none" w:sz="0" w:space="0" w:color="auto"/>
                            <w:bottom w:val="none" w:sz="0" w:space="0" w:color="auto"/>
                            <w:right w:val="none" w:sz="0" w:space="0" w:color="auto"/>
                          </w:divBdr>
                          <w:divsChild>
                            <w:div w:id="1748189756">
                              <w:marLeft w:val="0"/>
                              <w:marRight w:val="0"/>
                              <w:marTop w:val="0"/>
                              <w:marBottom w:val="225"/>
                              <w:divBdr>
                                <w:top w:val="none" w:sz="0" w:space="0" w:color="auto"/>
                                <w:left w:val="none" w:sz="0" w:space="0" w:color="auto"/>
                                <w:bottom w:val="none" w:sz="0" w:space="0" w:color="auto"/>
                                <w:right w:val="none" w:sz="0" w:space="0" w:color="auto"/>
                              </w:divBdr>
                            </w:div>
                            <w:div w:id="2134595690">
                              <w:marLeft w:val="0"/>
                              <w:marRight w:val="0"/>
                              <w:marTop w:val="0"/>
                              <w:marBottom w:val="0"/>
                              <w:divBdr>
                                <w:top w:val="none" w:sz="0" w:space="0" w:color="auto"/>
                                <w:left w:val="none" w:sz="0" w:space="0" w:color="auto"/>
                                <w:bottom w:val="none" w:sz="0" w:space="0" w:color="auto"/>
                                <w:right w:val="none" w:sz="0" w:space="0" w:color="auto"/>
                              </w:divBdr>
                              <w:divsChild>
                                <w:div w:id="1311445479">
                                  <w:marLeft w:val="0"/>
                                  <w:marRight w:val="0"/>
                                  <w:marTop w:val="0"/>
                                  <w:marBottom w:val="0"/>
                                  <w:divBdr>
                                    <w:top w:val="none" w:sz="0" w:space="0" w:color="auto"/>
                                    <w:left w:val="none" w:sz="0" w:space="0" w:color="auto"/>
                                    <w:bottom w:val="none" w:sz="0" w:space="0" w:color="auto"/>
                                    <w:right w:val="none" w:sz="0" w:space="0" w:color="auto"/>
                                  </w:divBdr>
                                </w:div>
                                <w:div w:id="1610047503">
                                  <w:marLeft w:val="0"/>
                                  <w:marRight w:val="0"/>
                                  <w:marTop w:val="0"/>
                                  <w:marBottom w:val="0"/>
                                  <w:divBdr>
                                    <w:top w:val="none" w:sz="0" w:space="0" w:color="auto"/>
                                    <w:left w:val="none" w:sz="0" w:space="0" w:color="auto"/>
                                    <w:bottom w:val="none" w:sz="0" w:space="0" w:color="auto"/>
                                    <w:right w:val="none" w:sz="0" w:space="0" w:color="auto"/>
                                  </w:divBdr>
                                </w:div>
                                <w:div w:id="1007706115">
                                  <w:marLeft w:val="0"/>
                                  <w:marRight w:val="0"/>
                                  <w:marTop w:val="0"/>
                                  <w:marBottom w:val="0"/>
                                  <w:divBdr>
                                    <w:top w:val="none" w:sz="0" w:space="0" w:color="auto"/>
                                    <w:left w:val="none" w:sz="0" w:space="0" w:color="auto"/>
                                    <w:bottom w:val="none" w:sz="0" w:space="0" w:color="auto"/>
                                    <w:right w:val="none" w:sz="0" w:space="0" w:color="auto"/>
                                  </w:divBdr>
                                </w:div>
                                <w:div w:id="8140825">
                                  <w:marLeft w:val="0"/>
                                  <w:marRight w:val="0"/>
                                  <w:marTop w:val="0"/>
                                  <w:marBottom w:val="0"/>
                                  <w:divBdr>
                                    <w:top w:val="none" w:sz="0" w:space="0" w:color="auto"/>
                                    <w:left w:val="none" w:sz="0" w:space="0" w:color="auto"/>
                                    <w:bottom w:val="none" w:sz="0" w:space="0" w:color="auto"/>
                                    <w:right w:val="none" w:sz="0" w:space="0" w:color="auto"/>
                                  </w:divBdr>
                                </w:div>
                                <w:div w:id="514151024">
                                  <w:marLeft w:val="0"/>
                                  <w:marRight w:val="0"/>
                                  <w:marTop w:val="0"/>
                                  <w:marBottom w:val="0"/>
                                  <w:divBdr>
                                    <w:top w:val="none" w:sz="0" w:space="0" w:color="auto"/>
                                    <w:left w:val="none" w:sz="0" w:space="0" w:color="auto"/>
                                    <w:bottom w:val="none" w:sz="0" w:space="0" w:color="auto"/>
                                    <w:right w:val="none" w:sz="0" w:space="0" w:color="auto"/>
                                  </w:divBdr>
                                </w:div>
                                <w:div w:id="979190328">
                                  <w:marLeft w:val="0"/>
                                  <w:marRight w:val="0"/>
                                  <w:marTop w:val="0"/>
                                  <w:marBottom w:val="0"/>
                                  <w:divBdr>
                                    <w:top w:val="none" w:sz="0" w:space="0" w:color="auto"/>
                                    <w:left w:val="none" w:sz="0" w:space="0" w:color="auto"/>
                                    <w:bottom w:val="none" w:sz="0" w:space="0" w:color="auto"/>
                                    <w:right w:val="none" w:sz="0" w:space="0" w:color="auto"/>
                                  </w:divBdr>
                                  <w:divsChild>
                                    <w:div w:id="1506163290">
                                      <w:marLeft w:val="0"/>
                                      <w:marRight w:val="0"/>
                                      <w:marTop w:val="0"/>
                                      <w:marBottom w:val="0"/>
                                      <w:divBdr>
                                        <w:top w:val="none" w:sz="0" w:space="0" w:color="auto"/>
                                        <w:left w:val="none" w:sz="0" w:space="0" w:color="auto"/>
                                        <w:bottom w:val="none" w:sz="0" w:space="0" w:color="auto"/>
                                        <w:right w:val="none" w:sz="0" w:space="0" w:color="auto"/>
                                      </w:divBdr>
                                    </w:div>
                                    <w:div w:id="508373079">
                                      <w:marLeft w:val="0"/>
                                      <w:marRight w:val="0"/>
                                      <w:marTop w:val="0"/>
                                      <w:marBottom w:val="0"/>
                                      <w:divBdr>
                                        <w:top w:val="none" w:sz="0" w:space="0" w:color="auto"/>
                                        <w:left w:val="none" w:sz="0" w:space="0" w:color="auto"/>
                                        <w:bottom w:val="none" w:sz="0" w:space="0" w:color="auto"/>
                                        <w:right w:val="none" w:sz="0" w:space="0" w:color="auto"/>
                                      </w:divBdr>
                                    </w:div>
                                    <w:div w:id="321390317">
                                      <w:marLeft w:val="0"/>
                                      <w:marRight w:val="0"/>
                                      <w:marTop w:val="0"/>
                                      <w:marBottom w:val="0"/>
                                      <w:divBdr>
                                        <w:top w:val="none" w:sz="0" w:space="0" w:color="auto"/>
                                        <w:left w:val="none" w:sz="0" w:space="0" w:color="auto"/>
                                        <w:bottom w:val="none" w:sz="0" w:space="0" w:color="auto"/>
                                        <w:right w:val="none" w:sz="0" w:space="0" w:color="auto"/>
                                      </w:divBdr>
                                    </w:div>
                                    <w:div w:id="811599492">
                                      <w:marLeft w:val="0"/>
                                      <w:marRight w:val="0"/>
                                      <w:marTop w:val="0"/>
                                      <w:marBottom w:val="0"/>
                                      <w:divBdr>
                                        <w:top w:val="none" w:sz="0" w:space="0" w:color="auto"/>
                                        <w:left w:val="none" w:sz="0" w:space="0" w:color="auto"/>
                                        <w:bottom w:val="none" w:sz="0" w:space="0" w:color="auto"/>
                                        <w:right w:val="none" w:sz="0" w:space="0" w:color="auto"/>
                                      </w:divBdr>
                                    </w:div>
                                    <w:div w:id="4063601">
                                      <w:marLeft w:val="0"/>
                                      <w:marRight w:val="0"/>
                                      <w:marTop w:val="0"/>
                                      <w:marBottom w:val="0"/>
                                      <w:divBdr>
                                        <w:top w:val="none" w:sz="0" w:space="0" w:color="auto"/>
                                        <w:left w:val="none" w:sz="0" w:space="0" w:color="auto"/>
                                        <w:bottom w:val="none" w:sz="0" w:space="0" w:color="auto"/>
                                        <w:right w:val="none" w:sz="0" w:space="0" w:color="auto"/>
                                      </w:divBdr>
                                    </w:div>
                                    <w:div w:id="1555966320">
                                      <w:marLeft w:val="0"/>
                                      <w:marRight w:val="0"/>
                                      <w:marTop w:val="0"/>
                                      <w:marBottom w:val="0"/>
                                      <w:divBdr>
                                        <w:top w:val="none" w:sz="0" w:space="0" w:color="auto"/>
                                        <w:left w:val="none" w:sz="0" w:space="0" w:color="auto"/>
                                        <w:bottom w:val="none" w:sz="0" w:space="0" w:color="auto"/>
                                        <w:right w:val="none" w:sz="0" w:space="0" w:color="auto"/>
                                      </w:divBdr>
                                    </w:div>
                                    <w:div w:id="1234857504">
                                      <w:marLeft w:val="0"/>
                                      <w:marRight w:val="0"/>
                                      <w:marTop w:val="0"/>
                                      <w:marBottom w:val="0"/>
                                      <w:divBdr>
                                        <w:top w:val="none" w:sz="0" w:space="0" w:color="auto"/>
                                        <w:left w:val="none" w:sz="0" w:space="0" w:color="auto"/>
                                        <w:bottom w:val="none" w:sz="0" w:space="0" w:color="auto"/>
                                        <w:right w:val="none" w:sz="0" w:space="0" w:color="auto"/>
                                      </w:divBdr>
                                    </w:div>
                                    <w:div w:id="1669095785">
                                      <w:marLeft w:val="0"/>
                                      <w:marRight w:val="0"/>
                                      <w:marTop w:val="0"/>
                                      <w:marBottom w:val="0"/>
                                      <w:divBdr>
                                        <w:top w:val="none" w:sz="0" w:space="0" w:color="auto"/>
                                        <w:left w:val="none" w:sz="0" w:space="0" w:color="auto"/>
                                        <w:bottom w:val="none" w:sz="0" w:space="0" w:color="auto"/>
                                        <w:right w:val="none" w:sz="0" w:space="0" w:color="auto"/>
                                      </w:divBdr>
                                    </w:div>
                                    <w:div w:id="309556553">
                                      <w:marLeft w:val="0"/>
                                      <w:marRight w:val="0"/>
                                      <w:marTop w:val="0"/>
                                      <w:marBottom w:val="0"/>
                                      <w:divBdr>
                                        <w:top w:val="none" w:sz="0" w:space="0" w:color="auto"/>
                                        <w:left w:val="none" w:sz="0" w:space="0" w:color="auto"/>
                                        <w:bottom w:val="none" w:sz="0" w:space="0" w:color="auto"/>
                                        <w:right w:val="none" w:sz="0" w:space="0" w:color="auto"/>
                                      </w:divBdr>
                                    </w:div>
                                    <w:div w:id="428038904">
                                      <w:marLeft w:val="0"/>
                                      <w:marRight w:val="0"/>
                                      <w:marTop w:val="0"/>
                                      <w:marBottom w:val="0"/>
                                      <w:divBdr>
                                        <w:top w:val="none" w:sz="0" w:space="0" w:color="auto"/>
                                        <w:left w:val="none" w:sz="0" w:space="0" w:color="auto"/>
                                        <w:bottom w:val="none" w:sz="0" w:space="0" w:color="auto"/>
                                        <w:right w:val="none" w:sz="0" w:space="0" w:color="auto"/>
                                      </w:divBdr>
                                    </w:div>
                                    <w:div w:id="1899585762">
                                      <w:marLeft w:val="0"/>
                                      <w:marRight w:val="0"/>
                                      <w:marTop w:val="0"/>
                                      <w:marBottom w:val="0"/>
                                      <w:divBdr>
                                        <w:top w:val="none" w:sz="0" w:space="0" w:color="auto"/>
                                        <w:left w:val="none" w:sz="0" w:space="0" w:color="auto"/>
                                        <w:bottom w:val="none" w:sz="0" w:space="0" w:color="auto"/>
                                        <w:right w:val="none" w:sz="0" w:space="0" w:color="auto"/>
                                      </w:divBdr>
                                    </w:div>
                                    <w:div w:id="1348677435">
                                      <w:marLeft w:val="0"/>
                                      <w:marRight w:val="0"/>
                                      <w:marTop w:val="0"/>
                                      <w:marBottom w:val="0"/>
                                      <w:divBdr>
                                        <w:top w:val="none" w:sz="0" w:space="0" w:color="auto"/>
                                        <w:left w:val="none" w:sz="0" w:space="0" w:color="auto"/>
                                        <w:bottom w:val="none" w:sz="0" w:space="0" w:color="auto"/>
                                        <w:right w:val="none" w:sz="0" w:space="0" w:color="auto"/>
                                      </w:divBdr>
                                    </w:div>
                                    <w:div w:id="38671354">
                                      <w:marLeft w:val="0"/>
                                      <w:marRight w:val="0"/>
                                      <w:marTop w:val="0"/>
                                      <w:marBottom w:val="0"/>
                                      <w:divBdr>
                                        <w:top w:val="none" w:sz="0" w:space="0" w:color="auto"/>
                                        <w:left w:val="none" w:sz="0" w:space="0" w:color="auto"/>
                                        <w:bottom w:val="none" w:sz="0" w:space="0" w:color="auto"/>
                                        <w:right w:val="none" w:sz="0" w:space="0" w:color="auto"/>
                                      </w:divBdr>
                                    </w:div>
                                    <w:div w:id="1974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89755">
      <w:bodyDiv w:val="1"/>
      <w:marLeft w:val="0"/>
      <w:marRight w:val="0"/>
      <w:marTop w:val="0"/>
      <w:marBottom w:val="0"/>
      <w:divBdr>
        <w:top w:val="none" w:sz="0" w:space="0" w:color="auto"/>
        <w:left w:val="none" w:sz="0" w:space="0" w:color="auto"/>
        <w:bottom w:val="none" w:sz="0" w:space="0" w:color="auto"/>
        <w:right w:val="none" w:sz="0" w:space="0" w:color="auto"/>
      </w:divBdr>
    </w:div>
    <w:div w:id="780421793">
      <w:bodyDiv w:val="1"/>
      <w:marLeft w:val="0"/>
      <w:marRight w:val="0"/>
      <w:marTop w:val="0"/>
      <w:marBottom w:val="0"/>
      <w:divBdr>
        <w:top w:val="none" w:sz="0" w:space="0" w:color="auto"/>
        <w:left w:val="none" w:sz="0" w:space="0" w:color="auto"/>
        <w:bottom w:val="none" w:sz="0" w:space="0" w:color="auto"/>
        <w:right w:val="none" w:sz="0" w:space="0" w:color="auto"/>
      </w:divBdr>
    </w:div>
    <w:div w:id="793406191">
      <w:bodyDiv w:val="1"/>
      <w:marLeft w:val="0"/>
      <w:marRight w:val="0"/>
      <w:marTop w:val="0"/>
      <w:marBottom w:val="0"/>
      <w:divBdr>
        <w:top w:val="none" w:sz="0" w:space="0" w:color="auto"/>
        <w:left w:val="none" w:sz="0" w:space="0" w:color="auto"/>
        <w:bottom w:val="none" w:sz="0" w:space="0" w:color="auto"/>
        <w:right w:val="none" w:sz="0" w:space="0" w:color="auto"/>
      </w:divBdr>
      <w:divsChild>
        <w:div w:id="872231654">
          <w:marLeft w:val="0"/>
          <w:marRight w:val="0"/>
          <w:marTop w:val="0"/>
          <w:marBottom w:val="0"/>
          <w:divBdr>
            <w:top w:val="none" w:sz="0" w:space="0" w:color="auto"/>
            <w:left w:val="none" w:sz="0" w:space="0" w:color="auto"/>
            <w:bottom w:val="none" w:sz="0" w:space="0" w:color="auto"/>
            <w:right w:val="none" w:sz="0" w:space="0" w:color="auto"/>
          </w:divBdr>
        </w:div>
      </w:divsChild>
    </w:div>
    <w:div w:id="804854431">
      <w:bodyDiv w:val="1"/>
      <w:marLeft w:val="0"/>
      <w:marRight w:val="0"/>
      <w:marTop w:val="0"/>
      <w:marBottom w:val="0"/>
      <w:divBdr>
        <w:top w:val="none" w:sz="0" w:space="0" w:color="auto"/>
        <w:left w:val="none" w:sz="0" w:space="0" w:color="auto"/>
        <w:bottom w:val="none" w:sz="0" w:space="0" w:color="auto"/>
        <w:right w:val="none" w:sz="0" w:space="0" w:color="auto"/>
      </w:divBdr>
    </w:div>
    <w:div w:id="855388688">
      <w:bodyDiv w:val="1"/>
      <w:marLeft w:val="0"/>
      <w:marRight w:val="0"/>
      <w:marTop w:val="0"/>
      <w:marBottom w:val="0"/>
      <w:divBdr>
        <w:top w:val="none" w:sz="0" w:space="0" w:color="auto"/>
        <w:left w:val="none" w:sz="0" w:space="0" w:color="auto"/>
        <w:bottom w:val="none" w:sz="0" w:space="0" w:color="auto"/>
        <w:right w:val="none" w:sz="0" w:space="0" w:color="auto"/>
      </w:divBdr>
    </w:div>
    <w:div w:id="859007453">
      <w:bodyDiv w:val="1"/>
      <w:marLeft w:val="0"/>
      <w:marRight w:val="0"/>
      <w:marTop w:val="0"/>
      <w:marBottom w:val="0"/>
      <w:divBdr>
        <w:top w:val="none" w:sz="0" w:space="0" w:color="auto"/>
        <w:left w:val="none" w:sz="0" w:space="0" w:color="auto"/>
        <w:bottom w:val="none" w:sz="0" w:space="0" w:color="auto"/>
        <w:right w:val="none" w:sz="0" w:space="0" w:color="auto"/>
      </w:divBdr>
      <w:divsChild>
        <w:div w:id="1873952321">
          <w:marLeft w:val="0"/>
          <w:marRight w:val="0"/>
          <w:marTop w:val="0"/>
          <w:marBottom w:val="0"/>
          <w:divBdr>
            <w:top w:val="none" w:sz="0" w:space="0" w:color="auto"/>
            <w:left w:val="none" w:sz="0" w:space="0" w:color="auto"/>
            <w:bottom w:val="none" w:sz="0" w:space="0" w:color="auto"/>
            <w:right w:val="none" w:sz="0" w:space="0" w:color="auto"/>
          </w:divBdr>
        </w:div>
        <w:div w:id="1344479207">
          <w:marLeft w:val="0"/>
          <w:marRight w:val="0"/>
          <w:marTop w:val="0"/>
          <w:marBottom w:val="0"/>
          <w:divBdr>
            <w:top w:val="none" w:sz="0" w:space="0" w:color="auto"/>
            <w:left w:val="none" w:sz="0" w:space="0" w:color="auto"/>
            <w:bottom w:val="none" w:sz="0" w:space="0" w:color="auto"/>
            <w:right w:val="none" w:sz="0" w:space="0" w:color="auto"/>
          </w:divBdr>
        </w:div>
        <w:div w:id="2017881415">
          <w:marLeft w:val="0"/>
          <w:marRight w:val="0"/>
          <w:marTop w:val="0"/>
          <w:marBottom w:val="0"/>
          <w:divBdr>
            <w:top w:val="none" w:sz="0" w:space="0" w:color="auto"/>
            <w:left w:val="none" w:sz="0" w:space="0" w:color="auto"/>
            <w:bottom w:val="none" w:sz="0" w:space="0" w:color="auto"/>
            <w:right w:val="none" w:sz="0" w:space="0" w:color="auto"/>
          </w:divBdr>
        </w:div>
        <w:div w:id="1582563343">
          <w:marLeft w:val="0"/>
          <w:marRight w:val="0"/>
          <w:marTop w:val="0"/>
          <w:marBottom w:val="0"/>
          <w:divBdr>
            <w:top w:val="none" w:sz="0" w:space="0" w:color="auto"/>
            <w:left w:val="none" w:sz="0" w:space="0" w:color="auto"/>
            <w:bottom w:val="none" w:sz="0" w:space="0" w:color="auto"/>
            <w:right w:val="none" w:sz="0" w:space="0" w:color="auto"/>
          </w:divBdr>
        </w:div>
        <w:div w:id="1286081807">
          <w:marLeft w:val="0"/>
          <w:marRight w:val="0"/>
          <w:marTop w:val="0"/>
          <w:marBottom w:val="0"/>
          <w:divBdr>
            <w:top w:val="none" w:sz="0" w:space="0" w:color="auto"/>
            <w:left w:val="none" w:sz="0" w:space="0" w:color="auto"/>
            <w:bottom w:val="none" w:sz="0" w:space="0" w:color="auto"/>
            <w:right w:val="none" w:sz="0" w:space="0" w:color="auto"/>
          </w:divBdr>
        </w:div>
        <w:div w:id="212426468">
          <w:marLeft w:val="0"/>
          <w:marRight w:val="0"/>
          <w:marTop w:val="0"/>
          <w:marBottom w:val="0"/>
          <w:divBdr>
            <w:top w:val="none" w:sz="0" w:space="0" w:color="auto"/>
            <w:left w:val="none" w:sz="0" w:space="0" w:color="auto"/>
            <w:bottom w:val="none" w:sz="0" w:space="0" w:color="auto"/>
            <w:right w:val="none" w:sz="0" w:space="0" w:color="auto"/>
          </w:divBdr>
        </w:div>
        <w:div w:id="1832939372">
          <w:marLeft w:val="0"/>
          <w:marRight w:val="0"/>
          <w:marTop w:val="0"/>
          <w:marBottom w:val="0"/>
          <w:divBdr>
            <w:top w:val="none" w:sz="0" w:space="0" w:color="auto"/>
            <w:left w:val="none" w:sz="0" w:space="0" w:color="auto"/>
            <w:bottom w:val="none" w:sz="0" w:space="0" w:color="auto"/>
            <w:right w:val="none" w:sz="0" w:space="0" w:color="auto"/>
          </w:divBdr>
        </w:div>
        <w:div w:id="516038097">
          <w:marLeft w:val="0"/>
          <w:marRight w:val="0"/>
          <w:marTop w:val="0"/>
          <w:marBottom w:val="0"/>
          <w:divBdr>
            <w:top w:val="none" w:sz="0" w:space="0" w:color="auto"/>
            <w:left w:val="none" w:sz="0" w:space="0" w:color="auto"/>
            <w:bottom w:val="none" w:sz="0" w:space="0" w:color="auto"/>
            <w:right w:val="none" w:sz="0" w:space="0" w:color="auto"/>
          </w:divBdr>
        </w:div>
        <w:div w:id="1947078374">
          <w:marLeft w:val="0"/>
          <w:marRight w:val="0"/>
          <w:marTop w:val="0"/>
          <w:marBottom w:val="0"/>
          <w:divBdr>
            <w:top w:val="none" w:sz="0" w:space="0" w:color="auto"/>
            <w:left w:val="none" w:sz="0" w:space="0" w:color="auto"/>
            <w:bottom w:val="none" w:sz="0" w:space="0" w:color="auto"/>
            <w:right w:val="none" w:sz="0" w:space="0" w:color="auto"/>
          </w:divBdr>
        </w:div>
        <w:div w:id="657923784">
          <w:marLeft w:val="0"/>
          <w:marRight w:val="0"/>
          <w:marTop w:val="0"/>
          <w:marBottom w:val="0"/>
          <w:divBdr>
            <w:top w:val="none" w:sz="0" w:space="0" w:color="auto"/>
            <w:left w:val="none" w:sz="0" w:space="0" w:color="auto"/>
            <w:bottom w:val="none" w:sz="0" w:space="0" w:color="auto"/>
            <w:right w:val="none" w:sz="0" w:space="0" w:color="auto"/>
          </w:divBdr>
        </w:div>
        <w:div w:id="2114979623">
          <w:marLeft w:val="0"/>
          <w:marRight w:val="0"/>
          <w:marTop w:val="0"/>
          <w:marBottom w:val="0"/>
          <w:divBdr>
            <w:top w:val="none" w:sz="0" w:space="0" w:color="auto"/>
            <w:left w:val="none" w:sz="0" w:space="0" w:color="auto"/>
            <w:bottom w:val="none" w:sz="0" w:space="0" w:color="auto"/>
            <w:right w:val="none" w:sz="0" w:space="0" w:color="auto"/>
          </w:divBdr>
        </w:div>
        <w:div w:id="1625693651">
          <w:marLeft w:val="0"/>
          <w:marRight w:val="0"/>
          <w:marTop w:val="0"/>
          <w:marBottom w:val="0"/>
          <w:divBdr>
            <w:top w:val="none" w:sz="0" w:space="0" w:color="auto"/>
            <w:left w:val="none" w:sz="0" w:space="0" w:color="auto"/>
            <w:bottom w:val="none" w:sz="0" w:space="0" w:color="auto"/>
            <w:right w:val="none" w:sz="0" w:space="0" w:color="auto"/>
          </w:divBdr>
        </w:div>
        <w:div w:id="790367880">
          <w:marLeft w:val="0"/>
          <w:marRight w:val="0"/>
          <w:marTop w:val="0"/>
          <w:marBottom w:val="0"/>
          <w:divBdr>
            <w:top w:val="none" w:sz="0" w:space="0" w:color="auto"/>
            <w:left w:val="none" w:sz="0" w:space="0" w:color="auto"/>
            <w:bottom w:val="none" w:sz="0" w:space="0" w:color="auto"/>
            <w:right w:val="none" w:sz="0" w:space="0" w:color="auto"/>
          </w:divBdr>
        </w:div>
        <w:div w:id="2052882242">
          <w:marLeft w:val="0"/>
          <w:marRight w:val="0"/>
          <w:marTop w:val="0"/>
          <w:marBottom w:val="0"/>
          <w:divBdr>
            <w:top w:val="none" w:sz="0" w:space="0" w:color="auto"/>
            <w:left w:val="none" w:sz="0" w:space="0" w:color="auto"/>
            <w:bottom w:val="none" w:sz="0" w:space="0" w:color="auto"/>
            <w:right w:val="none" w:sz="0" w:space="0" w:color="auto"/>
          </w:divBdr>
        </w:div>
        <w:div w:id="573008499">
          <w:marLeft w:val="0"/>
          <w:marRight w:val="0"/>
          <w:marTop w:val="0"/>
          <w:marBottom w:val="0"/>
          <w:divBdr>
            <w:top w:val="none" w:sz="0" w:space="0" w:color="auto"/>
            <w:left w:val="none" w:sz="0" w:space="0" w:color="auto"/>
            <w:bottom w:val="none" w:sz="0" w:space="0" w:color="auto"/>
            <w:right w:val="none" w:sz="0" w:space="0" w:color="auto"/>
          </w:divBdr>
        </w:div>
        <w:div w:id="1854606439">
          <w:marLeft w:val="0"/>
          <w:marRight w:val="0"/>
          <w:marTop w:val="0"/>
          <w:marBottom w:val="0"/>
          <w:divBdr>
            <w:top w:val="none" w:sz="0" w:space="0" w:color="auto"/>
            <w:left w:val="none" w:sz="0" w:space="0" w:color="auto"/>
            <w:bottom w:val="none" w:sz="0" w:space="0" w:color="auto"/>
            <w:right w:val="none" w:sz="0" w:space="0" w:color="auto"/>
          </w:divBdr>
        </w:div>
        <w:div w:id="1514301479">
          <w:marLeft w:val="0"/>
          <w:marRight w:val="0"/>
          <w:marTop w:val="0"/>
          <w:marBottom w:val="0"/>
          <w:divBdr>
            <w:top w:val="none" w:sz="0" w:space="0" w:color="auto"/>
            <w:left w:val="none" w:sz="0" w:space="0" w:color="auto"/>
            <w:bottom w:val="none" w:sz="0" w:space="0" w:color="auto"/>
            <w:right w:val="none" w:sz="0" w:space="0" w:color="auto"/>
          </w:divBdr>
        </w:div>
        <w:div w:id="893195217">
          <w:marLeft w:val="0"/>
          <w:marRight w:val="0"/>
          <w:marTop w:val="0"/>
          <w:marBottom w:val="0"/>
          <w:divBdr>
            <w:top w:val="none" w:sz="0" w:space="0" w:color="auto"/>
            <w:left w:val="none" w:sz="0" w:space="0" w:color="auto"/>
            <w:bottom w:val="none" w:sz="0" w:space="0" w:color="auto"/>
            <w:right w:val="none" w:sz="0" w:space="0" w:color="auto"/>
          </w:divBdr>
        </w:div>
        <w:div w:id="913124663">
          <w:marLeft w:val="0"/>
          <w:marRight w:val="0"/>
          <w:marTop w:val="0"/>
          <w:marBottom w:val="0"/>
          <w:divBdr>
            <w:top w:val="none" w:sz="0" w:space="0" w:color="auto"/>
            <w:left w:val="none" w:sz="0" w:space="0" w:color="auto"/>
            <w:bottom w:val="none" w:sz="0" w:space="0" w:color="auto"/>
            <w:right w:val="none" w:sz="0" w:space="0" w:color="auto"/>
          </w:divBdr>
        </w:div>
        <w:div w:id="930892519">
          <w:marLeft w:val="0"/>
          <w:marRight w:val="0"/>
          <w:marTop w:val="0"/>
          <w:marBottom w:val="0"/>
          <w:divBdr>
            <w:top w:val="none" w:sz="0" w:space="0" w:color="auto"/>
            <w:left w:val="none" w:sz="0" w:space="0" w:color="auto"/>
            <w:bottom w:val="none" w:sz="0" w:space="0" w:color="auto"/>
            <w:right w:val="none" w:sz="0" w:space="0" w:color="auto"/>
          </w:divBdr>
        </w:div>
        <w:div w:id="576356158">
          <w:marLeft w:val="0"/>
          <w:marRight w:val="0"/>
          <w:marTop w:val="0"/>
          <w:marBottom w:val="0"/>
          <w:divBdr>
            <w:top w:val="none" w:sz="0" w:space="0" w:color="auto"/>
            <w:left w:val="none" w:sz="0" w:space="0" w:color="auto"/>
            <w:bottom w:val="none" w:sz="0" w:space="0" w:color="auto"/>
            <w:right w:val="none" w:sz="0" w:space="0" w:color="auto"/>
          </w:divBdr>
        </w:div>
        <w:div w:id="855192606">
          <w:marLeft w:val="0"/>
          <w:marRight w:val="0"/>
          <w:marTop w:val="0"/>
          <w:marBottom w:val="0"/>
          <w:divBdr>
            <w:top w:val="none" w:sz="0" w:space="0" w:color="auto"/>
            <w:left w:val="none" w:sz="0" w:space="0" w:color="auto"/>
            <w:bottom w:val="none" w:sz="0" w:space="0" w:color="auto"/>
            <w:right w:val="none" w:sz="0" w:space="0" w:color="auto"/>
          </w:divBdr>
          <w:divsChild>
            <w:div w:id="223956782">
              <w:marLeft w:val="0"/>
              <w:marRight w:val="0"/>
              <w:marTop w:val="0"/>
              <w:marBottom w:val="0"/>
              <w:divBdr>
                <w:top w:val="none" w:sz="0" w:space="0" w:color="auto"/>
                <w:left w:val="none" w:sz="0" w:space="0" w:color="auto"/>
                <w:bottom w:val="none" w:sz="0" w:space="0" w:color="auto"/>
                <w:right w:val="none" w:sz="0" w:space="0" w:color="auto"/>
              </w:divBdr>
            </w:div>
            <w:div w:id="717358703">
              <w:marLeft w:val="0"/>
              <w:marRight w:val="0"/>
              <w:marTop w:val="0"/>
              <w:marBottom w:val="0"/>
              <w:divBdr>
                <w:top w:val="none" w:sz="0" w:space="0" w:color="auto"/>
                <w:left w:val="none" w:sz="0" w:space="0" w:color="auto"/>
                <w:bottom w:val="none" w:sz="0" w:space="0" w:color="auto"/>
                <w:right w:val="none" w:sz="0" w:space="0" w:color="auto"/>
              </w:divBdr>
            </w:div>
            <w:div w:id="725952238">
              <w:marLeft w:val="0"/>
              <w:marRight w:val="0"/>
              <w:marTop w:val="0"/>
              <w:marBottom w:val="0"/>
              <w:divBdr>
                <w:top w:val="dotted" w:sz="8" w:space="1" w:color="auto"/>
                <w:left w:val="dotted" w:sz="8" w:space="4" w:color="auto"/>
                <w:bottom w:val="dotted" w:sz="8" w:space="1" w:color="auto"/>
                <w:right w:val="dotted" w:sz="8" w:space="4" w:color="auto"/>
              </w:divBdr>
              <w:divsChild>
                <w:div w:id="1332754590">
                  <w:marLeft w:val="0"/>
                  <w:marRight w:val="0"/>
                  <w:marTop w:val="0"/>
                  <w:marBottom w:val="0"/>
                  <w:divBdr>
                    <w:top w:val="none" w:sz="0" w:space="0" w:color="auto"/>
                    <w:left w:val="none" w:sz="0" w:space="0" w:color="auto"/>
                    <w:bottom w:val="none" w:sz="0" w:space="0" w:color="auto"/>
                    <w:right w:val="none" w:sz="0" w:space="0" w:color="auto"/>
                  </w:divBdr>
                </w:div>
              </w:divsChild>
            </w:div>
            <w:div w:id="487868595">
              <w:marLeft w:val="0"/>
              <w:marRight w:val="0"/>
              <w:marTop w:val="0"/>
              <w:marBottom w:val="0"/>
              <w:divBdr>
                <w:top w:val="none" w:sz="0" w:space="0" w:color="auto"/>
                <w:left w:val="none" w:sz="0" w:space="0" w:color="auto"/>
                <w:bottom w:val="none" w:sz="0" w:space="0" w:color="auto"/>
                <w:right w:val="none" w:sz="0" w:space="0" w:color="auto"/>
              </w:divBdr>
            </w:div>
            <w:div w:id="591398370">
              <w:marLeft w:val="0"/>
              <w:marRight w:val="0"/>
              <w:marTop w:val="0"/>
              <w:marBottom w:val="0"/>
              <w:divBdr>
                <w:top w:val="none" w:sz="0" w:space="0" w:color="auto"/>
                <w:left w:val="none" w:sz="0" w:space="0" w:color="auto"/>
                <w:bottom w:val="none" w:sz="0" w:space="0" w:color="auto"/>
                <w:right w:val="none" w:sz="0" w:space="0" w:color="auto"/>
              </w:divBdr>
            </w:div>
          </w:divsChild>
        </w:div>
        <w:div w:id="73014290">
          <w:marLeft w:val="0"/>
          <w:marRight w:val="0"/>
          <w:marTop w:val="0"/>
          <w:marBottom w:val="0"/>
          <w:divBdr>
            <w:top w:val="none" w:sz="0" w:space="0" w:color="auto"/>
            <w:left w:val="none" w:sz="0" w:space="0" w:color="auto"/>
            <w:bottom w:val="none" w:sz="0" w:space="0" w:color="auto"/>
            <w:right w:val="none" w:sz="0" w:space="0" w:color="auto"/>
          </w:divBdr>
        </w:div>
        <w:div w:id="704791158">
          <w:marLeft w:val="0"/>
          <w:marRight w:val="0"/>
          <w:marTop w:val="0"/>
          <w:marBottom w:val="0"/>
          <w:divBdr>
            <w:top w:val="none" w:sz="0" w:space="0" w:color="auto"/>
            <w:left w:val="none" w:sz="0" w:space="0" w:color="auto"/>
            <w:bottom w:val="none" w:sz="0" w:space="0" w:color="auto"/>
            <w:right w:val="none" w:sz="0" w:space="0" w:color="auto"/>
          </w:divBdr>
          <w:divsChild>
            <w:div w:id="1780637827">
              <w:marLeft w:val="0"/>
              <w:marRight w:val="0"/>
              <w:marTop w:val="0"/>
              <w:marBottom w:val="0"/>
              <w:divBdr>
                <w:top w:val="none" w:sz="0" w:space="0" w:color="auto"/>
                <w:left w:val="none" w:sz="0" w:space="0" w:color="auto"/>
                <w:bottom w:val="none" w:sz="0" w:space="0" w:color="auto"/>
                <w:right w:val="none" w:sz="0" w:space="0" w:color="auto"/>
              </w:divBdr>
            </w:div>
            <w:div w:id="359430358">
              <w:marLeft w:val="0"/>
              <w:marRight w:val="0"/>
              <w:marTop w:val="0"/>
              <w:marBottom w:val="0"/>
              <w:divBdr>
                <w:top w:val="none" w:sz="0" w:space="0" w:color="auto"/>
                <w:left w:val="none" w:sz="0" w:space="0" w:color="auto"/>
                <w:bottom w:val="none" w:sz="0" w:space="0" w:color="auto"/>
                <w:right w:val="none" w:sz="0" w:space="0" w:color="auto"/>
              </w:divBdr>
            </w:div>
            <w:div w:id="1648047404">
              <w:marLeft w:val="0"/>
              <w:marRight w:val="0"/>
              <w:marTop w:val="0"/>
              <w:marBottom w:val="0"/>
              <w:divBdr>
                <w:top w:val="none" w:sz="0" w:space="0" w:color="auto"/>
                <w:left w:val="none" w:sz="0" w:space="0" w:color="auto"/>
                <w:bottom w:val="none" w:sz="0" w:space="0" w:color="auto"/>
                <w:right w:val="none" w:sz="0" w:space="0" w:color="auto"/>
              </w:divBdr>
            </w:div>
            <w:div w:id="1661349467">
              <w:marLeft w:val="0"/>
              <w:marRight w:val="0"/>
              <w:marTop w:val="0"/>
              <w:marBottom w:val="0"/>
              <w:divBdr>
                <w:top w:val="none" w:sz="0" w:space="0" w:color="auto"/>
                <w:left w:val="none" w:sz="0" w:space="0" w:color="auto"/>
                <w:bottom w:val="none" w:sz="0" w:space="0" w:color="auto"/>
                <w:right w:val="none" w:sz="0" w:space="0" w:color="auto"/>
              </w:divBdr>
            </w:div>
            <w:div w:id="1634166443">
              <w:marLeft w:val="0"/>
              <w:marRight w:val="0"/>
              <w:marTop w:val="0"/>
              <w:marBottom w:val="0"/>
              <w:divBdr>
                <w:top w:val="none" w:sz="0" w:space="0" w:color="auto"/>
                <w:left w:val="none" w:sz="0" w:space="0" w:color="auto"/>
                <w:bottom w:val="none" w:sz="0" w:space="0" w:color="auto"/>
                <w:right w:val="none" w:sz="0" w:space="0" w:color="auto"/>
              </w:divBdr>
            </w:div>
            <w:div w:id="1469394492">
              <w:marLeft w:val="0"/>
              <w:marRight w:val="0"/>
              <w:marTop w:val="0"/>
              <w:marBottom w:val="0"/>
              <w:divBdr>
                <w:top w:val="none" w:sz="0" w:space="0" w:color="auto"/>
                <w:left w:val="none" w:sz="0" w:space="0" w:color="auto"/>
                <w:bottom w:val="none" w:sz="0" w:space="0" w:color="auto"/>
                <w:right w:val="none" w:sz="0" w:space="0" w:color="auto"/>
              </w:divBdr>
            </w:div>
            <w:div w:id="2120028558">
              <w:marLeft w:val="0"/>
              <w:marRight w:val="0"/>
              <w:marTop w:val="0"/>
              <w:marBottom w:val="0"/>
              <w:divBdr>
                <w:top w:val="dotted" w:sz="8" w:space="1" w:color="auto"/>
                <w:left w:val="dotted" w:sz="8" w:space="4" w:color="auto"/>
                <w:bottom w:val="dotted" w:sz="8" w:space="1" w:color="auto"/>
                <w:right w:val="dotted" w:sz="8" w:space="4" w:color="auto"/>
              </w:divBdr>
              <w:divsChild>
                <w:div w:id="1270699417">
                  <w:marLeft w:val="0"/>
                  <w:marRight w:val="0"/>
                  <w:marTop w:val="0"/>
                  <w:marBottom w:val="0"/>
                  <w:divBdr>
                    <w:top w:val="none" w:sz="0" w:space="0" w:color="auto"/>
                    <w:left w:val="none" w:sz="0" w:space="0" w:color="auto"/>
                    <w:bottom w:val="none" w:sz="0" w:space="0" w:color="auto"/>
                    <w:right w:val="none" w:sz="0" w:space="0" w:color="auto"/>
                  </w:divBdr>
                </w:div>
              </w:divsChild>
            </w:div>
            <w:div w:id="2068062387">
              <w:marLeft w:val="0"/>
              <w:marRight w:val="0"/>
              <w:marTop w:val="0"/>
              <w:marBottom w:val="0"/>
              <w:divBdr>
                <w:top w:val="none" w:sz="0" w:space="0" w:color="auto"/>
                <w:left w:val="none" w:sz="0" w:space="0" w:color="auto"/>
                <w:bottom w:val="none" w:sz="0" w:space="0" w:color="auto"/>
                <w:right w:val="none" w:sz="0" w:space="0" w:color="auto"/>
              </w:divBdr>
            </w:div>
            <w:div w:id="378555283">
              <w:marLeft w:val="0"/>
              <w:marRight w:val="0"/>
              <w:marTop w:val="0"/>
              <w:marBottom w:val="0"/>
              <w:divBdr>
                <w:top w:val="none" w:sz="0" w:space="0" w:color="auto"/>
                <w:left w:val="none" w:sz="0" w:space="0" w:color="auto"/>
                <w:bottom w:val="none" w:sz="0" w:space="0" w:color="auto"/>
                <w:right w:val="none" w:sz="0" w:space="0" w:color="auto"/>
              </w:divBdr>
            </w:div>
            <w:div w:id="1887065375">
              <w:marLeft w:val="0"/>
              <w:marRight w:val="0"/>
              <w:marTop w:val="0"/>
              <w:marBottom w:val="0"/>
              <w:divBdr>
                <w:top w:val="none" w:sz="0" w:space="0" w:color="auto"/>
                <w:left w:val="none" w:sz="0" w:space="0" w:color="auto"/>
                <w:bottom w:val="none" w:sz="0" w:space="0" w:color="auto"/>
                <w:right w:val="none" w:sz="0" w:space="0" w:color="auto"/>
              </w:divBdr>
            </w:div>
          </w:divsChild>
        </w:div>
        <w:div w:id="1098720426">
          <w:marLeft w:val="0"/>
          <w:marRight w:val="0"/>
          <w:marTop w:val="0"/>
          <w:marBottom w:val="0"/>
          <w:divBdr>
            <w:top w:val="none" w:sz="0" w:space="0" w:color="auto"/>
            <w:left w:val="none" w:sz="0" w:space="0" w:color="auto"/>
            <w:bottom w:val="none" w:sz="0" w:space="0" w:color="auto"/>
            <w:right w:val="none" w:sz="0" w:space="0" w:color="auto"/>
          </w:divBdr>
        </w:div>
        <w:div w:id="825122548">
          <w:marLeft w:val="0"/>
          <w:marRight w:val="0"/>
          <w:marTop w:val="0"/>
          <w:marBottom w:val="0"/>
          <w:divBdr>
            <w:top w:val="none" w:sz="0" w:space="0" w:color="auto"/>
            <w:left w:val="none" w:sz="0" w:space="0" w:color="auto"/>
            <w:bottom w:val="none" w:sz="0" w:space="0" w:color="auto"/>
            <w:right w:val="none" w:sz="0" w:space="0" w:color="auto"/>
          </w:divBdr>
        </w:div>
        <w:div w:id="1361783702">
          <w:marLeft w:val="0"/>
          <w:marRight w:val="0"/>
          <w:marTop w:val="0"/>
          <w:marBottom w:val="0"/>
          <w:divBdr>
            <w:top w:val="none" w:sz="0" w:space="0" w:color="auto"/>
            <w:left w:val="none" w:sz="0" w:space="0" w:color="auto"/>
            <w:bottom w:val="none" w:sz="0" w:space="0" w:color="auto"/>
            <w:right w:val="none" w:sz="0" w:space="0" w:color="auto"/>
          </w:divBdr>
        </w:div>
        <w:div w:id="495800070">
          <w:marLeft w:val="0"/>
          <w:marRight w:val="0"/>
          <w:marTop w:val="0"/>
          <w:marBottom w:val="0"/>
          <w:divBdr>
            <w:top w:val="none" w:sz="0" w:space="0" w:color="auto"/>
            <w:left w:val="none" w:sz="0" w:space="0" w:color="auto"/>
            <w:bottom w:val="none" w:sz="0" w:space="0" w:color="auto"/>
            <w:right w:val="none" w:sz="0" w:space="0" w:color="auto"/>
          </w:divBdr>
        </w:div>
        <w:div w:id="800730743">
          <w:marLeft w:val="0"/>
          <w:marRight w:val="0"/>
          <w:marTop w:val="0"/>
          <w:marBottom w:val="0"/>
          <w:divBdr>
            <w:top w:val="none" w:sz="0" w:space="0" w:color="auto"/>
            <w:left w:val="none" w:sz="0" w:space="0" w:color="auto"/>
            <w:bottom w:val="none" w:sz="0" w:space="0" w:color="auto"/>
            <w:right w:val="none" w:sz="0" w:space="0" w:color="auto"/>
          </w:divBdr>
        </w:div>
        <w:div w:id="293365472">
          <w:marLeft w:val="0"/>
          <w:marRight w:val="0"/>
          <w:marTop w:val="0"/>
          <w:marBottom w:val="0"/>
          <w:divBdr>
            <w:top w:val="none" w:sz="0" w:space="0" w:color="auto"/>
            <w:left w:val="none" w:sz="0" w:space="0" w:color="auto"/>
            <w:bottom w:val="none" w:sz="0" w:space="0" w:color="auto"/>
            <w:right w:val="none" w:sz="0" w:space="0" w:color="auto"/>
          </w:divBdr>
        </w:div>
        <w:div w:id="140198842">
          <w:marLeft w:val="0"/>
          <w:marRight w:val="0"/>
          <w:marTop w:val="0"/>
          <w:marBottom w:val="0"/>
          <w:divBdr>
            <w:top w:val="dotted" w:sz="8" w:space="1" w:color="auto"/>
            <w:left w:val="dotted" w:sz="8" w:space="4" w:color="auto"/>
            <w:bottom w:val="dotted" w:sz="8" w:space="1" w:color="auto"/>
            <w:right w:val="dotted" w:sz="8" w:space="4" w:color="auto"/>
          </w:divBdr>
          <w:divsChild>
            <w:div w:id="1219559474">
              <w:marLeft w:val="0"/>
              <w:marRight w:val="0"/>
              <w:marTop w:val="0"/>
              <w:marBottom w:val="0"/>
              <w:divBdr>
                <w:top w:val="none" w:sz="0" w:space="0" w:color="auto"/>
                <w:left w:val="none" w:sz="0" w:space="0" w:color="auto"/>
                <w:bottom w:val="none" w:sz="0" w:space="0" w:color="auto"/>
                <w:right w:val="none" w:sz="0" w:space="0" w:color="auto"/>
              </w:divBdr>
            </w:div>
          </w:divsChild>
        </w:div>
        <w:div w:id="1482693643">
          <w:marLeft w:val="0"/>
          <w:marRight w:val="0"/>
          <w:marTop w:val="0"/>
          <w:marBottom w:val="0"/>
          <w:divBdr>
            <w:top w:val="none" w:sz="0" w:space="0" w:color="auto"/>
            <w:left w:val="none" w:sz="0" w:space="0" w:color="auto"/>
            <w:bottom w:val="none" w:sz="0" w:space="0" w:color="auto"/>
            <w:right w:val="none" w:sz="0" w:space="0" w:color="auto"/>
          </w:divBdr>
        </w:div>
        <w:div w:id="1535077454">
          <w:marLeft w:val="0"/>
          <w:marRight w:val="0"/>
          <w:marTop w:val="0"/>
          <w:marBottom w:val="0"/>
          <w:divBdr>
            <w:top w:val="none" w:sz="0" w:space="0" w:color="auto"/>
            <w:left w:val="none" w:sz="0" w:space="0" w:color="auto"/>
            <w:bottom w:val="none" w:sz="0" w:space="0" w:color="auto"/>
            <w:right w:val="none" w:sz="0" w:space="0" w:color="auto"/>
          </w:divBdr>
        </w:div>
        <w:div w:id="378167795">
          <w:marLeft w:val="0"/>
          <w:marRight w:val="0"/>
          <w:marTop w:val="0"/>
          <w:marBottom w:val="0"/>
          <w:divBdr>
            <w:top w:val="none" w:sz="0" w:space="0" w:color="auto"/>
            <w:left w:val="none" w:sz="0" w:space="0" w:color="auto"/>
            <w:bottom w:val="none" w:sz="0" w:space="0" w:color="auto"/>
            <w:right w:val="none" w:sz="0" w:space="0" w:color="auto"/>
          </w:divBdr>
        </w:div>
        <w:div w:id="1449425266">
          <w:marLeft w:val="0"/>
          <w:marRight w:val="0"/>
          <w:marTop w:val="0"/>
          <w:marBottom w:val="0"/>
          <w:divBdr>
            <w:top w:val="none" w:sz="0" w:space="0" w:color="auto"/>
            <w:left w:val="none" w:sz="0" w:space="0" w:color="auto"/>
            <w:bottom w:val="none" w:sz="0" w:space="0" w:color="auto"/>
            <w:right w:val="none" w:sz="0" w:space="0" w:color="auto"/>
          </w:divBdr>
        </w:div>
        <w:div w:id="744378893">
          <w:marLeft w:val="0"/>
          <w:marRight w:val="0"/>
          <w:marTop w:val="0"/>
          <w:marBottom w:val="0"/>
          <w:divBdr>
            <w:top w:val="none" w:sz="0" w:space="0" w:color="auto"/>
            <w:left w:val="none" w:sz="0" w:space="0" w:color="auto"/>
            <w:bottom w:val="none" w:sz="0" w:space="0" w:color="auto"/>
            <w:right w:val="none" w:sz="0" w:space="0" w:color="auto"/>
          </w:divBdr>
          <w:divsChild>
            <w:div w:id="730344299">
              <w:marLeft w:val="0"/>
              <w:marRight w:val="0"/>
              <w:marTop w:val="0"/>
              <w:marBottom w:val="0"/>
              <w:divBdr>
                <w:top w:val="dotted" w:sz="8" w:space="1" w:color="auto"/>
                <w:left w:val="dotted" w:sz="8" w:space="4" w:color="auto"/>
                <w:bottom w:val="dotted" w:sz="8" w:space="1" w:color="auto"/>
                <w:right w:val="dotted" w:sz="8" w:space="4" w:color="auto"/>
              </w:divBdr>
              <w:divsChild>
                <w:div w:id="10489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952">
          <w:marLeft w:val="0"/>
          <w:marRight w:val="0"/>
          <w:marTop w:val="0"/>
          <w:marBottom w:val="0"/>
          <w:divBdr>
            <w:top w:val="none" w:sz="0" w:space="0" w:color="auto"/>
            <w:left w:val="none" w:sz="0" w:space="0" w:color="auto"/>
            <w:bottom w:val="none" w:sz="0" w:space="0" w:color="auto"/>
            <w:right w:val="none" w:sz="0" w:space="0" w:color="auto"/>
          </w:divBdr>
          <w:divsChild>
            <w:div w:id="1618491176">
              <w:marLeft w:val="0"/>
              <w:marRight w:val="0"/>
              <w:marTop w:val="0"/>
              <w:marBottom w:val="0"/>
              <w:divBdr>
                <w:top w:val="none" w:sz="0" w:space="0" w:color="auto"/>
                <w:left w:val="none" w:sz="0" w:space="0" w:color="auto"/>
                <w:bottom w:val="none" w:sz="0" w:space="0" w:color="auto"/>
                <w:right w:val="none" w:sz="0" w:space="0" w:color="auto"/>
              </w:divBdr>
            </w:div>
            <w:div w:id="2013991699">
              <w:marLeft w:val="0"/>
              <w:marRight w:val="0"/>
              <w:marTop w:val="0"/>
              <w:marBottom w:val="0"/>
              <w:divBdr>
                <w:top w:val="dotted" w:sz="8" w:space="1" w:color="auto"/>
                <w:left w:val="dotted" w:sz="8" w:space="4" w:color="auto"/>
                <w:bottom w:val="dotted" w:sz="8" w:space="1" w:color="auto"/>
                <w:right w:val="dotted" w:sz="8" w:space="4" w:color="auto"/>
              </w:divBdr>
              <w:divsChild>
                <w:div w:id="1972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266">
          <w:marLeft w:val="0"/>
          <w:marRight w:val="0"/>
          <w:marTop w:val="0"/>
          <w:marBottom w:val="0"/>
          <w:divBdr>
            <w:top w:val="none" w:sz="0" w:space="0" w:color="auto"/>
            <w:left w:val="none" w:sz="0" w:space="0" w:color="auto"/>
            <w:bottom w:val="none" w:sz="0" w:space="0" w:color="auto"/>
            <w:right w:val="none" w:sz="0" w:space="0" w:color="auto"/>
          </w:divBdr>
        </w:div>
      </w:divsChild>
    </w:div>
    <w:div w:id="897982256">
      <w:bodyDiv w:val="1"/>
      <w:marLeft w:val="0"/>
      <w:marRight w:val="0"/>
      <w:marTop w:val="0"/>
      <w:marBottom w:val="0"/>
      <w:divBdr>
        <w:top w:val="none" w:sz="0" w:space="0" w:color="auto"/>
        <w:left w:val="none" w:sz="0" w:space="0" w:color="auto"/>
        <w:bottom w:val="none" w:sz="0" w:space="0" w:color="auto"/>
        <w:right w:val="none" w:sz="0" w:space="0" w:color="auto"/>
      </w:divBdr>
    </w:div>
    <w:div w:id="947732910">
      <w:bodyDiv w:val="1"/>
      <w:marLeft w:val="0"/>
      <w:marRight w:val="0"/>
      <w:marTop w:val="0"/>
      <w:marBottom w:val="0"/>
      <w:divBdr>
        <w:top w:val="none" w:sz="0" w:space="0" w:color="auto"/>
        <w:left w:val="none" w:sz="0" w:space="0" w:color="auto"/>
        <w:bottom w:val="none" w:sz="0" w:space="0" w:color="auto"/>
        <w:right w:val="none" w:sz="0" w:space="0" w:color="auto"/>
      </w:divBdr>
    </w:div>
    <w:div w:id="1215042341">
      <w:bodyDiv w:val="1"/>
      <w:marLeft w:val="0"/>
      <w:marRight w:val="0"/>
      <w:marTop w:val="0"/>
      <w:marBottom w:val="0"/>
      <w:divBdr>
        <w:top w:val="none" w:sz="0" w:space="0" w:color="auto"/>
        <w:left w:val="none" w:sz="0" w:space="0" w:color="auto"/>
        <w:bottom w:val="none" w:sz="0" w:space="0" w:color="auto"/>
        <w:right w:val="none" w:sz="0" w:space="0" w:color="auto"/>
      </w:divBdr>
    </w:div>
    <w:div w:id="1321075677">
      <w:bodyDiv w:val="1"/>
      <w:marLeft w:val="0"/>
      <w:marRight w:val="0"/>
      <w:marTop w:val="0"/>
      <w:marBottom w:val="0"/>
      <w:divBdr>
        <w:top w:val="none" w:sz="0" w:space="0" w:color="auto"/>
        <w:left w:val="none" w:sz="0" w:space="0" w:color="auto"/>
        <w:bottom w:val="none" w:sz="0" w:space="0" w:color="auto"/>
        <w:right w:val="none" w:sz="0" w:space="0" w:color="auto"/>
      </w:divBdr>
    </w:div>
    <w:div w:id="1434352675">
      <w:bodyDiv w:val="1"/>
      <w:marLeft w:val="0"/>
      <w:marRight w:val="0"/>
      <w:marTop w:val="0"/>
      <w:marBottom w:val="0"/>
      <w:divBdr>
        <w:top w:val="none" w:sz="0" w:space="0" w:color="auto"/>
        <w:left w:val="none" w:sz="0" w:space="0" w:color="auto"/>
        <w:bottom w:val="none" w:sz="0" w:space="0" w:color="auto"/>
        <w:right w:val="none" w:sz="0" w:space="0" w:color="auto"/>
      </w:divBdr>
    </w:div>
    <w:div w:id="1460340376">
      <w:bodyDiv w:val="1"/>
      <w:marLeft w:val="0"/>
      <w:marRight w:val="0"/>
      <w:marTop w:val="0"/>
      <w:marBottom w:val="0"/>
      <w:divBdr>
        <w:top w:val="none" w:sz="0" w:space="0" w:color="auto"/>
        <w:left w:val="none" w:sz="0" w:space="0" w:color="auto"/>
        <w:bottom w:val="none" w:sz="0" w:space="0" w:color="auto"/>
        <w:right w:val="none" w:sz="0" w:space="0" w:color="auto"/>
      </w:divBdr>
      <w:divsChild>
        <w:div w:id="2127697924">
          <w:marLeft w:val="0"/>
          <w:marRight w:val="0"/>
          <w:marTop w:val="0"/>
          <w:marBottom w:val="0"/>
          <w:divBdr>
            <w:top w:val="none" w:sz="0" w:space="0" w:color="auto"/>
            <w:left w:val="none" w:sz="0" w:space="0" w:color="auto"/>
            <w:bottom w:val="none" w:sz="0" w:space="0" w:color="auto"/>
            <w:right w:val="none" w:sz="0" w:space="0" w:color="auto"/>
          </w:divBdr>
        </w:div>
      </w:divsChild>
    </w:div>
    <w:div w:id="1481268295">
      <w:bodyDiv w:val="1"/>
      <w:marLeft w:val="0"/>
      <w:marRight w:val="0"/>
      <w:marTop w:val="0"/>
      <w:marBottom w:val="0"/>
      <w:divBdr>
        <w:top w:val="none" w:sz="0" w:space="0" w:color="auto"/>
        <w:left w:val="none" w:sz="0" w:space="0" w:color="auto"/>
        <w:bottom w:val="none" w:sz="0" w:space="0" w:color="auto"/>
        <w:right w:val="none" w:sz="0" w:space="0" w:color="auto"/>
      </w:divBdr>
      <w:divsChild>
        <w:div w:id="2098359012">
          <w:marLeft w:val="0"/>
          <w:marRight w:val="0"/>
          <w:marTop w:val="0"/>
          <w:marBottom w:val="0"/>
          <w:divBdr>
            <w:top w:val="none" w:sz="0" w:space="0" w:color="auto"/>
            <w:left w:val="none" w:sz="0" w:space="0" w:color="auto"/>
            <w:bottom w:val="none" w:sz="0" w:space="0" w:color="auto"/>
            <w:right w:val="none" w:sz="0" w:space="0" w:color="auto"/>
          </w:divBdr>
        </w:div>
        <w:div w:id="1617982700">
          <w:marLeft w:val="0"/>
          <w:marRight w:val="0"/>
          <w:marTop w:val="0"/>
          <w:marBottom w:val="0"/>
          <w:divBdr>
            <w:top w:val="none" w:sz="0" w:space="0" w:color="auto"/>
            <w:left w:val="none" w:sz="0" w:space="0" w:color="auto"/>
            <w:bottom w:val="none" w:sz="0" w:space="0" w:color="auto"/>
            <w:right w:val="none" w:sz="0" w:space="0" w:color="auto"/>
          </w:divBdr>
        </w:div>
        <w:div w:id="526529430">
          <w:marLeft w:val="0"/>
          <w:marRight w:val="0"/>
          <w:marTop w:val="0"/>
          <w:marBottom w:val="0"/>
          <w:divBdr>
            <w:top w:val="none" w:sz="0" w:space="0" w:color="auto"/>
            <w:left w:val="none" w:sz="0" w:space="0" w:color="auto"/>
            <w:bottom w:val="none" w:sz="0" w:space="0" w:color="auto"/>
            <w:right w:val="none" w:sz="0" w:space="0" w:color="auto"/>
          </w:divBdr>
        </w:div>
        <w:div w:id="636421414">
          <w:marLeft w:val="0"/>
          <w:marRight w:val="0"/>
          <w:marTop w:val="0"/>
          <w:marBottom w:val="0"/>
          <w:divBdr>
            <w:top w:val="none" w:sz="0" w:space="0" w:color="auto"/>
            <w:left w:val="none" w:sz="0" w:space="0" w:color="auto"/>
            <w:bottom w:val="none" w:sz="0" w:space="0" w:color="auto"/>
            <w:right w:val="none" w:sz="0" w:space="0" w:color="auto"/>
          </w:divBdr>
        </w:div>
        <w:div w:id="2090467803">
          <w:marLeft w:val="0"/>
          <w:marRight w:val="0"/>
          <w:marTop w:val="0"/>
          <w:marBottom w:val="0"/>
          <w:divBdr>
            <w:top w:val="none" w:sz="0" w:space="0" w:color="auto"/>
            <w:left w:val="none" w:sz="0" w:space="0" w:color="auto"/>
            <w:bottom w:val="none" w:sz="0" w:space="0" w:color="auto"/>
            <w:right w:val="none" w:sz="0" w:space="0" w:color="auto"/>
          </w:divBdr>
        </w:div>
        <w:div w:id="718823338">
          <w:marLeft w:val="0"/>
          <w:marRight w:val="0"/>
          <w:marTop w:val="0"/>
          <w:marBottom w:val="0"/>
          <w:divBdr>
            <w:top w:val="none" w:sz="0" w:space="0" w:color="auto"/>
            <w:left w:val="none" w:sz="0" w:space="0" w:color="auto"/>
            <w:bottom w:val="none" w:sz="0" w:space="0" w:color="auto"/>
            <w:right w:val="none" w:sz="0" w:space="0" w:color="auto"/>
          </w:divBdr>
        </w:div>
        <w:div w:id="351689707">
          <w:marLeft w:val="0"/>
          <w:marRight w:val="0"/>
          <w:marTop w:val="0"/>
          <w:marBottom w:val="0"/>
          <w:divBdr>
            <w:top w:val="none" w:sz="0" w:space="0" w:color="auto"/>
            <w:left w:val="none" w:sz="0" w:space="0" w:color="auto"/>
            <w:bottom w:val="none" w:sz="0" w:space="0" w:color="auto"/>
            <w:right w:val="none" w:sz="0" w:space="0" w:color="auto"/>
          </w:divBdr>
        </w:div>
        <w:div w:id="1519388554">
          <w:marLeft w:val="0"/>
          <w:marRight w:val="0"/>
          <w:marTop w:val="0"/>
          <w:marBottom w:val="0"/>
          <w:divBdr>
            <w:top w:val="none" w:sz="0" w:space="0" w:color="auto"/>
            <w:left w:val="none" w:sz="0" w:space="0" w:color="auto"/>
            <w:bottom w:val="none" w:sz="0" w:space="0" w:color="auto"/>
            <w:right w:val="none" w:sz="0" w:space="0" w:color="auto"/>
          </w:divBdr>
        </w:div>
        <w:div w:id="1327437647">
          <w:marLeft w:val="0"/>
          <w:marRight w:val="0"/>
          <w:marTop w:val="0"/>
          <w:marBottom w:val="0"/>
          <w:divBdr>
            <w:top w:val="none" w:sz="0" w:space="0" w:color="auto"/>
            <w:left w:val="none" w:sz="0" w:space="0" w:color="auto"/>
            <w:bottom w:val="none" w:sz="0" w:space="0" w:color="auto"/>
            <w:right w:val="none" w:sz="0" w:space="0" w:color="auto"/>
          </w:divBdr>
        </w:div>
        <w:div w:id="1132093462">
          <w:marLeft w:val="0"/>
          <w:marRight w:val="0"/>
          <w:marTop w:val="0"/>
          <w:marBottom w:val="0"/>
          <w:divBdr>
            <w:top w:val="none" w:sz="0" w:space="0" w:color="auto"/>
            <w:left w:val="none" w:sz="0" w:space="0" w:color="auto"/>
            <w:bottom w:val="none" w:sz="0" w:space="0" w:color="auto"/>
            <w:right w:val="none" w:sz="0" w:space="0" w:color="auto"/>
          </w:divBdr>
        </w:div>
        <w:div w:id="1226600534">
          <w:marLeft w:val="0"/>
          <w:marRight w:val="0"/>
          <w:marTop w:val="0"/>
          <w:marBottom w:val="0"/>
          <w:divBdr>
            <w:top w:val="none" w:sz="0" w:space="0" w:color="auto"/>
            <w:left w:val="none" w:sz="0" w:space="0" w:color="auto"/>
            <w:bottom w:val="none" w:sz="0" w:space="0" w:color="auto"/>
            <w:right w:val="none" w:sz="0" w:space="0" w:color="auto"/>
          </w:divBdr>
        </w:div>
        <w:div w:id="1150831722">
          <w:marLeft w:val="0"/>
          <w:marRight w:val="0"/>
          <w:marTop w:val="0"/>
          <w:marBottom w:val="0"/>
          <w:divBdr>
            <w:top w:val="none" w:sz="0" w:space="0" w:color="auto"/>
            <w:left w:val="none" w:sz="0" w:space="0" w:color="auto"/>
            <w:bottom w:val="none" w:sz="0" w:space="0" w:color="auto"/>
            <w:right w:val="none" w:sz="0" w:space="0" w:color="auto"/>
          </w:divBdr>
        </w:div>
        <w:div w:id="811824813">
          <w:marLeft w:val="0"/>
          <w:marRight w:val="0"/>
          <w:marTop w:val="0"/>
          <w:marBottom w:val="0"/>
          <w:divBdr>
            <w:top w:val="none" w:sz="0" w:space="0" w:color="auto"/>
            <w:left w:val="none" w:sz="0" w:space="0" w:color="auto"/>
            <w:bottom w:val="none" w:sz="0" w:space="0" w:color="auto"/>
            <w:right w:val="none" w:sz="0" w:space="0" w:color="auto"/>
          </w:divBdr>
        </w:div>
        <w:div w:id="2061324145">
          <w:marLeft w:val="0"/>
          <w:marRight w:val="0"/>
          <w:marTop w:val="0"/>
          <w:marBottom w:val="0"/>
          <w:divBdr>
            <w:top w:val="none" w:sz="0" w:space="0" w:color="auto"/>
            <w:left w:val="none" w:sz="0" w:space="0" w:color="auto"/>
            <w:bottom w:val="none" w:sz="0" w:space="0" w:color="auto"/>
            <w:right w:val="none" w:sz="0" w:space="0" w:color="auto"/>
          </w:divBdr>
        </w:div>
        <w:div w:id="688146030">
          <w:marLeft w:val="0"/>
          <w:marRight w:val="0"/>
          <w:marTop w:val="0"/>
          <w:marBottom w:val="0"/>
          <w:divBdr>
            <w:top w:val="none" w:sz="0" w:space="0" w:color="auto"/>
            <w:left w:val="none" w:sz="0" w:space="0" w:color="auto"/>
            <w:bottom w:val="none" w:sz="0" w:space="0" w:color="auto"/>
            <w:right w:val="none" w:sz="0" w:space="0" w:color="auto"/>
          </w:divBdr>
          <w:divsChild>
            <w:div w:id="2104062880">
              <w:marLeft w:val="0"/>
              <w:marRight w:val="0"/>
              <w:marTop w:val="0"/>
              <w:marBottom w:val="0"/>
              <w:divBdr>
                <w:top w:val="none" w:sz="0" w:space="0" w:color="auto"/>
                <w:left w:val="none" w:sz="0" w:space="0" w:color="auto"/>
                <w:bottom w:val="none" w:sz="0" w:space="0" w:color="auto"/>
                <w:right w:val="none" w:sz="0" w:space="0" w:color="auto"/>
              </w:divBdr>
            </w:div>
            <w:div w:id="185606174">
              <w:marLeft w:val="0"/>
              <w:marRight w:val="0"/>
              <w:marTop w:val="0"/>
              <w:marBottom w:val="0"/>
              <w:divBdr>
                <w:top w:val="none" w:sz="0" w:space="0" w:color="auto"/>
                <w:left w:val="none" w:sz="0" w:space="0" w:color="auto"/>
                <w:bottom w:val="none" w:sz="0" w:space="0" w:color="auto"/>
                <w:right w:val="none" w:sz="0" w:space="0" w:color="auto"/>
              </w:divBdr>
              <w:divsChild>
                <w:div w:id="1069425510">
                  <w:marLeft w:val="0"/>
                  <w:marRight w:val="0"/>
                  <w:marTop w:val="0"/>
                  <w:marBottom w:val="0"/>
                  <w:divBdr>
                    <w:top w:val="none" w:sz="0" w:space="0" w:color="auto"/>
                    <w:left w:val="none" w:sz="0" w:space="0" w:color="auto"/>
                    <w:bottom w:val="none" w:sz="0" w:space="0" w:color="auto"/>
                    <w:right w:val="none" w:sz="0" w:space="0" w:color="auto"/>
                  </w:divBdr>
                </w:div>
              </w:divsChild>
            </w:div>
            <w:div w:id="537544833">
              <w:marLeft w:val="0"/>
              <w:marRight w:val="0"/>
              <w:marTop w:val="0"/>
              <w:marBottom w:val="0"/>
              <w:divBdr>
                <w:top w:val="none" w:sz="0" w:space="0" w:color="auto"/>
                <w:left w:val="none" w:sz="0" w:space="0" w:color="auto"/>
                <w:bottom w:val="none" w:sz="0" w:space="0" w:color="auto"/>
                <w:right w:val="none" w:sz="0" w:space="0" w:color="auto"/>
              </w:divBdr>
            </w:div>
            <w:div w:id="251933608">
              <w:marLeft w:val="0"/>
              <w:marRight w:val="0"/>
              <w:marTop w:val="0"/>
              <w:marBottom w:val="0"/>
              <w:divBdr>
                <w:top w:val="none" w:sz="0" w:space="0" w:color="auto"/>
                <w:left w:val="none" w:sz="0" w:space="0" w:color="auto"/>
                <w:bottom w:val="none" w:sz="0" w:space="0" w:color="auto"/>
                <w:right w:val="none" w:sz="0" w:space="0" w:color="auto"/>
              </w:divBdr>
            </w:div>
            <w:div w:id="1251770113">
              <w:marLeft w:val="0"/>
              <w:marRight w:val="0"/>
              <w:marTop w:val="0"/>
              <w:marBottom w:val="0"/>
              <w:divBdr>
                <w:top w:val="none" w:sz="0" w:space="0" w:color="auto"/>
                <w:left w:val="none" w:sz="0" w:space="0" w:color="auto"/>
                <w:bottom w:val="none" w:sz="0" w:space="0" w:color="auto"/>
                <w:right w:val="none" w:sz="0" w:space="0" w:color="auto"/>
              </w:divBdr>
            </w:div>
            <w:div w:id="1768382642">
              <w:marLeft w:val="0"/>
              <w:marRight w:val="0"/>
              <w:marTop w:val="0"/>
              <w:marBottom w:val="0"/>
              <w:divBdr>
                <w:top w:val="none" w:sz="0" w:space="0" w:color="auto"/>
                <w:left w:val="none" w:sz="0" w:space="0" w:color="auto"/>
                <w:bottom w:val="none" w:sz="0" w:space="0" w:color="auto"/>
                <w:right w:val="none" w:sz="0" w:space="0" w:color="auto"/>
              </w:divBdr>
            </w:div>
            <w:div w:id="279000139">
              <w:marLeft w:val="0"/>
              <w:marRight w:val="0"/>
              <w:marTop w:val="0"/>
              <w:marBottom w:val="0"/>
              <w:divBdr>
                <w:top w:val="none" w:sz="0" w:space="0" w:color="auto"/>
                <w:left w:val="none" w:sz="0" w:space="0" w:color="auto"/>
                <w:bottom w:val="none" w:sz="0" w:space="0" w:color="auto"/>
                <w:right w:val="none" w:sz="0" w:space="0" w:color="auto"/>
              </w:divBdr>
              <w:divsChild>
                <w:div w:id="1186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1839">
          <w:marLeft w:val="0"/>
          <w:marRight w:val="0"/>
          <w:marTop w:val="0"/>
          <w:marBottom w:val="0"/>
          <w:divBdr>
            <w:top w:val="none" w:sz="0" w:space="0" w:color="auto"/>
            <w:left w:val="none" w:sz="0" w:space="0" w:color="auto"/>
            <w:bottom w:val="none" w:sz="0" w:space="0" w:color="auto"/>
            <w:right w:val="none" w:sz="0" w:space="0" w:color="auto"/>
          </w:divBdr>
        </w:div>
        <w:div w:id="1345475122">
          <w:marLeft w:val="0"/>
          <w:marRight w:val="0"/>
          <w:marTop w:val="0"/>
          <w:marBottom w:val="0"/>
          <w:divBdr>
            <w:top w:val="none" w:sz="0" w:space="0" w:color="auto"/>
            <w:left w:val="none" w:sz="0" w:space="0" w:color="auto"/>
            <w:bottom w:val="none" w:sz="0" w:space="0" w:color="auto"/>
            <w:right w:val="none" w:sz="0" w:space="0" w:color="auto"/>
          </w:divBdr>
        </w:div>
      </w:divsChild>
    </w:div>
    <w:div w:id="1495221321">
      <w:bodyDiv w:val="1"/>
      <w:marLeft w:val="0"/>
      <w:marRight w:val="0"/>
      <w:marTop w:val="0"/>
      <w:marBottom w:val="0"/>
      <w:divBdr>
        <w:top w:val="none" w:sz="0" w:space="0" w:color="auto"/>
        <w:left w:val="none" w:sz="0" w:space="0" w:color="auto"/>
        <w:bottom w:val="none" w:sz="0" w:space="0" w:color="auto"/>
        <w:right w:val="none" w:sz="0" w:space="0" w:color="auto"/>
      </w:divBdr>
    </w:div>
    <w:div w:id="1529414892">
      <w:bodyDiv w:val="1"/>
      <w:marLeft w:val="0"/>
      <w:marRight w:val="0"/>
      <w:marTop w:val="0"/>
      <w:marBottom w:val="0"/>
      <w:divBdr>
        <w:top w:val="none" w:sz="0" w:space="0" w:color="auto"/>
        <w:left w:val="none" w:sz="0" w:space="0" w:color="auto"/>
        <w:bottom w:val="none" w:sz="0" w:space="0" w:color="auto"/>
        <w:right w:val="none" w:sz="0" w:space="0" w:color="auto"/>
      </w:divBdr>
    </w:div>
    <w:div w:id="1562399561">
      <w:bodyDiv w:val="1"/>
      <w:marLeft w:val="0"/>
      <w:marRight w:val="0"/>
      <w:marTop w:val="0"/>
      <w:marBottom w:val="0"/>
      <w:divBdr>
        <w:top w:val="none" w:sz="0" w:space="0" w:color="auto"/>
        <w:left w:val="none" w:sz="0" w:space="0" w:color="auto"/>
        <w:bottom w:val="none" w:sz="0" w:space="0" w:color="auto"/>
        <w:right w:val="none" w:sz="0" w:space="0" w:color="auto"/>
      </w:divBdr>
    </w:div>
    <w:div w:id="1562518019">
      <w:bodyDiv w:val="1"/>
      <w:marLeft w:val="0"/>
      <w:marRight w:val="0"/>
      <w:marTop w:val="0"/>
      <w:marBottom w:val="0"/>
      <w:divBdr>
        <w:top w:val="none" w:sz="0" w:space="0" w:color="auto"/>
        <w:left w:val="none" w:sz="0" w:space="0" w:color="auto"/>
        <w:bottom w:val="none" w:sz="0" w:space="0" w:color="auto"/>
        <w:right w:val="none" w:sz="0" w:space="0" w:color="auto"/>
      </w:divBdr>
    </w:div>
    <w:div w:id="1583416820">
      <w:bodyDiv w:val="1"/>
      <w:marLeft w:val="0"/>
      <w:marRight w:val="0"/>
      <w:marTop w:val="0"/>
      <w:marBottom w:val="0"/>
      <w:divBdr>
        <w:top w:val="none" w:sz="0" w:space="0" w:color="auto"/>
        <w:left w:val="none" w:sz="0" w:space="0" w:color="auto"/>
        <w:bottom w:val="none" w:sz="0" w:space="0" w:color="auto"/>
        <w:right w:val="none" w:sz="0" w:space="0" w:color="auto"/>
      </w:divBdr>
    </w:div>
    <w:div w:id="1584685911">
      <w:bodyDiv w:val="1"/>
      <w:marLeft w:val="0"/>
      <w:marRight w:val="0"/>
      <w:marTop w:val="0"/>
      <w:marBottom w:val="0"/>
      <w:divBdr>
        <w:top w:val="none" w:sz="0" w:space="0" w:color="auto"/>
        <w:left w:val="none" w:sz="0" w:space="0" w:color="auto"/>
        <w:bottom w:val="none" w:sz="0" w:space="0" w:color="auto"/>
        <w:right w:val="none" w:sz="0" w:space="0" w:color="auto"/>
      </w:divBdr>
      <w:divsChild>
        <w:div w:id="1507016884">
          <w:marLeft w:val="0"/>
          <w:marRight w:val="0"/>
          <w:marTop w:val="0"/>
          <w:marBottom w:val="0"/>
          <w:divBdr>
            <w:top w:val="none" w:sz="0" w:space="0" w:color="auto"/>
            <w:left w:val="none" w:sz="0" w:space="0" w:color="auto"/>
            <w:bottom w:val="none" w:sz="0" w:space="0" w:color="auto"/>
            <w:right w:val="none" w:sz="0" w:space="0" w:color="auto"/>
          </w:divBdr>
        </w:div>
      </w:divsChild>
    </w:div>
    <w:div w:id="1608611018">
      <w:bodyDiv w:val="1"/>
      <w:marLeft w:val="0"/>
      <w:marRight w:val="0"/>
      <w:marTop w:val="0"/>
      <w:marBottom w:val="0"/>
      <w:divBdr>
        <w:top w:val="none" w:sz="0" w:space="0" w:color="auto"/>
        <w:left w:val="none" w:sz="0" w:space="0" w:color="auto"/>
        <w:bottom w:val="none" w:sz="0" w:space="0" w:color="auto"/>
        <w:right w:val="none" w:sz="0" w:space="0" w:color="auto"/>
      </w:divBdr>
      <w:divsChild>
        <w:div w:id="1045907440">
          <w:marLeft w:val="0"/>
          <w:marRight w:val="0"/>
          <w:marTop w:val="0"/>
          <w:marBottom w:val="0"/>
          <w:divBdr>
            <w:top w:val="none" w:sz="0" w:space="0" w:color="auto"/>
            <w:left w:val="none" w:sz="0" w:space="0" w:color="auto"/>
            <w:bottom w:val="none" w:sz="0" w:space="0" w:color="auto"/>
            <w:right w:val="none" w:sz="0" w:space="0" w:color="auto"/>
          </w:divBdr>
          <w:divsChild>
            <w:div w:id="1248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5615">
      <w:bodyDiv w:val="1"/>
      <w:marLeft w:val="0"/>
      <w:marRight w:val="0"/>
      <w:marTop w:val="0"/>
      <w:marBottom w:val="0"/>
      <w:divBdr>
        <w:top w:val="none" w:sz="0" w:space="0" w:color="auto"/>
        <w:left w:val="none" w:sz="0" w:space="0" w:color="auto"/>
        <w:bottom w:val="none" w:sz="0" w:space="0" w:color="auto"/>
        <w:right w:val="none" w:sz="0" w:space="0" w:color="auto"/>
      </w:divBdr>
    </w:div>
    <w:div w:id="1620405954">
      <w:bodyDiv w:val="1"/>
      <w:marLeft w:val="0"/>
      <w:marRight w:val="0"/>
      <w:marTop w:val="0"/>
      <w:marBottom w:val="0"/>
      <w:divBdr>
        <w:top w:val="none" w:sz="0" w:space="0" w:color="auto"/>
        <w:left w:val="none" w:sz="0" w:space="0" w:color="auto"/>
        <w:bottom w:val="none" w:sz="0" w:space="0" w:color="auto"/>
        <w:right w:val="none" w:sz="0" w:space="0" w:color="auto"/>
      </w:divBdr>
      <w:divsChild>
        <w:div w:id="1614164813">
          <w:marLeft w:val="0"/>
          <w:marRight w:val="0"/>
          <w:marTop w:val="0"/>
          <w:marBottom w:val="0"/>
          <w:divBdr>
            <w:top w:val="none" w:sz="0" w:space="0" w:color="auto"/>
            <w:left w:val="none" w:sz="0" w:space="0" w:color="auto"/>
            <w:bottom w:val="none" w:sz="0" w:space="0" w:color="auto"/>
            <w:right w:val="none" w:sz="0" w:space="0" w:color="auto"/>
          </w:divBdr>
        </w:div>
        <w:div w:id="945622209">
          <w:marLeft w:val="0"/>
          <w:marRight w:val="0"/>
          <w:marTop w:val="0"/>
          <w:marBottom w:val="0"/>
          <w:divBdr>
            <w:top w:val="none" w:sz="0" w:space="0" w:color="auto"/>
            <w:left w:val="none" w:sz="0" w:space="0" w:color="auto"/>
            <w:bottom w:val="none" w:sz="0" w:space="0" w:color="auto"/>
            <w:right w:val="none" w:sz="0" w:space="0" w:color="auto"/>
          </w:divBdr>
        </w:div>
      </w:divsChild>
    </w:div>
    <w:div w:id="1667511571">
      <w:bodyDiv w:val="1"/>
      <w:marLeft w:val="0"/>
      <w:marRight w:val="0"/>
      <w:marTop w:val="0"/>
      <w:marBottom w:val="0"/>
      <w:divBdr>
        <w:top w:val="none" w:sz="0" w:space="0" w:color="auto"/>
        <w:left w:val="none" w:sz="0" w:space="0" w:color="auto"/>
        <w:bottom w:val="none" w:sz="0" w:space="0" w:color="auto"/>
        <w:right w:val="none" w:sz="0" w:space="0" w:color="auto"/>
      </w:divBdr>
      <w:divsChild>
        <w:div w:id="1302883916">
          <w:marLeft w:val="0"/>
          <w:marRight w:val="0"/>
          <w:marTop w:val="0"/>
          <w:marBottom w:val="0"/>
          <w:divBdr>
            <w:top w:val="none" w:sz="0" w:space="0" w:color="auto"/>
            <w:left w:val="none" w:sz="0" w:space="0" w:color="auto"/>
            <w:bottom w:val="none" w:sz="0" w:space="0" w:color="auto"/>
            <w:right w:val="none" w:sz="0" w:space="0" w:color="auto"/>
          </w:divBdr>
        </w:div>
        <w:div w:id="2002149008">
          <w:marLeft w:val="0"/>
          <w:marRight w:val="0"/>
          <w:marTop w:val="0"/>
          <w:marBottom w:val="0"/>
          <w:divBdr>
            <w:top w:val="none" w:sz="0" w:space="0" w:color="auto"/>
            <w:left w:val="none" w:sz="0" w:space="0" w:color="auto"/>
            <w:bottom w:val="none" w:sz="0" w:space="0" w:color="auto"/>
            <w:right w:val="none" w:sz="0" w:space="0" w:color="auto"/>
          </w:divBdr>
        </w:div>
        <w:div w:id="58865787">
          <w:marLeft w:val="0"/>
          <w:marRight w:val="0"/>
          <w:marTop w:val="0"/>
          <w:marBottom w:val="0"/>
          <w:divBdr>
            <w:top w:val="none" w:sz="0" w:space="0" w:color="auto"/>
            <w:left w:val="none" w:sz="0" w:space="0" w:color="auto"/>
            <w:bottom w:val="none" w:sz="0" w:space="0" w:color="auto"/>
            <w:right w:val="none" w:sz="0" w:space="0" w:color="auto"/>
          </w:divBdr>
        </w:div>
      </w:divsChild>
    </w:div>
    <w:div w:id="1726175969">
      <w:bodyDiv w:val="1"/>
      <w:marLeft w:val="0"/>
      <w:marRight w:val="0"/>
      <w:marTop w:val="0"/>
      <w:marBottom w:val="0"/>
      <w:divBdr>
        <w:top w:val="none" w:sz="0" w:space="0" w:color="auto"/>
        <w:left w:val="none" w:sz="0" w:space="0" w:color="auto"/>
        <w:bottom w:val="none" w:sz="0" w:space="0" w:color="auto"/>
        <w:right w:val="none" w:sz="0" w:space="0" w:color="auto"/>
      </w:divBdr>
    </w:div>
    <w:div w:id="1744638399">
      <w:bodyDiv w:val="1"/>
      <w:marLeft w:val="0"/>
      <w:marRight w:val="0"/>
      <w:marTop w:val="0"/>
      <w:marBottom w:val="0"/>
      <w:divBdr>
        <w:top w:val="none" w:sz="0" w:space="0" w:color="auto"/>
        <w:left w:val="none" w:sz="0" w:space="0" w:color="auto"/>
        <w:bottom w:val="none" w:sz="0" w:space="0" w:color="auto"/>
        <w:right w:val="none" w:sz="0" w:space="0" w:color="auto"/>
      </w:divBdr>
    </w:div>
    <w:div w:id="1858881272">
      <w:bodyDiv w:val="1"/>
      <w:marLeft w:val="0"/>
      <w:marRight w:val="0"/>
      <w:marTop w:val="0"/>
      <w:marBottom w:val="0"/>
      <w:divBdr>
        <w:top w:val="none" w:sz="0" w:space="0" w:color="auto"/>
        <w:left w:val="none" w:sz="0" w:space="0" w:color="auto"/>
        <w:bottom w:val="none" w:sz="0" w:space="0" w:color="auto"/>
        <w:right w:val="none" w:sz="0" w:space="0" w:color="auto"/>
      </w:divBdr>
    </w:div>
    <w:div w:id="1865630630">
      <w:bodyDiv w:val="1"/>
      <w:marLeft w:val="0"/>
      <w:marRight w:val="0"/>
      <w:marTop w:val="0"/>
      <w:marBottom w:val="0"/>
      <w:divBdr>
        <w:top w:val="none" w:sz="0" w:space="0" w:color="auto"/>
        <w:left w:val="none" w:sz="0" w:space="0" w:color="auto"/>
        <w:bottom w:val="none" w:sz="0" w:space="0" w:color="auto"/>
        <w:right w:val="none" w:sz="0" w:space="0" w:color="auto"/>
      </w:divBdr>
      <w:divsChild>
        <w:div w:id="674110379">
          <w:marLeft w:val="0"/>
          <w:marRight w:val="0"/>
          <w:marTop w:val="0"/>
          <w:marBottom w:val="0"/>
          <w:divBdr>
            <w:top w:val="none" w:sz="0" w:space="0" w:color="auto"/>
            <w:left w:val="none" w:sz="0" w:space="0" w:color="auto"/>
            <w:bottom w:val="none" w:sz="0" w:space="0" w:color="auto"/>
            <w:right w:val="none" w:sz="0" w:space="0" w:color="auto"/>
          </w:divBdr>
          <w:divsChild>
            <w:div w:id="1957370940">
              <w:marLeft w:val="0"/>
              <w:marRight w:val="0"/>
              <w:marTop w:val="0"/>
              <w:marBottom w:val="0"/>
              <w:divBdr>
                <w:top w:val="none" w:sz="0" w:space="0" w:color="auto"/>
                <w:left w:val="none" w:sz="0" w:space="0" w:color="auto"/>
                <w:bottom w:val="none" w:sz="0" w:space="0" w:color="auto"/>
                <w:right w:val="none" w:sz="0" w:space="0" w:color="auto"/>
              </w:divBdr>
              <w:divsChild>
                <w:div w:id="835073451">
                  <w:marLeft w:val="0"/>
                  <w:marRight w:val="0"/>
                  <w:marTop w:val="0"/>
                  <w:marBottom w:val="0"/>
                  <w:divBdr>
                    <w:top w:val="none" w:sz="0" w:space="0" w:color="auto"/>
                    <w:left w:val="none" w:sz="0" w:space="0" w:color="auto"/>
                    <w:bottom w:val="none" w:sz="0" w:space="0" w:color="auto"/>
                    <w:right w:val="none" w:sz="0" w:space="0" w:color="auto"/>
                  </w:divBdr>
                  <w:divsChild>
                    <w:div w:id="1174372126">
                      <w:marLeft w:val="0"/>
                      <w:marRight w:val="0"/>
                      <w:marTop w:val="0"/>
                      <w:marBottom w:val="0"/>
                      <w:divBdr>
                        <w:top w:val="none" w:sz="0" w:space="0" w:color="auto"/>
                        <w:left w:val="none" w:sz="0" w:space="0" w:color="auto"/>
                        <w:bottom w:val="none" w:sz="0" w:space="0" w:color="auto"/>
                        <w:right w:val="none" w:sz="0" w:space="0" w:color="auto"/>
                      </w:divBdr>
                    </w:div>
                    <w:div w:id="1655525815">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444692957">
                      <w:marLeft w:val="0"/>
                      <w:marRight w:val="0"/>
                      <w:marTop w:val="0"/>
                      <w:marBottom w:val="0"/>
                      <w:divBdr>
                        <w:top w:val="none" w:sz="0" w:space="0" w:color="auto"/>
                        <w:left w:val="none" w:sz="0" w:space="0" w:color="auto"/>
                        <w:bottom w:val="none" w:sz="0" w:space="0" w:color="auto"/>
                        <w:right w:val="none" w:sz="0" w:space="0" w:color="auto"/>
                      </w:divBdr>
                    </w:div>
                    <w:div w:id="7322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827171">
      <w:bodyDiv w:val="1"/>
      <w:marLeft w:val="0"/>
      <w:marRight w:val="0"/>
      <w:marTop w:val="0"/>
      <w:marBottom w:val="0"/>
      <w:divBdr>
        <w:top w:val="none" w:sz="0" w:space="0" w:color="auto"/>
        <w:left w:val="none" w:sz="0" w:space="0" w:color="auto"/>
        <w:bottom w:val="none" w:sz="0" w:space="0" w:color="auto"/>
        <w:right w:val="none" w:sz="0" w:space="0" w:color="auto"/>
      </w:divBdr>
      <w:divsChild>
        <w:div w:id="416560521">
          <w:marLeft w:val="0"/>
          <w:marRight w:val="0"/>
          <w:marTop w:val="0"/>
          <w:marBottom w:val="0"/>
          <w:divBdr>
            <w:top w:val="none" w:sz="0" w:space="0" w:color="auto"/>
            <w:left w:val="none" w:sz="0" w:space="0" w:color="auto"/>
            <w:bottom w:val="none" w:sz="0" w:space="0" w:color="auto"/>
            <w:right w:val="none" w:sz="0" w:space="0" w:color="auto"/>
          </w:divBdr>
        </w:div>
        <w:div w:id="1918323237">
          <w:marLeft w:val="0"/>
          <w:marRight w:val="0"/>
          <w:marTop w:val="0"/>
          <w:marBottom w:val="0"/>
          <w:divBdr>
            <w:top w:val="none" w:sz="0" w:space="0" w:color="auto"/>
            <w:left w:val="none" w:sz="0" w:space="0" w:color="auto"/>
            <w:bottom w:val="none" w:sz="0" w:space="0" w:color="auto"/>
            <w:right w:val="none" w:sz="0" w:space="0" w:color="auto"/>
          </w:divBdr>
        </w:div>
        <w:div w:id="487941787">
          <w:marLeft w:val="0"/>
          <w:marRight w:val="0"/>
          <w:marTop w:val="0"/>
          <w:marBottom w:val="0"/>
          <w:divBdr>
            <w:top w:val="none" w:sz="0" w:space="0" w:color="auto"/>
            <w:left w:val="none" w:sz="0" w:space="0" w:color="auto"/>
            <w:bottom w:val="none" w:sz="0" w:space="0" w:color="auto"/>
            <w:right w:val="none" w:sz="0" w:space="0" w:color="auto"/>
          </w:divBdr>
        </w:div>
      </w:divsChild>
    </w:div>
    <w:div w:id="2022589629">
      <w:bodyDiv w:val="1"/>
      <w:marLeft w:val="0"/>
      <w:marRight w:val="0"/>
      <w:marTop w:val="0"/>
      <w:marBottom w:val="0"/>
      <w:divBdr>
        <w:top w:val="none" w:sz="0" w:space="0" w:color="auto"/>
        <w:left w:val="none" w:sz="0" w:space="0" w:color="auto"/>
        <w:bottom w:val="none" w:sz="0" w:space="0" w:color="auto"/>
        <w:right w:val="none" w:sz="0" w:space="0" w:color="auto"/>
      </w:divBdr>
    </w:div>
    <w:div w:id="2036491615">
      <w:bodyDiv w:val="1"/>
      <w:marLeft w:val="0"/>
      <w:marRight w:val="0"/>
      <w:marTop w:val="0"/>
      <w:marBottom w:val="0"/>
      <w:divBdr>
        <w:top w:val="none" w:sz="0" w:space="0" w:color="auto"/>
        <w:left w:val="none" w:sz="0" w:space="0" w:color="auto"/>
        <w:bottom w:val="none" w:sz="0" w:space="0" w:color="auto"/>
        <w:right w:val="none" w:sz="0" w:space="0" w:color="auto"/>
      </w:divBdr>
      <w:divsChild>
        <w:div w:id="5984010">
          <w:marLeft w:val="0"/>
          <w:marRight w:val="0"/>
          <w:marTop w:val="0"/>
          <w:marBottom w:val="0"/>
          <w:divBdr>
            <w:top w:val="none" w:sz="0" w:space="0" w:color="auto"/>
            <w:left w:val="none" w:sz="0" w:space="0" w:color="auto"/>
            <w:bottom w:val="none" w:sz="0" w:space="0" w:color="auto"/>
            <w:right w:val="none" w:sz="0" w:space="0" w:color="auto"/>
          </w:divBdr>
        </w:div>
        <w:div w:id="1468205756">
          <w:marLeft w:val="0"/>
          <w:marRight w:val="0"/>
          <w:marTop w:val="0"/>
          <w:marBottom w:val="0"/>
          <w:divBdr>
            <w:top w:val="none" w:sz="0" w:space="0" w:color="auto"/>
            <w:left w:val="none" w:sz="0" w:space="0" w:color="auto"/>
            <w:bottom w:val="none" w:sz="0" w:space="0" w:color="auto"/>
            <w:right w:val="none" w:sz="0" w:space="0" w:color="auto"/>
          </w:divBdr>
        </w:div>
        <w:div w:id="1456019180">
          <w:marLeft w:val="0"/>
          <w:marRight w:val="0"/>
          <w:marTop w:val="0"/>
          <w:marBottom w:val="0"/>
          <w:divBdr>
            <w:top w:val="none" w:sz="0" w:space="0" w:color="auto"/>
            <w:left w:val="none" w:sz="0" w:space="0" w:color="auto"/>
            <w:bottom w:val="none" w:sz="0" w:space="0" w:color="auto"/>
            <w:right w:val="none" w:sz="0" w:space="0" w:color="auto"/>
          </w:divBdr>
        </w:div>
        <w:div w:id="1770543116">
          <w:marLeft w:val="0"/>
          <w:marRight w:val="0"/>
          <w:marTop w:val="0"/>
          <w:marBottom w:val="0"/>
          <w:divBdr>
            <w:top w:val="none" w:sz="0" w:space="0" w:color="auto"/>
            <w:left w:val="none" w:sz="0" w:space="0" w:color="auto"/>
            <w:bottom w:val="none" w:sz="0" w:space="0" w:color="auto"/>
            <w:right w:val="none" w:sz="0" w:space="0" w:color="auto"/>
          </w:divBdr>
        </w:div>
        <w:div w:id="1413355475">
          <w:marLeft w:val="0"/>
          <w:marRight w:val="0"/>
          <w:marTop w:val="0"/>
          <w:marBottom w:val="0"/>
          <w:divBdr>
            <w:top w:val="none" w:sz="0" w:space="0" w:color="auto"/>
            <w:left w:val="none" w:sz="0" w:space="0" w:color="auto"/>
            <w:bottom w:val="none" w:sz="0" w:space="0" w:color="auto"/>
            <w:right w:val="none" w:sz="0" w:space="0" w:color="auto"/>
          </w:divBdr>
        </w:div>
        <w:div w:id="445514313">
          <w:marLeft w:val="0"/>
          <w:marRight w:val="0"/>
          <w:marTop w:val="0"/>
          <w:marBottom w:val="0"/>
          <w:divBdr>
            <w:top w:val="none" w:sz="0" w:space="0" w:color="auto"/>
            <w:left w:val="none" w:sz="0" w:space="0" w:color="auto"/>
            <w:bottom w:val="none" w:sz="0" w:space="0" w:color="auto"/>
            <w:right w:val="none" w:sz="0" w:space="0" w:color="auto"/>
          </w:divBdr>
        </w:div>
        <w:div w:id="1017930624">
          <w:marLeft w:val="0"/>
          <w:marRight w:val="0"/>
          <w:marTop w:val="0"/>
          <w:marBottom w:val="0"/>
          <w:divBdr>
            <w:top w:val="none" w:sz="0" w:space="0" w:color="auto"/>
            <w:left w:val="none" w:sz="0" w:space="0" w:color="auto"/>
            <w:bottom w:val="none" w:sz="0" w:space="0" w:color="auto"/>
            <w:right w:val="none" w:sz="0" w:space="0" w:color="auto"/>
          </w:divBdr>
        </w:div>
        <w:div w:id="689643385">
          <w:marLeft w:val="0"/>
          <w:marRight w:val="0"/>
          <w:marTop w:val="0"/>
          <w:marBottom w:val="0"/>
          <w:divBdr>
            <w:top w:val="none" w:sz="0" w:space="0" w:color="auto"/>
            <w:left w:val="none" w:sz="0" w:space="0" w:color="auto"/>
            <w:bottom w:val="none" w:sz="0" w:space="0" w:color="auto"/>
            <w:right w:val="none" w:sz="0" w:space="0" w:color="auto"/>
          </w:divBdr>
          <w:divsChild>
            <w:div w:id="1406148827">
              <w:marLeft w:val="0"/>
              <w:marRight w:val="0"/>
              <w:marTop w:val="0"/>
              <w:marBottom w:val="0"/>
              <w:divBdr>
                <w:top w:val="none" w:sz="0" w:space="0" w:color="auto"/>
                <w:left w:val="none" w:sz="0" w:space="0" w:color="auto"/>
                <w:bottom w:val="none" w:sz="0" w:space="0" w:color="auto"/>
                <w:right w:val="none" w:sz="0" w:space="0" w:color="auto"/>
              </w:divBdr>
            </w:div>
            <w:div w:id="1015423277">
              <w:marLeft w:val="0"/>
              <w:marRight w:val="0"/>
              <w:marTop w:val="0"/>
              <w:marBottom w:val="0"/>
              <w:divBdr>
                <w:top w:val="none" w:sz="0" w:space="0" w:color="auto"/>
                <w:left w:val="none" w:sz="0" w:space="0" w:color="auto"/>
                <w:bottom w:val="none" w:sz="0" w:space="0" w:color="auto"/>
                <w:right w:val="none" w:sz="0" w:space="0" w:color="auto"/>
              </w:divBdr>
              <w:divsChild>
                <w:div w:id="1908222291">
                  <w:marLeft w:val="0"/>
                  <w:marRight w:val="0"/>
                  <w:marTop w:val="0"/>
                  <w:marBottom w:val="0"/>
                  <w:divBdr>
                    <w:top w:val="none" w:sz="0" w:space="0" w:color="auto"/>
                    <w:left w:val="none" w:sz="0" w:space="0" w:color="auto"/>
                    <w:bottom w:val="none" w:sz="0" w:space="0" w:color="auto"/>
                    <w:right w:val="none" w:sz="0" w:space="0" w:color="auto"/>
                  </w:divBdr>
                </w:div>
                <w:div w:id="2051300210">
                  <w:marLeft w:val="0"/>
                  <w:marRight w:val="0"/>
                  <w:marTop w:val="0"/>
                  <w:marBottom w:val="0"/>
                  <w:divBdr>
                    <w:top w:val="none" w:sz="0" w:space="0" w:color="auto"/>
                    <w:left w:val="none" w:sz="0" w:space="0" w:color="auto"/>
                    <w:bottom w:val="none" w:sz="0" w:space="0" w:color="auto"/>
                    <w:right w:val="none" w:sz="0" w:space="0" w:color="auto"/>
                  </w:divBdr>
                </w:div>
              </w:divsChild>
            </w:div>
            <w:div w:id="1193769218">
              <w:marLeft w:val="0"/>
              <w:marRight w:val="0"/>
              <w:marTop w:val="0"/>
              <w:marBottom w:val="0"/>
              <w:divBdr>
                <w:top w:val="none" w:sz="0" w:space="0" w:color="auto"/>
                <w:left w:val="none" w:sz="0" w:space="0" w:color="auto"/>
                <w:bottom w:val="none" w:sz="0" w:space="0" w:color="auto"/>
                <w:right w:val="none" w:sz="0" w:space="0" w:color="auto"/>
              </w:divBdr>
            </w:div>
            <w:div w:id="1735157340">
              <w:marLeft w:val="0"/>
              <w:marRight w:val="0"/>
              <w:marTop w:val="0"/>
              <w:marBottom w:val="0"/>
              <w:divBdr>
                <w:top w:val="none" w:sz="0" w:space="0" w:color="auto"/>
                <w:left w:val="none" w:sz="0" w:space="0" w:color="auto"/>
                <w:bottom w:val="none" w:sz="0" w:space="0" w:color="auto"/>
                <w:right w:val="none" w:sz="0" w:space="0" w:color="auto"/>
              </w:divBdr>
            </w:div>
            <w:div w:id="138546075">
              <w:marLeft w:val="0"/>
              <w:marRight w:val="0"/>
              <w:marTop w:val="0"/>
              <w:marBottom w:val="0"/>
              <w:divBdr>
                <w:top w:val="none" w:sz="0" w:space="0" w:color="auto"/>
                <w:left w:val="none" w:sz="0" w:space="0" w:color="auto"/>
                <w:bottom w:val="none" w:sz="0" w:space="0" w:color="auto"/>
                <w:right w:val="none" w:sz="0" w:space="0" w:color="auto"/>
              </w:divBdr>
            </w:div>
            <w:div w:id="12327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991">
      <w:bodyDiv w:val="1"/>
      <w:marLeft w:val="0"/>
      <w:marRight w:val="0"/>
      <w:marTop w:val="0"/>
      <w:marBottom w:val="0"/>
      <w:divBdr>
        <w:top w:val="none" w:sz="0" w:space="0" w:color="auto"/>
        <w:left w:val="none" w:sz="0" w:space="0" w:color="auto"/>
        <w:bottom w:val="none" w:sz="0" w:space="0" w:color="auto"/>
        <w:right w:val="none" w:sz="0" w:space="0" w:color="auto"/>
      </w:divBdr>
      <w:divsChild>
        <w:div w:id="1089931915">
          <w:marLeft w:val="0"/>
          <w:marRight w:val="0"/>
          <w:marTop w:val="0"/>
          <w:marBottom w:val="0"/>
          <w:divBdr>
            <w:top w:val="none" w:sz="0" w:space="0" w:color="auto"/>
            <w:left w:val="none" w:sz="0" w:space="0" w:color="auto"/>
            <w:bottom w:val="none" w:sz="0" w:space="0" w:color="auto"/>
            <w:right w:val="none" w:sz="0" w:space="0" w:color="auto"/>
          </w:divBdr>
        </w:div>
        <w:div w:id="1322612634">
          <w:marLeft w:val="0"/>
          <w:marRight w:val="0"/>
          <w:marTop w:val="0"/>
          <w:marBottom w:val="0"/>
          <w:divBdr>
            <w:top w:val="none" w:sz="0" w:space="0" w:color="auto"/>
            <w:left w:val="none" w:sz="0" w:space="0" w:color="auto"/>
            <w:bottom w:val="none" w:sz="0" w:space="0" w:color="auto"/>
            <w:right w:val="none" w:sz="0" w:space="0" w:color="auto"/>
          </w:divBdr>
        </w:div>
      </w:divsChild>
    </w:div>
    <w:div w:id="2056269087">
      <w:bodyDiv w:val="1"/>
      <w:marLeft w:val="0"/>
      <w:marRight w:val="0"/>
      <w:marTop w:val="0"/>
      <w:marBottom w:val="0"/>
      <w:divBdr>
        <w:top w:val="none" w:sz="0" w:space="0" w:color="auto"/>
        <w:left w:val="none" w:sz="0" w:space="0" w:color="auto"/>
        <w:bottom w:val="none" w:sz="0" w:space="0" w:color="auto"/>
        <w:right w:val="none" w:sz="0" w:space="0" w:color="auto"/>
      </w:divBdr>
      <w:divsChild>
        <w:div w:id="748960222">
          <w:marLeft w:val="0"/>
          <w:marRight w:val="0"/>
          <w:marTop w:val="0"/>
          <w:marBottom w:val="0"/>
          <w:divBdr>
            <w:top w:val="none" w:sz="0" w:space="0" w:color="auto"/>
            <w:left w:val="none" w:sz="0" w:space="0" w:color="auto"/>
            <w:bottom w:val="none" w:sz="0" w:space="0" w:color="auto"/>
            <w:right w:val="none" w:sz="0" w:space="0" w:color="auto"/>
          </w:divBdr>
        </w:div>
        <w:div w:id="1475024414">
          <w:marLeft w:val="0"/>
          <w:marRight w:val="0"/>
          <w:marTop w:val="0"/>
          <w:marBottom w:val="0"/>
          <w:divBdr>
            <w:top w:val="none" w:sz="0" w:space="0" w:color="auto"/>
            <w:left w:val="none" w:sz="0" w:space="0" w:color="auto"/>
            <w:bottom w:val="none" w:sz="0" w:space="0" w:color="auto"/>
            <w:right w:val="none" w:sz="0" w:space="0" w:color="auto"/>
          </w:divBdr>
          <w:divsChild>
            <w:div w:id="6815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253">
      <w:bodyDiv w:val="1"/>
      <w:marLeft w:val="0"/>
      <w:marRight w:val="0"/>
      <w:marTop w:val="0"/>
      <w:marBottom w:val="0"/>
      <w:divBdr>
        <w:top w:val="none" w:sz="0" w:space="0" w:color="auto"/>
        <w:left w:val="none" w:sz="0" w:space="0" w:color="auto"/>
        <w:bottom w:val="none" w:sz="0" w:space="0" w:color="auto"/>
        <w:right w:val="none" w:sz="0" w:space="0" w:color="auto"/>
      </w:divBdr>
    </w:div>
    <w:div w:id="2144152774">
      <w:bodyDiv w:val="1"/>
      <w:marLeft w:val="0"/>
      <w:marRight w:val="0"/>
      <w:marTop w:val="0"/>
      <w:marBottom w:val="0"/>
      <w:divBdr>
        <w:top w:val="none" w:sz="0" w:space="0" w:color="auto"/>
        <w:left w:val="none" w:sz="0" w:space="0" w:color="auto"/>
        <w:bottom w:val="none" w:sz="0" w:space="0" w:color="auto"/>
        <w:right w:val="none" w:sz="0" w:space="0" w:color="auto"/>
      </w:divBdr>
      <w:divsChild>
        <w:div w:id="94963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04/runtime-compile-time-polymorphism/" TargetMode="External"/><Relationship Id="rId18" Type="http://schemas.openxmlformats.org/officeDocument/2006/relationships/hyperlink" Target="http://javarevisited.blogspot.com/2011/11/struts-interview-questions-answer-j2ee.html" TargetMode="External"/><Relationship Id="rId26" Type="http://schemas.openxmlformats.org/officeDocument/2006/relationships/hyperlink" Target="http://javarevisited.blogspot.sg/2012/04/difference-between-list-and-set-in-java.html" TargetMode="External"/><Relationship Id="rId39" Type="http://schemas.openxmlformats.org/officeDocument/2006/relationships/hyperlink" Target="http://1.bp.blogspot.com/-ifC30f-ZZ7M/VU7wWRwqo3I/AAAAAAAAAmQ/b1CIhOP5NU8/s1600/Java_collection_framework.jpg" TargetMode="External"/><Relationship Id="rId21" Type="http://schemas.openxmlformats.org/officeDocument/2006/relationships/image" Target="media/image1.png"/><Relationship Id="rId34" Type="http://schemas.openxmlformats.org/officeDocument/2006/relationships/hyperlink" Target="http://java.sun.com/j2se/1.5.0/docs/api/java/lang/Comparable.html" TargetMode="External"/><Relationship Id="rId42" Type="http://schemas.openxmlformats.org/officeDocument/2006/relationships/hyperlink" Target="http://javahungry.blogspot.co.uk/2014/03/hashmap-vs-hashtable-difference-with-example-java-interview-questions.html" TargetMode="External"/><Relationship Id="rId47" Type="http://schemas.openxmlformats.org/officeDocument/2006/relationships/hyperlink" Target="http://javahungry.blogspot.co.uk/2015/04/difference-between-arraylist-and-linkedlist-in-java-example.html" TargetMode="External"/><Relationship Id="rId50" Type="http://schemas.openxmlformats.org/officeDocument/2006/relationships/image" Target="media/image3.jpeg"/><Relationship Id="rId55" Type="http://schemas.openxmlformats.org/officeDocument/2006/relationships/hyperlink" Target="https://cdn.guru99.com/images/java/052016_0744_JavaStackan4.jpg" TargetMode="External"/><Relationship Id="rId63" Type="http://schemas.openxmlformats.org/officeDocument/2006/relationships/hyperlink" Target="https://cdn.guru99.com/images/java/052016_0744_JavaStackan8.jpg" TargetMode="External"/><Relationship Id="rId68" Type="http://schemas.openxmlformats.org/officeDocument/2006/relationships/image" Target="media/image12.jpeg"/><Relationship Id="rId76" Type="http://schemas.openxmlformats.org/officeDocument/2006/relationships/image" Target="media/image16.jpeg"/><Relationship Id="rId7" Type="http://schemas.openxmlformats.org/officeDocument/2006/relationships/hyperlink" Target="https://beginnersbook.com/2013/04/difference-between-throw-and-throws-in-java/" TargetMode="External"/><Relationship Id="rId71" Type="http://schemas.openxmlformats.org/officeDocument/2006/relationships/hyperlink" Target="https://cdn.guru99.com/images/java/052016_0744_JavaStackan12.jpg" TargetMode="External"/><Relationship Id="rId2" Type="http://schemas.openxmlformats.org/officeDocument/2006/relationships/styles" Target="styles.xml"/><Relationship Id="rId16" Type="http://schemas.openxmlformats.org/officeDocument/2006/relationships/hyperlink" Target="http://javarevisited.blogspot.com/2011/12/jre-jvm-jdk-jit-in-java-programming.html" TargetMode="External"/><Relationship Id="rId29" Type="http://schemas.openxmlformats.org/officeDocument/2006/relationships/hyperlink" Target="http://javarevisited.blogspot.sg/2011/12/treemap-java-tutorial-example-program.html" TargetMode="External"/><Relationship Id="rId11" Type="http://schemas.openxmlformats.org/officeDocument/2006/relationships/hyperlink" Target="http://www.geeksforgeeks.org/vector-vs-arraylist-java/" TargetMode="External"/><Relationship Id="rId24" Type="http://schemas.openxmlformats.org/officeDocument/2006/relationships/hyperlink" Target="http://www.journaldev.com/11641/java-map" TargetMode="External"/><Relationship Id="rId32" Type="http://schemas.openxmlformats.org/officeDocument/2006/relationships/hyperlink" Target="http://www.google.com/search?sitesearch=java.sun.com&amp;q=allinurl%3Aj2se%2F1+5+0%2Fdocs%2Fapi+List" TargetMode="External"/><Relationship Id="rId37" Type="http://schemas.openxmlformats.org/officeDocument/2006/relationships/hyperlink" Target="http://docs.oracle.com/javase/7/docs/api/java/util/Collection.html" TargetMode="External"/><Relationship Id="rId40" Type="http://schemas.openxmlformats.org/officeDocument/2006/relationships/image" Target="media/image2.jpeg"/><Relationship Id="rId45" Type="http://schemas.openxmlformats.org/officeDocument/2006/relationships/hyperlink" Target="http://javahungry.blogspot.co.uk/2014/02/hashmap-vs-concurrenthashmap-java-collections-interview-question.html" TargetMode="External"/><Relationship Id="rId53" Type="http://schemas.openxmlformats.org/officeDocument/2006/relationships/hyperlink" Target="https://cdn.guru99.com/images/java/052016_0744_JavaStackan3.jpg" TargetMode="External"/><Relationship Id="rId58" Type="http://schemas.openxmlformats.org/officeDocument/2006/relationships/image" Target="media/image7.jpeg"/><Relationship Id="rId66" Type="http://schemas.openxmlformats.org/officeDocument/2006/relationships/image" Target="media/image11.jpeg"/><Relationship Id="rId74" Type="http://schemas.openxmlformats.org/officeDocument/2006/relationships/image" Target="media/image15.jpe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cdn.guru99.com/images/java/052016_0744_JavaStackan7.jpg" TargetMode="External"/><Relationship Id="rId10" Type="http://schemas.openxmlformats.org/officeDocument/2006/relationships/hyperlink" Target="http://www.geeksforgeeks.org/arraylist-in-java/" TargetMode="External"/><Relationship Id="rId19" Type="http://schemas.openxmlformats.org/officeDocument/2006/relationships/hyperlink" Target="http://www.yegor256.com/2015/07/09/catch-if-cant-otherwise.html" TargetMode="External"/><Relationship Id="rId31" Type="http://schemas.openxmlformats.org/officeDocument/2006/relationships/hyperlink" Target="http://javarevisited.blogspot.com/2011/10/convert-double-to-string-example.html" TargetMode="External"/><Relationship Id="rId44" Type="http://schemas.openxmlformats.org/officeDocument/2006/relationships/hyperlink" Target="http://javahungry.blogspot.co.uk/2014/03/difference-between-hashset-and-treeset-similarities-and-example.html" TargetMode="External"/><Relationship Id="rId52" Type="http://schemas.openxmlformats.org/officeDocument/2006/relationships/image" Target="media/image4.jpeg"/><Relationship Id="rId60" Type="http://schemas.openxmlformats.org/officeDocument/2006/relationships/image" Target="media/image8.jpeg"/><Relationship Id="rId65" Type="http://schemas.openxmlformats.org/officeDocument/2006/relationships/hyperlink" Target="https://cdn.guru99.com/images/java/052016_0744_JavaStackan9.jpg" TargetMode="External"/><Relationship Id="rId73" Type="http://schemas.openxmlformats.org/officeDocument/2006/relationships/hyperlink" Target="https://cdn.guru99.com/images/java/052016_0744_JavaStackan13.jp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4392446/when-to-use-throws-in-a-java-method-declaration" TargetMode="External"/><Relationship Id="rId14" Type="http://schemas.openxmlformats.org/officeDocument/2006/relationships/hyperlink" Target="https://beginnersbook.com/2013/05/method-overloading/" TargetMode="External"/><Relationship Id="rId22" Type="http://schemas.openxmlformats.org/officeDocument/2006/relationships/hyperlink" Target="https://docs.oracle.com/javase/tutorial/collections/intro/index.html" TargetMode="External"/><Relationship Id="rId27" Type="http://schemas.openxmlformats.org/officeDocument/2006/relationships/hyperlink" Target="http://javarevisited.blogspot.sg/2011/12/treemap-java-tutorial-example-program.html" TargetMode="External"/><Relationship Id="rId30" Type="http://schemas.openxmlformats.org/officeDocument/2006/relationships/hyperlink" Target="http://javarevisited.blogspot.com/2011/02/how-to-write-equals-method-in-java.html" TargetMode="External"/><Relationship Id="rId35" Type="http://schemas.openxmlformats.org/officeDocument/2006/relationships/hyperlink" Target="http://this.id/" TargetMode="External"/><Relationship Id="rId43" Type="http://schemas.openxmlformats.org/officeDocument/2006/relationships/hyperlink" Target="http://javahungry.blogspot.ca/2015/03/difference-between-array-and-arraylist-in-java-example.html" TargetMode="External"/><Relationship Id="rId48" Type="http://schemas.openxmlformats.org/officeDocument/2006/relationships/hyperlink" Target="http://javahungry.blogspot.com/2013/08/difference-between-comparable-and.html" TargetMode="External"/><Relationship Id="rId56" Type="http://schemas.openxmlformats.org/officeDocument/2006/relationships/image" Target="media/image6.jpeg"/><Relationship Id="rId64" Type="http://schemas.openxmlformats.org/officeDocument/2006/relationships/image" Target="media/image10.jpeg"/><Relationship Id="rId69" Type="http://schemas.openxmlformats.org/officeDocument/2006/relationships/hyperlink" Target="https://cdn.guru99.com/images/java/052016_0744_JavaStackan11.jpg" TargetMode="External"/><Relationship Id="rId77" Type="http://schemas.openxmlformats.org/officeDocument/2006/relationships/hyperlink" Target="https://www.journaldev.com/1050/java-timer-timertask-example" TargetMode="External"/><Relationship Id="rId8" Type="http://schemas.openxmlformats.org/officeDocument/2006/relationships/hyperlink" Target="https://beginnersbook.com/2013/04/java-exception-handling/" TargetMode="External"/><Relationship Id="rId51" Type="http://schemas.openxmlformats.org/officeDocument/2006/relationships/hyperlink" Target="https://cdn.guru99.com/images/java/052016_0744_JavaStackan2.jpg" TargetMode="External"/><Relationship Id="rId72" Type="http://schemas.openxmlformats.org/officeDocument/2006/relationships/image" Target="media/image14.jpeg"/><Relationship Id="rId3" Type="http://schemas.microsoft.com/office/2007/relationships/stylesWithEffects" Target="stylesWithEffects.xml"/><Relationship Id="rId12" Type="http://schemas.openxmlformats.org/officeDocument/2006/relationships/hyperlink" Target="https://stackoverflow.com/questions/2223386/why-doesnt-java-allow-overriding-of-static-methods" TargetMode="External"/><Relationship Id="rId17" Type="http://schemas.openxmlformats.org/officeDocument/2006/relationships/hyperlink" Target="http://javarevisited.blogspot.com/2011/09/spring-interview-questions-answers-j2ee.html" TargetMode="External"/><Relationship Id="rId25" Type="http://schemas.openxmlformats.org/officeDocument/2006/relationships/hyperlink" Target="http://www.vogella.com/tutorials/JavaCollections/article.html" TargetMode="External"/><Relationship Id="rId33" Type="http://schemas.openxmlformats.org/officeDocument/2006/relationships/hyperlink" Target="http://java.sun.com/j2se/1.5.0/docs/api/java/util/Collections.html" TargetMode="External"/><Relationship Id="rId38" Type="http://schemas.openxmlformats.org/officeDocument/2006/relationships/hyperlink" Target="https://docs.oracle.com/javase/7/docs/api/java/lang/Iterable.html" TargetMode="External"/><Relationship Id="rId46" Type="http://schemas.openxmlformats.org/officeDocument/2006/relationships/hyperlink" Target="http://javahungry.blogspot.co.uk/2013/08/hashing-how-hash-map-works-in-java-or.html" TargetMode="External"/><Relationship Id="rId59" Type="http://schemas.openxmlformats.org/officeDocument/2006/relationships/hyperlink" Target="https://cdn.guru99.com/images/java/052016_0744_JavaStackan6.jpg" TargetMode="External"/><Relationship Id="rId67" Type="http://schemas.openxmlformats.org/officeDocument/2006/relationships/hyperlink" Target="https://cdn.guru99.com/images/java/052016_0744_JavaStackan10.jpg" TargetMode="External"/><Relationship Id="rId20" Type="http://schemas.openxmlformats.org/officeDocument/2006/relationships/hyperlink" Target="http://docs.oracle.com/javase/7/docs/api/java/lang/Exception.html" TargetMode="External"/><Relationship Id="rId41" Type="http://schemas.openxmlformats.org/officeDocument/2006/relationships/hyperlink" Target="http://javahungry.blogspot.co.uk/2013/12/difference-between-arraylist-and-vector-in-java-collection-interview-question.html" TargetMode="External"/><Relationship Id="rId54" Type="http://schemas.openxmlformats.org/officeDocument/2006/relationships/image" Target="media/image5.jpeg"/><Relationship Id="rId62" Type="http://schemas.openxmlformats.org/officeDocument/2006/relationships/image" Target="media/image9.jpeg"/><Relationship Id="rId70" Type="http://schemas.openxmlformats.org/officeDocument/2006/relationships/image" Target="media/image13.jpeg"/><Relationship Id="rId75" Type="http://schemas.openxmlformats.org/officeDocument/2006/relationships/hyperlink" Target="https://cdn.guru99.com/images/java/052016_0744_JavaStackan14.jpg" TargetMode="External"/><Relationship Id="rId1" Type="http://schemas.openxmlformats.org/officeDocument/2006/relationships/numbering" Target="numbering.xml"/><Relationship Id="rId6" Type="http://schemas.openxmlformats.org/officeDocument/2006/relationships/hyperlink" Target="https://stackoverflow.com/questions/2430756/why-are-interface-variables-static-and-final-by-default" TargetMode="External"/><Relationship Id="rId15" Type="http://schemas.openxmlformats.org/officeDocument/2006/relationships/hyperlink" Target="http://javarevisited.blogspot.com/2011/04/top-10-java-serialization-interview.html" TargetMode="External"/><Relationship Id="rId23" Type="http://schemas.openxmlformats.org/officeDocument/2006/relationships/hyperlink" Target="http://www.journaldev.com/11444/java-list" TargetMode="External"/><Relationship Id="rId28" Type="http://schemas.openxmlformats.org/officeDocument/2006/relationships/hyperlink" Target="http://javarevisited.blogspot.sg/2010/10/why-string-is-immutable-in-java.html" TargetMode="External"/><Relationship Id="rId36" Type="http://schemas.openxmlformats.org/officeDocument/2006/relationships/hyperlink" Target="http://java.sun.com/j2se/1.5.0/docs/api/java/lang/Comparable.html" TargetMode="External"/><Relationship Id="rId49" Type="http://schemas.openxmlformats.org/officeDocument/2006/relationships/hyperlink" Target="https://cdn.guru99.com/images/java/052016_0744_JavaStackan1.jpg" TargetMode="External"/><Relationship Id="rId57" Type="http://schemas.openxmlformats.org/officeDocument/2006/relationships/hyperlink" Target="https://cdn.guru99.com/images/java/052016_0744_JavaStackan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86</Pages>
  <Words>21382</Words>
  <Characters>121878</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Gjain</dc:creator>
  <cp:lastModifiedBy>Gaurav p. Jain</cp:lastModifiedBy>
  <cp:revision>717</cp:revision>
  <dcterms:created xsi:type="dcterms:W3CDTF">2017-04-12T16:25:00Z</dcterms:created>
  <dcterms:modified xsi:type="dcterms:W3CDTF">2017-10-12T16:08:00Z</dcterms:modified>
</cp:coreProperties>
</file>